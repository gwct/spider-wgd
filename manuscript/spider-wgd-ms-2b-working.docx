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B15E4" w14:textId="2A69793A" w:rsidR="00827E5A" w:rsidRPr="001E7183" w:rsidRDefault="00827E5A" w:rsidP="00827E5A">
      <w:pPr>
        <w:rPr>
          <w:sz w:val="28"/>
          <w:szCs w:val="28"/>
        </w:rPr>
      </w:pPr>
      <w:r w:rsidRPr="001E7183">
        <w:rPr>
          <w:sz w:val="28"/>
          <w:szCs w:val="28"/>
        </w:rPr>
        <w:t>A</w:t>
      </w:r>
      <w:ins w:id="0" w:author="Thomas, Gregg" w:date="2024-10-03T09:49:00Z" w16du:dateUtc="2024-10-03T13:49:00Z">
        <w:r w:rsidR="00EB70B4">
          <w:rPr>
            <w:sz w:val="28"/>
            <w:szCs w:val="28"/>
          </w:rPr>
          <w:t>n</w:t>
        </w:r>
      </w:ins>
      <w:r w:rsidRPr="001E7183">
        <w:rPr>
          <w:sz w:val="28"/>
          <w:szCs w:val="28"/>
        </w:rPr>
        <w:t xml:space="preserve"> </w:t>
      </w:r>
      <w:del w:id="1" w:author="Thomas, Gregg" w:date="2024-10-03T09:49:00Z" w16du:dateUtc="2024-10-03T13:49:00Z">
        <w:r w:rsidRPr="001E7183" w:rsidDel="00EB70B4">
          <w:rPr>
            <w:sz w:val="28"/>
            <w:szCs w:val="28"/>
          </w:rPr>
          <w:delText>comprehensive</w:delText>
        </w:r>
        <w:r w:rsidR="0085774B" w:rsidRPr="001E7183" w:rsidDel="00EB70B4">
          <w:rPr>
            <w:sz w:val="28"/>
            <w:szCs w:val="28"/>
          </w:rPr>
          <w:delText xml:space="preserve"> </w:delText>
        </w:r>
      </w:del>
      <w:r w:rsidRPr="001E7183">
        <w:rPr>
          <w:sz w:val="28"/>
          <w:szCs w:val="28"/>
        </w:rPr>
        <w:t>examination of Chelicerate genomes reveals no evidence for a whole genome duplication among spiders and scorpions</w:t>
      </w:r>
    </w:p>
    <w:p w14:paraId="28538161" w14:textId="77777777" w:rsidR="004A0C69" w:rsidRDefault="004A0C69" w:rsidP="009C0D83">
      <w:pPr>
        <w:rPr>
          <w:b w:val="0"/>
          <w:bCs w:val="0"/>
        </w:rPr>
      </w:pPr>
    </w:p>
    <w:p w14:paraId="45D35A67" w14:textId="208BA55C"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C9DCB47" w14:textId="77777777" w:rsidR="004A0C69" w:rsidRDefault="004A0C69" w:rsidP="009C0D83">
      <w:pPr>
        <w:rPr>
          <w:b w:val="0"/>
          <w:bCs w:val="0"/>
          <w:vertAlign w:val="superscript"/>
        </w:rPr>
      </w:pPr>
    </w:p>
    <w:p w14:paraId="6F1FA19F" w14:textId="46D4CBDE"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DF4F73">
      <w:pPr>
        <w:pStyle w:val="Heading1"/>
        <w:spacing w:line="480" w:lineRule="auto"/>
        <w:rPr>
          <w:b w:val="0"/>
          <w:bCs w:val="0"/>
        </w:rPr>
      </w:pPr>
      <w:r w:rsidRPr="00305711">
        <w:lastRenderedPageBreak/>
        <w:t>Abstract</w:t>
      </w:r>
    </w:p>
    <w:p w14:paraId="46638686" w14:textId="445D9E44" w:rsidR="00305711" w:rsidRDefault="00FF68DF" w:rsidP="00DF4F73">
      <w:pPr>
        <w:spacing w:line="480" w:lineRule="auto"/>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se, recent proposals of WGD events in Chelicerates, the group of Arthropods that includes horseshoe crabs, ticks, scorpions, and spiders</w:t>
      </w:r>
      <w:r w:rsidR="00E65822">
        <w:rPr>
          <w:b w:val="0"/>
          <w:bCs w:val="0"/>
        </w:rPr>
        <w:t xml:space="preserve">, include </w:t>
      </w:r>
      <w:r>
        <w:rPr>
          <w:b w:val="0"/>
          <w:bCs w:val="0"/>
        </w:rPr>
        <w:t>several rounds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w:t>
      </w:r>
      <w:del w:id="2" w:author="Thomas, Gregg" w:date="2024-10-03T11:34:00Z" w16du:dateUtc="2024-10-03T15:34:00Z">
        <w:r w:rsidR="00F75F99" w:rsidDel="00234823">
          <w:rPr>
            <w:b w:val="0"/>
            <w:bCs w:val="0"/>
          </w:rPr>
          <w:delText xml:space="preserve">the </w:delText>
        </w:r>
        <w:r w:rsidR="00F75F99" w:rsidRPr="00090F2C" w:rsidDel="00234823">
          <w:rPr>
            <w:b w:val="0"/>
            <w:bCs w:val="0"/>
            <w:i/>
            <w:iCs/>
          </w:rPr>
          <w:delText>Hox</w:delText>
        </w:r>
        <w:r w:rsidR="00F75F99" w:rsidDel="00234823">
          <w:rPr>
            <w:b w:val="0"/>
            <w:bCs w:val="0"/>
          </w:rPr>
          <w:delText xml:space="preserve"> gene cluster</w:delText>
        </w:r>
      </w:del>
      <w:ins w:id="3" w:author="Thomas, Gregg" w:date="2024-10-03T11:34:00Z" w16du:dateUtc="2024-10-03T15:34:00Z">
        <w:r w:rsidR="00234823">
          <w:rPr>
            <w:b w:val="0"/>
            <w:bCs w:val="0"/>
          </w:rPr>
          <w:t xml:space="preserve">genes containing </w:t>
        </w:r>
      </w:ins>
      <w:ins w:id="4" w:author="Thomas, Gregg" w:date="2024-10-17T10:38:00Z" w16du:dateUtc="2024-10-17T14:38:00Z">
        <w:r w:rsidR="00C7533A">
          <w:rPr>
            <w:b w:val="0"/>
            <w:bCs w:val="0"/>
          </w:rPr>
          <w:t>h</w:t>
        </w:r>
      </w:ins>
      <w:ins w:id="5" w:author="Thomas, Gregg" w:date="2024-10-03T11:34:00Z" w16du:dateUtc="2024-10-03T15:34:00Z">
        <w:r w:rsidR="00234823">
          <w:rPr>
            <w:b w:val="0"/>
            <w:bCs w:val="0"/>
          </w:rPr>
          <w:t>omeo</w:t>
        </w:r>
      </w:ins>
      <w:ins w:id="6" w:author="Thomas, Gregg" w:date="2024-10-03T11:35:00Z" w16du:dateUtc="2024-10-03T15:35:00Z">
        <w:r w:rsidR="00234823">
          <w:rPr>
            <w:b w:val="0"/>
            <w:bCs w:val="0"/>
          </w:rPr>
          <w:t>box domains</w:t>
        </w:r>
      </w:ins>
      <w:r w:rsidR="00F75F99">
        <w:rPr>
          <w:b w:val="0"/>
          <w:bCs w:val="0"/>
        </w:rPr>
        <w:t>)</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w:t>
      </w:r>
      <w:proofErr w:type="gramStart"/>
      <w:r w:rsidR="000A69B8">
        <w:rPr>
          <w:b w:val="0"/>
          <w:bCs w:val="0"/>
        </w:rPr>
        <w:t>test</w:t>
      </w:r>
      <w:proofErr w:type="gramEnd"/>
      <w:r w:rsidR="000A69B8">
        <w:rPr>
          <w:b w:val="0"/>
          <w:bCs w:val="0"/>
        </w:rPr>
        <w:t xml:space="preserve">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DF4F73">
      <w:pPr>
        <w:pStyle w:val="Heading1"/>
        <w:spacing w:line="480" w:lineRule="auto"/>
        <w:jc w:val="both"/>
      </w:pPr>
      <w:r>
        <w:lastRenderedPageBreak/>
        <w:t>Introduction</w:t>
      </w:r>
    </w:p>
    <w:p w14:paraId="7A8F79FD" w14:textId="0B40AE70" w:rsidR="00305711" w:rsidRDefault="005E6772" w:rsidP="00DF4F73">
      <w:pPr>
        <w:spacing w:line="480" w:lineRule="auto"/>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w:t>
      </w:r>
      <w:r w:rsidR="00583BCD">
        <w:rPr>
          <w:b w:val="0"/>
          <w:bCs w:val="0"/>
        </w:rPr>
        <w:t>deleterious</w:t>
      </w:r>
      <w:r w:rsidR="00311706">
        <w:rPr>
          <w:b w:val="0"/>
          <w:bCs w:val="0"/>
        </w:rPr>
        <w:t xml:space="preserve">,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83308D">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FA3443">
        <w:rPr>
          <w:b w:val="0"/>
          <w:bCs w:val="0"/>
        </w:rPr>
      </w:r>
      <w:r w:rsidR="00FA3443">
        <w:rPr>
          <w:b w:val="0"/>
          <w:bCs w:val="0"/>
        </w:rPr>
        <w:fldChar w:fldCharType="separate"/>
      </w:r>
      <w:r w:rsidR="0083308D">
        <w:rPr>
          <w:b w:val="0"/>
          <w:bCs w:val="0"/>
          <w:noProof/>
        </w:rPr>
        <w:t>(Masterson 1994; Adams and Wendel 2005; Barker, et al. 2016; Initiative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 </w:instrText>
      </w:r>
      <w:r w:rsidR="0083308D">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5B2B4A">
        <w:rPr>
          <w:b w:val="0"/>
          <w:bCs w:val="0"/>
        </w:rPr>
      </w:r>
      <w:r w:rsidR="005B2B4A">
        <w:rPr>
          <w:b w:val="0"/>
          <w:bCs w:val="0"/>
        </w:rPr>
        <w:fldChar w:fldCharType="separate"/>
      </w:r>
      <w:r w:rsidR="00C47569">
        <w:rPr>
          <w:b w:val="0"/>
          <w:bCs w:val="0"/>
          <w:noProof/>
        </w:rPr>
        <w:t>(Ohno 1970; Furlong and Holland 2002; McLysaght, et al. 2002)</w:t>
      </w:r>
      <w:r w:rsidR="005B2B4A">
        <w:rPr>
          <w:b w:val="0"/>
          <w:bCs w:val="0"/>
        </w:rPr>
        <w:fldChar w:fldCharType="end"/>
      </w:r>
      <w:r w:rsidR="00311706">
        <w:rPr>
          <w:b w:val="0"/>
          <w:bCs w:val="0"/>
        </w:rPr>
        <w:t>.</w:t>
      </w:r>
    </w:p>
    <w:p w14:paraId="23BA148B" w14:textId="01E02CB2" w:rsidR="00641F7C" w:rsidRDefault="00311706" w:rsidP="00DF4F73">
      <w:pPr>
        <w:spacing w:line="480" w:lineRule="auto"/>
        <w:jc w:val="both"/>
        <w:rPr>
          <w:b w:val="0"/>
          <w:bCs w:val="0"/>
        </w:rPr>
      </w:pPr>
      <w:r>
        <w:rPr>
          <w:b w:val="0"/>
          <w:bCs w:val="0"/>
        </w:rPr>
        <w:tab/>
      </w:r>
      <w:del w:id="7" w:author="Thomas, Gregg" w:date="2024-10-15T14:46:00Z" w16du:dateUtc="2024-10-15T18:46:00Z">
        <w:r w:rsidDel="00D1341F">
          <w:rPr>
            <w:b w:val="0"/>
            <w:bCs w:val="0"/>
          </w:rPr>
          <w:delText>A c</w:delText>
        </w:r>
      </w:del>
      <w:ins w:id="8" w:author="Thomas, Gregg" w:date="2024-10-15T14:46:00Z" w16du:dateUtc="2024-10-15T18:46:00Z">
        <w:r w:rsidR="00D1341F">
          <w:rPr>
            <w:b w:val="0"/>
            <w:bCs w:val="0"/>
          </w:rPr>
          <w:t>C</w:t>
        </w:r>
      </w:ins>
      <w:r>
        <w:rPr>
          <w:b w:val="0"/>
          <w:bCs w:val="0"/>
        </w:rPr>
        <w:t>ommon process</w:t>
      </w:r>
      <w:ins w:id="9" w:author="Thomas, Gregg" w:date="2024-10-15T14:46:00Z" w16du:dateUtc="2024-10-15T18:46:00Z">
        <w:r w:rsidR="00D1341F">
          <w:rPr>
            <w:b w:val="0"/>
            <w:bCs w:val="0"/>
          </w:rPr>
          <w:t>es</w:t>
        </w:r>
      </w:ins>
      <w:r>
        <w:rPr>
          <w:b w:val="0"/>
          <w:bCs w:val="0"/>
        </w:rPr>
        <w:t xml:space="preserve"> in the evolution of polyploid species </w:t>
      </w:r>
      <w:del w:id="10" w:author="Thomas, Gregg" w:date="2024-10-15T14:46:00Z" w16du:dateUtc="2024-10-15T18:46:00Z">
        <w:r w:rsidDel="00D1341F">
          <w:rPr>
            <w:b w:val="0"/>
            <w:bCs w:val="0"/>
          </w:rPr>
          <w:delText xml:space="preserve">is </w:delText>
        </w:r>
      </w:del>
      <w:ins w:id="11" w:author="Thomas, Gregg" w:date="2024-10-15T14:46:00Z" w16du:dateUtc="2024-10-15T18:46:00Z">
        <w:r w:rsidR="00D1341F">
          <w:rPr>
            <w:b w:val="0"/>
            <w:bCs w:val="0"/>
          </w:rPr>
          <w:t xml:space="preserve">are </w:t>
        </w:r>
      </w:ins>
      <w:r>
        <w:rPr>
          <w:b w:val="0"/>
          <w:bCs w:val="0"/>
        </w:rPr>
        <w:t>diploidization</w:t>
      </w:r>
      <w:ins w:id="12" w:author="Thomas, Gregg" w:date="2024-10-15T14:46:00Z" w16du:dateUtc="2024-10-15T18:46:00Z">
        <w:r w:rsidR="00D1341F">
          <w:rPr>
            <w:b w:val="0"/>
            <w:bCs w:val="0"/>
          </w:rPr>
          <w:t xml:space="preserve">, the reversion to disomic inheritance </w:t>
        </w:r>
      </w:ins>
      <w:r w:rsidR="00D1341F">
        <w:rPr>
          <w:b w:val="0"/>
          <w:bCs w:val="0"/>
        </w:rPr>
        <w:fldChar w:fldCharType="begin"/>
      </w:r>
      <w:r w:rsidR="00D1341F">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url&gt;https://www.nature.com/articles/35072009.pdf&lt;/url&gt;&lt;/related-urls&gt;&lt;/urls&gt;&lt;electronic-resource-num&gt;10.1038/35072009&lt;/electronic-resource-num&gt;&lt;/record&gt;&lt;/Cite&gt;&lt;/EndNote&gt;</w:instrText>
      </w:r>
      <w:r w:rsidR="00D1341F">
        <w:rPr>
          <w:b w:val="0"/>
          <w:bCs w:val="0"/>
        </w:rPr>
        <w:fldChar w:fldCharType="separate"/>
      </w:r>
      <w:r w:rsidR="00D1341F">
        <w:rPr>
          <w:b w:val="0"/>
          <w:bCs w:val="0"/>
          <w:noProof/>
        </w:rPr>
        <w:t>(Wolfe 2001)</w:t>
      </w:r>
      <w:r w:rsidR="00D1341F">
        <w:rPr>
          <w:b w:val="0"/>
          <w:bCs w:val="0"/>
        </w:rPr>
        <w:fldChar w:fldCharType="end"/>
      </w:r>
      <w:ins w:id="13" w:author="Thomas, Gregg" w:date="2024-10-15T14:46:00Z" w16du:dateUtc="2024-10-15T18:46:00Z">
        <w:r w:rsidR="00D1341F">
          <w:rPr>
            <w:b w:val="0"/>
            <w:bCs w:val="0"/>
          </w:rPr>
          <w:t xml:space="preserve">, and </w:t>
        </w:r>
        <w:proofErr w:type="spellStart"/>
        <w:r w:rsidR="00D1341F">
          <w:rPr>
            <w:b w:val="0"/>
            <w:bCs w:val="0"/>
          </w:rPr>
          <w:t>fractionation</w:t>
        </w:r>
      </w:ins>
      <w:r>
        <w:rPr>
          <w:b w:val="0"/>
          <w:bCs w:val="0"/>
        </w:rPr>
        <w:t>,</w:t>
      </w:r>
      <w:del w:id="14" w:author="Thomas, Gregg" w:date="2024-10-15T14:46:00Z" w16du:dateUtc="2024-10-15T18:46:00Z">
        <w:r w:rsidDel="00D1341F">
          <w:rPr>
            <w:b w:val="0"/>
            <w:bCs w:val="0"/>
          </w:rPr>
          <w:delText xml:space="preserve"> which is </w:delText>
        </w:r>
      </w:del>
      <w:r>
        <w:rPr>
          <w:b w:val="0"/>
          <w:bCs w:val="0"/>
        </w:rPr>
        <w:t>the</w:t>
      </w:r>
      <w:proofErr w:type="spellEnd"/>
      <w:r>
        <w:rPr>
          <w:b w:val="0"/>
          <w:bCs w:val="0"/>
        </w:rPr>
        <w:t xml:space="preserv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83308D">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plants&lt;/title&gt;&lt;secondary-title&gt;Annual Review of Plant Biology&lt;/secondary-title&gt;&lt;/titles&gt;&lt;periodical&gt;&lt;full-title&gt;Annual Review of Plant Biology&lt;/full-title&gt;&lt;/periodical&gt;&lt;pages&gt;387-410&lt;/pages&gt;&lt;volume&gt;72&lt;/volume&gt;&lt;edition&gt;20210308&lt;/edition&gt;&lt;keywords&gt;&lt;keyword&gt;Animals&lt;/keyword&gt;&lt;keyword&gt;*Embryophyta&lt;/keyword&gt;&lt;keyword&gt;Evolution,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 xml:space="preserve">The end result of </w:t>
      </w:r>
      <w:del w:id="15" w:author="Thomas, Gregg" w:date="2024-10-15T14:55:00Z" w16du:dateUtc="2024-10-15T18:55:00Z">
        <w:r w:rsidR="000818AE" w:rsidDel="00D1341F">
          <w:rPr>
            <w:b w:val="0"/>
            <w:bCs w:val="0"/>
          </w:rPr>
          <w:delText xml:space="preserve">diploidization </w:delText>
        </w:r>
      </w:del>
      <w:ins w:id="16" w:author="Thomas, Gregg" w:date="2024-10-15T14:55:00Z" w16du:dateUtc="2024-10-15T18:55:00Z">
        <w:r w:rsidR="00D1341F">
          <w:rPr>
            <w:b w:val="0"/>
            <w:bCs w:val="0"/>
          </w:rPr>
          <w:t xml:space="preserve">these processes </w:t>
        </w:r>
      </w:ins>
      <w:r w:rsidR="000818AE">
        <w:rPr>
          <w:b w:val="0"/>
          <w:bCs w:val="0"/>
        </w:rPr>
        <w:t>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D1341F">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url&gt;https://www.nature.com/articles/35072009.pdf&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undergone diploidization</w:t>
      </w:r>
      <w:ins w:id="17" w:author="Thomas, Gregg" w:date="2024-10-15T14:55:00Z" w16du:dateUtc="2024-10-15T18:55:00Z">
        <w:r w:rsidR="00D1341F">
          <w:rPr>
            <w:b w:val="0"/>
            <w:bCs w:val="0"/>
          </w:rPr>
          <w:t xml:space="preserve"> and fractionation</w:t>
        </w:r>
      </w:ins>
      <w:r>
        <w:rPr>
          <w:b w:val="0"/>
          <w:bCs w:val="0"/>
        </w:rPr>
        <w:t xml:space="preserve">,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 xml:space="preserve">have an origin that </w:t>
      </w:r>
      <w:r w:rsidR="005F0231">
        <w:rPr>
          <w:b w:val="0"/>
          <w:bCs w:val="0"/>
        </w:rPr>
        <w:t xml:space="preserve">approximately </w:t>
      </w:r>
      <w:r w:rsidR="004140D6">
        <w:rPr>
          <w:b w:val="0"/>
          <w:bCs w:val="0"/>
        </w:rPr>
        <w:t>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These </w:t>
      </w:r>
      <w:r w:rsidR="00B40A61">
        <w:rPr>
          <w:b w:val="0"/>
          <w:bCs w:val="0"/>
        </w:rPr>
        <w:lastRenderedPageBreak/>
        <w:t xml:space="preserve">topological methods can also potentially identify the mode of polyploidy </w:t>
      </w:r>
      <w:r w:rsidR="00B40A61">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w:t>
      </w:r>
      <w:r w:rsidR="007561E9">
        <w:rPr>
          <w:b w:val="0"/>
          <w:bCs w:val="0"/>
        </w:rPr>
        <w:t xml:space="preserve">can </w:t>
      </w:r>
      <w:r w:rsidR="00B40A61">
        <w:rPr>
          <w:b w:val="0"/>
          <w:bCs w:val="0"/>
        </w:rPr>
        <w:t xml:space="preserve">more accurately identify independent WGDs when </w:t>
      </w:r>
      <w:del w:id="18" w:author="Thomas, Gregg" w:date="2024-10-15T14:55:00Z" w16du:dateUtc="2024-10-15T18:55:00Z">
        <w:r w:rsidR="00B40A61" w:rsidDel="00D1341F">
          <w:rPr>
            <w:b w:val="0"/>
            <w:bCs w:val="0"/>
          </w:rPr>
          <w:delText xml:space="preserve">diploidization </w:delText>
        </w:r>
      </w:del>
      <w:ins w:id="19" w:author="Thomas, Gregg" w:date="2024-10-15T14:55:00Z" w16du:dateUtc="2024-10-15T18:55:00Z">
        <w:r w:rsidR="00D1341F">
          <w:rPr>
            <w:b w:val="0"/>
            <w:bCs w:val="0"/>
          </w:rPr>
          <w:t xml:space="preserve">fractionation </w:t>
        </w:r>
      </w:ins>
      <w:r w:rsidR="00B40A61">
        <w:rPr>
          <w:b w:val="0"/>
          <w:bCs w:val="0"/>
        </w:rPr>
        <w:t xml:space="preserve">occurs during speciation </w:t>
      </w:r>
      <w:r w:rsidR="00B40A61">
        <w:rPr>
          <w:b w:val="0"/>
          <w:bCs w:val="0"/>
        </w:rPr>
        <w:fldChar w:fldCharType="begin"/>
      </w:r>
      <w:r w:rsidR="0083308D">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ancestor&lt;/title&gt;&lt;secondary-title&gt;Nature Communications&lt;/secondary-title&gt;&lt;/titles&gt;&lt;periodical&gt;&lt;full-title&gt;Nature Communications&lt;/full-title&gt;&lt;/periodical&gt;&lt;pages&gt;2879&lt;/pages&gt;&lt;volume&gt;14&lt;/volume&gt;&lt;number&gt;1&lt;/number&gt;&lt;edition&gt;20230519&lt;/edition&gt;&lt;keywords&gt;&lt;keyword&gt;Animals&lt;/keyword&gt;&lt;keyword&gt;*Gene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 </w:instrText>
      </w:r>
      <w:r w:rsidR="0083308D">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EN.CITE.DATA </w:instrText>
      </w:r>
      <w:r w:rsidR="0083308D">
        <w:rPr>
          <w:b w:val="0"/>
          <w:bCs w:val="0"/>
        </w:rPr>
      </w:r>
      <w:r w:rsidR="0083308D">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 </w:instrText>
      </w:r>
      <w:r w:rsidR="0083308D">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EN.CITE.DATA </w:instrText>
      </w:r>
      <w:r w:rsidR="0083308D">
        <w:rPr>
          <w:b w:val="0"/>
          <w:bCs w:val="0"/>
        </w:rPr>
      </w:r>
      <w:r w:rsidR="0083308D">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675886AE" w:rsidR="00641F7C" w:rsidRPr="00264587" w:rsidRDefault="00641F7C" w:rsidP="00DF4F73">
      <w:pPr>
        <w:spacing w:line="480" w:lineRule="auto"/>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w:t>
      </w:r>
      <w:r w:rsidR="007561E9">
        <w:rPr>
          <w:b w:val="0"/>
          <w:bCs w:val="0"/>
        </w:rPr>
        <w:t xml:space="preserve">all </w:t>
      </w:r>
      <w:ins w:id="20" w:author="Thomas, Gregg" w:date="2024-10-03T15:01:00Z" w16du:dateUtc="2024-10-03T19:01:00Z">
        <w:r w:rsidR="006A1F8B">
          <w:rPr>
            <w:b w:val="0"/>
            <w:bCs w:val="0"/>
          </w:rPr>
          <w:t>have been interpreted as</w:t>
        </w:r>
      </w:ins>
      <w:ins w:id="21" w:author="Thomas, Gregg" w:date="2024-10-03T15:02:00Z" w16du:dateUtc="2024-10-03T19:02:00Z">
        <w:r w:rsidR="006A1F8B">
          <w:rPr>
            <w:b w:val="0"/>
            <w:bCs w:val="0"/>
          </w:rPr>
          <w:t xml:space="preserve"> </w:t>
        </w:r>
      </w:ins>
      <w:del w:id="22" w:author="Thomas, Gregg" w:date="2024-10-03T15:01:00Z" w16du:dateUtc="2024-10-03T19:01:00Z">
        <w:r w:rsidR="00264587" w:rsidDel="006A1F8B">
          <w:rPr>
            <w:b w:val="0"/>
            <w:bCs w:val="0"/>
          </w:rPr>
          <w:delText xml:space="preserve">suggest </w:delText>
        </w:r>
        <w:r w:rsidR="007561E9" w:rsidDel="006A1F8B">
          <w:rPr>
            <w:b w:val="0"/>
            <w:bCs w:val="0"/>
          </w:rPr>
          <w:delText>that</w:delText>
        </w:r>
      </w:del>
      <w:r w:rsidR="007561E9">
        <w:rPr>
          <w:b w:val="0"/>
          <w:bCs w:val="0"/>
        </w:rPr>
        <w:t xml:space="preserve"> a </w:t>
      </w:r>
      <w:r w:rsidR="00264587">
        <w:rPr>
          <w:b w:val="0"/>
          <w:bCs w:val="0"/>
        </w:rPr>
        <w:t xml:space="preserve">whole genome duplication </w:t>
      </w:r>
      <w:del w:id="23" w:author="Thomas, Gregg" w:date="2024-10-03T15:02:00Z" w16du:dateUtc="2024-10-03T19:02:00Z">
        <w:r w:rsidR="00264587" w:rsidDel="006A1F8B">
          <w:rPr>
            <w:b w:val="0"/>
            <w:bCs w:val="0"/>
          </w:rPr>
          <w:delText>has occurred during their evolution</w:delText>
        </w:r>
        <w:r w:rsidR="0089399A" w:rsidDel="006A1F8B">
          <w:rPr>
            <w:b w:val="0"/>
            <w:bCs w:val="0"/>
          </w:rPr>
          <w:delText xml:space="preserve"> </w:delText>
        </w:r>
      </w:del>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(Nossa, et al. 2014; Shingate, Ravi, Prasad, Tay, Garg, et al. 2020)</w:t>
      </w:r>
      <w:r w:rsidR="0089399A">
        <w:rPr>
          <w:b w:val="0"/>
          <w:bCs w:val="0"/>
        </w:rPr>
        <w:fldChar w:fldCharType="end"/>
      </w:r>
      <w:r w:rsidR="00264587">
        <w:rPr>
          <w:b w:val="0"/>
          <w:bCs w:val="0"/>
        </w:rPr>
        <w:t xml:space="preserve">. Examination of </w:t>
      </w:r>
      <w:del w:id="24" w:author="Thomas, Gregg" w:date="2024-10-03T11:35:00Z" w16du:dateUtc="2024-10-03T15:35:00Z">
        <w:r w:rsidR="00264587" w:rsidDel="00234823">
          <w:rPr>
            <w:b w:val="0"/>
            <w:bCs w:val="0"/>
          </w:rPr>
          <w:delText xml:space="preserve">the </w:delText>
        </w:r>
        <w:r w:rsidR="00406768" w:rsidDel="00234823">
          <w:rPr>
            <w:b w:val="0"/>
            <w:bCs w:val="0"/>
            <w:i/>
            <w:iCs/>
          </w:rPr>
          <w:delText>Hox</w:delText>
        </w:r>
        <w:r w:rsidR="00406768" w:rsidDel="00234823">
          <w:rPr>
            <w:b w:val="0"/>
            <w:bCs w:val="0"/>
          </w:rPr>
          <w:delText xml:space="preserve"> </w:delText>
        </w:r>
        <w:r w:rsidR="00264587" w:rsidDel="00234823">
          <w:rPr>
            <w:b w:val="0"/>
            <w:bCs w:val="0"/>
          </w:rPr>
          <w:delText>gene cluster</w:delText>
        </w:r>
      </w:del>
      <w:ins w:id="25" w:author="Thomas, Gregg" w:date="2024-10-17T10:39:00Z" w16du:dateUtc="2024-10-17T14:39:00Z">
        <w:r w:rsidR="00C7533A">
          <w:rPr>
            <w:b w:val="0"/>
            <w:bCs w:val="0"/>
          </w:rPr>
          <w:t>h</w:t>
        </w:r>
      </w:ins>
      <w:ins w:id="26" w:author="Thomas, Gregg" w:date="2024-10-03T11:35:00Z" w16du:dateUtc="2024-10-03T15:35:00Z">
        <w:r w:rsidR="00234823">
          <w:rPr>
            <w:b w:val="0"/>
            <w:bCs w:val="0"/>
          </w:rPr>
          <w:t>omeobox containing genes</w:t>
        </w:r>
      </w:ins>
      <w:r w:rsidR="00264587">
        <w:rPr>
          <w:b w:val="0"/>
          <w:bCs w:val="0"/>
        </w:rPr>
        <w:t xml:space="preserve">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(Kenny, et al. 2016; Shingate, Ravi, Prasad, Tay, Garg,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EN.CITE.DATA </w:instrText>
      </w:r>
      <w:r w:rsidR="00FD14BA">
        <w:rPr>
          <w:b w:val="0"/>
          <w:bCs w:val="0"/>
        </w:rPr>
      </w:r>
      <w:r w:rsidR="00FD14BA">
        <w:rPr>
          <w:b w:val="0"/>
          <w:bCs w:val="0"/>
        </w:rPr>
        <w:fldChar w:fldCharType="end"/>
      </w:r>
      <w:r w:rsidR="00C638A7">
        <w:rPr>
          <w:b w:val="0"/>
          <w:bCs w:val="0"/>
        </w:rPr>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analysis</w:t>
      </w:r>
      <w:r w:rsidR="00264587">
        <w:rPr>
          <w:b w:val="0"/>
          <w:bCs w:val="0"/>
        </w:rPr>
        <w:t xml:space="preserve"> has been limited.</w:t>
      </w:r>
      <w:r w:rsidR="00C638A7">
        <w:rPr>
          <w:b w:val="0"/>
          <w:bCs w:val="0"/>
        </w:rPr>
        <w:t xml:space="preserve"> </w:t>
      </w:r>
      <w:r w:rsidR="00406768">
        <w:rPr>
          <w:b w:val="0"/>
          <w:bCs w:val="0"/>
        </w:rPr>
        <w:t xml:space="preserve">In addition, </w:t>
      </w:r>
      <w:r w:rsidR="00C638A7">
        <w:rPr>
          <w:b w:val="0"/>
          <w:bCs w:val="0"/>
        </w:rPr>
        <w:t>while the duplication of</w:t>
      </w:r>
      <w:ins w:id="27" w:author="Thomas, Gregg" w:date="2024-10-03T15:02:00Z" w16du:dateUtc="2024-10-03T19:02:00Z">
        <w:del w:id="28" w:author="Hahn, Matthew" w:date="2024-10-16T16:23:00Z" w16du:dateUtc="2024-10-16T20:23:00Z">
          <w:r w:rsidR="006A1F8B" w:rsidDel="00D7351B">
            <w:rPr>
              <w:b w:val="0"/>
              <w:bCs w:val="0"/>
            </w:rPr>
            <w:delText>s</w:delText>
          </w:r>
        </w:del>
      </w:ins>
      <w:del w:id="29" w:author="Thomas, Gregg" w:date="2024-10-03T15:02:00Z" w16du:dateUtc="2024-10-03T19:02:00Z">
        <w:r w:rsidR="00C638A7" w:rsidDel="006A1F8B">
          <w:rPr>
            <w:b w:val="0"/>
            <w:bCs w:val="0"/>
          </w:rPr>
          <w:delText xml:space="preserve"> a</w:delText>
        </w:r>
      </w:del>
      <w:r w:rsidR="00C638A7">
        <w:rPr>
          <w:b w:val="0"/>
          <w:bCs w:val="0"/>
        </w:rPr>
        <w:t xml:space="preserve"> conserved gene cluster</w:t>
      </w:r>
      <w:ins w:id="30" w:author="Hahn, Matthew" w:date="2024-10-16T16:23:00Z" w16du:dateUtc="2024-10-16T20:23:00Z">
        <w:r w:rsidR="00D7351B">
          <w:rPr>
            <w:b w:val="0"/>
            <w:bCs w:val="0"/>
          </w:rPr>
          <w:t>s</w:t>
        </w:r>
      </w:ins>
      <w:r w:rsidR="00F83AC9">
        <w:rPr>
          <w:b w:val="0"/>
          <w:bCs w:val="0"/>
        </w:rPr>
        <w:t xml:space="preserve"> (i.e. the </w:t>
      </w:r>
      <w:del w:id="31" w:author="Thomas, Gregg" w:date="2024-10-03T11:35:00Z" w16du:dateUtc="2024-10-03T15:35:00Z">
        <w:r w:rsidR="00F83AC9" w:rsidRPr="00090F2C" w:rsidDel="00234823">
          <w:rPr>
            <w:b w:val="0"/>
            <w:bCs w:val="0"/>
            <w:i/>
            <w:iCs/>
          </w:rPr>
          <w:delText>Hox</w:delText>
        </w:r>
        <w:r w:rsidR="00F83AC9" w:rsidDel="00234823">
          <w:rPr>
            <w:b w:val="0"/>
            <w:bCs w:val="0"/>
          </w:rPr>
          <w:delText xml:space="preserve"> cluster</w:delText>
        </w:r>
      </w:del>
      <w:ins w:id="32" w:author="Thomas, Gregg" w:date="2024-10-03T11:35:00Z" w16du:dateUtc="2024-10-03T15:35:00Z">
        <w:r w:rsidR="00234823">
          <w:rPr>
            <w:b w:val="0"/>
            <w:bCs w:val="0"/>
          </w:rPr>
          <w:t xml:space="preserve">those containing </w:t>
        </w:r>
      </w:ins>
      <w:ins w:id="33" w:author="Thomas, Gregg" w:date="2024-10-17T10:39:00Z" w16du:dateUtc="2024-10-17T14:39:00Z">
        <w:r w:rsidR="00C7533A">
          <w:rPr>
            <w:b w:val="0"/>
            <w:bCs w:val="0"/>
          </w:rPr>
          <w:t>h</w:t>
        </w:r>
      </w:ins>
      <w:ins w:id="34" w:author="Thomas, Gregg" w:date="2024-10-03T11:35:00Z" w16du:dateUtc="2024-10-03T15:35:00Z">
        <w:r w:rsidR="00234823">
          <w:rPr>
            <w:b w:val="0"/>
            <w:bCs w:val="0"/>
          </w:rPr>
          <w:t>omeobox sequences</w:t>
        </w:r>
      </w:ins>
      <w:r w:rsidR="00F83AC9">
        <w:rPr>
          <w:b w:val="0"/>
          <w:bCs w:val="0"/>
        </w:rPr>
        <w:t>)</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ins w:id="35" w:author="Thomas, Gregg" w:date="2024-10-03T15:02:00Z" w16du:dateUtc="2024-10-03T19:02:00Z">
        <w:r w:rsidR="006A1F8B">
          <w:rPr>
            <w:b w:val="0"/>
            <w:bCs w:val="0"/>
          </w:rPr>
          <w:t xml:space="preserve"> </w:t>
        </w:r>
      </w:ins>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 </w:instrText>
      </w:r>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EN.CITE.DATA </w:instrText>
      </w:r>
      <w:r w:rsidR="006A1F8B">
        <w:rPr>
          <w:b w:val="0"/>
          <w:bCs w:val="0"/>
        </w:rPr>
      </w:r>
      <w:r w:rsidR="006A1F8B">
        <w:rPr>
          <w:b w:val="0"/>
          <w:bCs w:val="0"/>
        </w:rPr>
        <w:fldChar w:fldCharType="end"/>
      </w:r>
      <w:r w:rsidR="006A1F8B">
        <w:rPr>
          <w:b w:val="0"/>
          <w:bCs w:val="0"/>
        </w:rPr>
      </w:r>
      <w:r w:rsidR="006A1F8B">
        <w:rPr>
          <w:b w:val="0"/>
          <w:bCs w:val="0"/>
        </w:rPr>
        <w:fldChar w:fldCharType="separate"/>
      </w:r>
      <w:r w:rsidR="006A1F8B">
        <w:rPr>
          <w:b w:val="0"/>
          <w:bCs w:val="0"/>
          <w:noProof/>
        </w:rPr>
        <w:t>(Noah, et al. 2020)</w:t>
      </w:r>
      <w:r w:rsidR="006A1F8B">
        <w:rPr>
          <w:b w:val="0"/>
          <w:bCs w:val="0"/>
        </w:rPr>
        <w:fldChar w:fldCharType="end"/>
      </w:r>
      <w:r w:rsidR="00C638A7">
        <w:rPr>
          <w:b w:val="0"/>
          <w:bCs w:val="0"/>
        </w:rPr>
        <w:t>.</w:t>
      </w:r>
      <w:r w:rsidR="00E152E6">
        <w:rPr>
          <w:b w:val="0"/>
          <w:bCs w:val="0"/>
        </w:rPr>
        <w:t xml:space="preserve"> </w:t>
      </w:r>
      <w:r w:rsidR="00406768">
        <w:rPr>
          <w:b w:val="0"/>
          <w:bCs w:val="0"/>
        </w:rPr>
        <w:t>As well as</w:t>
      </w:r>
      <w:r w:rsidR="008B3D5D">
        <w:rPr>
          <w:b w:val="0"/>
          <w:bCs w:val="0"/>
        </w:rPr>
        <w:t xml:space="preserve"> issues with </w:t>
      </w:r>
      <w:r w:rsidR="008B3D5D">
        <w:rPr>
          <w:b w:val="0"/>
          <w:bCs w:val="0"/>
        </w:rPr>
        <w:lastRenderedPageBreak/>
        <w:t>the amount of data used for inferences</w:t>
      </w:r>
      <w:r w:rsidR="00E152E6">
        <w:rPr>
          <w:b w:val="0"/>
          <w:bCs w:val="0"/>
        </w:rPr>
        <w:t>, 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83308D">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w:t>
      </w:r>
      <w:r w:rsidR="00265154">
        <w:rPr>
          <w:b w:val="0"/>
          <w:bCs w:val="0"/>
        </w:rPr>
        <w:t xml:space="preserve">some </w:t>
      </w:r>
      <w:r w:rsidR="0016317D">
        <w:rPr>
          <w:b w:val="0"/>
          <w:bCs w:val="0"/>
        </w:rPr>
        <w:t xml:space="preserve">molecular studies have supported </w:t>
      </w:r>
      <w:r w:rsidR="00D6565E">
        <w:rPr>
          <w:b w:val="0"/>
          <w:bCs w:val="0"/>
        </w:rPr>
        <w:t>a</w:t>
      </w:r>
      <w:r w:rsidR="0016317D">
        <w:rPr>
          <w:b w:val="0"/>
          <w:bCs w:val="0"/>
        </w:rPr>
        <w:t xml:space="preserve"> scenario</w:t>
      </w:r>
      <w:r w:rsidR="00D6565E">
        <w:rPr>
          <w:b w:val="0"/>
          <w:bCs w:val="0"/>
        </w:rPr>
        <w:t xml:space="preserve"> of </w:t>
      </w:r>
      <w:r w:rsidR="00265154">
        <w:rPr>
          <w:b w:val="0"/>
          <w:bCs w:val="0"/>
        </w:rPr>
        <w:t xml:space="preserve">polyphyletic </w:t>
      </w:r>
      <w:r w:rsidR="00D6565E">
        <w:rPr>
          <w:b w:val="0"/>
          <w:bCs w:val="0"/>
        </w:rPr>
        <w:t>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 </w:instrText>
      </w:r>
      <w:r w:rsidR="00691E5E">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EN.CITE.DATA </w:instrText>
      </w:r>
      <w:r w:rsidR="00691E5E">
        <w:rPr>
          <w:b w:val="0"/>
          <w:bCs w:val="0"/>
        </w:rPr>
      </w:r>
      <w:r w:rsidR="00691E5E">
        <w:rPr>
          <w:b w:val="0"/>
          <w:bCs w:val="0"/>
        </w:rPr>
        <w:fldChar w:fldCharType="end"/>
      </w:r>
      <w:r w:rsidR="009A1E1D">
        <w:rPr>
          <w:b w:val="0"/>
          <w:bCs w:val="0"/>
        </w:rPr>
      </w:r>
      <w:r w:rsidR="009A1E1D">
        <w:rPr>
          <w:b w:val="0"/>
          <w:bCs w:val="0"/>
        </w:rPr>
        <w:fldChar w:fldCharType="separate"/>
      </w:r>
      <w:r w:rsidR="00691E5E">
        <w:rPr>
          <w:b w:val="0"/>
          <w:bCs w:val="0"/>
          <w:noProof/>
        </w:rPr>
        <w:t>(Sharma, et al. 2014; Ballesteros and Sharma 2019; Noah, et al. 2020;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16317D">
        <w:rPr>
          <w:b w:val="0"/>
          <w:bCs w:val="0"/>
        </w:rPr>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w:t>
      </w:r>
      <w:del w:id="36" w:author="Thomas, Gregg" w:date="2024-10-03T12:17:00Z" w16du:dateUtc="2024-10-03T16:17:00Z">
        <w:r w:rsidR="00E152E6" w:rsidDel="00E12FF6">
          <w:rPr>
            <w:b w:val="0"/>
            <w:bCs w:val="0"/>
          </w:rPr>
          <w:delText>sister to spiders and scorpions</w:delText>
        </w:r>
        <w:r w:rsidR="007C44CC" w:rsidDel="00E12FF6">
          <w:rPr>
            <w:b w:val="0"/>
            <w:bCs w:val="0"/>
          </w:rPr>
          <w:delText>,</w:delText>
        </w:r>
      </w:del>
      <w:r w:rsidR="007C44CC">
        <w:rPr>
          <w:b w:val="0"/>
          <w:bCs w:val="0"/>
        </w:rPr>
        <w:t xml:space="preserve"> making arachnids polyphyletic</w:t>
      </w:r>
      <w:r w:rsidR="00E152E6">
        <w:rPr>
          <w:b w:val="0"/>
          <w:bCs w:val="0"/>
        </w:rPr>
        <w:t>.</w:t>
      </w:r>
      <w:ins w:id="37" w:author="Thomas, Gregg" w:date="2024-10-15T15:02:00Z" w16du:dateUtc="2024-10-15T19:02:00Z">
        <w:r w:rsidR="009C228A">
          <w:rPr>
            <w:b w:val="0"/>
            <w:bCs w:val="0"/>
          </w:rPr>
          <w:t xml:space="preserve"> </w:t>
        </w:r>
      </w:ins>
      <w:ins w:id="38" w:author="Thomas, Gregg" w:date="2024-10-15T15:04:00Z" w16du:dateUtc="2024-10-15T19:04:00Z">
        <w:r w:rsidR="009C228A">
          <w:rPr>
            <w:b w:val="0"/>
            <w:bCs w:val="0"/>
          </w:rPr>
          <w:t xml:space="preserve">While the placement of </w:t>
        </w:r>
      </w:ins>
      <w:ins w:id="39" w:author="Thomas, Gregg" w:date="2024-10-15T15:06:00Z" w16du:dateUtc="2024-10-15T19:06:00Z">
        <w:r w:rsidR="009C228A">
          <w:rPr>
            <w:b w:val="0"/>
            <w:bCs w:val="0"/>
          </w:rPr>
          <w:t>horseshoe crabs</w:t>
        </w:r>
      </w:ins>
      <w:ins w:id="40" w:author="Thomas, Gregg" w:date="2024-10-15T15:04:00Z" w16du:dateUtc="2024-10-15T19:04:00Z">
        <w:r w:rsidR="009C228A">
          <w:rPr>
            <w:b w:val="0"/>
            <w:bCs w:val="0"/>
          </w:rPr>
          <w:t xml:space="preserve"> tends to be highly dependent on the species sampling and alignment used</w:t>
        </w:r>
      </w:ins>
      <w:ins w:id="41" w:author="Thomas, Gregg" w:date="2024-10-15T15:05:00Z" w16du:dateUtc="2024-10-15T19:05:00Z">
        <w:r w:rsidR="009C228A">
          <w:rPr>
            <w:b w:val="0"/>
            <w:bCs w:val="0"/>
          </w:rPr>
          <w:t xml:space="preserve"> </w:t>
        </w:r>
      </w:ins>
      <w:r w:rsidR="009C228A">
        <w:rPr>
          <w:b w:val="0"/>
          <w:bCs w:val="0"/>
        </w:rPr>
        <w:fldChar w:fldCharType="begin">
          <w:fldData xml:space="preserve">PEVuZE5vdGU+PENpdGU+PEF1dGhvcj5CYWxsZXN0ZXJvczwvQXV0aG9yPjxZZWFyPjIwMjI8L1ll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</w:fldData>
        </w:fldChar>
      </w:r>
      <w:r w:rsidR="009C228A">
        <w:rPr>
          <w:b w:val="0"/>
          <w:bCs w:val="0"/>
        </w:rPr>
        <w:instrText xml:space="preserve"> ADDIN EN.CITE </w:instrText>
      </w:r>
      <w:r w:rsidR="009C228A">
        <w:rPr>
          <w:b w:val="0"/>
          <w:bCs w:val="0"/>
        </w:rPr>
        <w:fldChar w:fldCharType="begin">
          <w:fldData xml:space="preserve">PEVuZE5vdGU+PENpdGU+PEF1dGhvcj5CYWxsZXN0ZXJvczwvQXV0aG9yPjxZZWFyPjIwMjI8L1ll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</w:fldData>
        </w:fldChar>
      </w:r>
      <w:r w:rsidR="009C228A">
        <w:rPr>
          <w:b w:val="0"/>
          <w:bCs w:val="0"/>
        </w:rPr>
        <w:instrText xml:space="preserve"> ADDIN EN.CITE.DATA </w:instrText>
      </w:r>
      <w:r w:rsidR="009C228A">
        <w:rPr>
          <w:b w:val="0"/>
          <w:bCs w:val="0"/>
        </w:rPr>
      </w:r>
      <w:r w:rsidR="009C228A">
        <w:rPr>
          <w:b w:val="0"/>
          <w:bCs w:val="0"/>
        </w:rPr>
        <w:fldChar w:fldCharType="end"/>
      </w:r>
      <w:r w:rsidR="009C228A">
        <w:rPr>
          <w:b w:val="0"/>
          <w:bCs w:val="0"/>
        </w:rPr>
      </w:r>
      <w:r w:rsidR="009C228A">
        <w:rPr>
          <w:b w:val="0"/>
          <w:bCs w:val="0"/>
        </w:rPr>
        <w:fldChar w:fldCharType="separate"/>
      </w:r>
      <w:r w:rsidR="009C228A">
        <w:rPr>
          <w:b w:val="0"/>
          <w:bCs w:val="0"/>
          <w:noProof/>
        </w:rPr>
        <w:t>(Ballesteros and Sharma 2019; Ontano, et al. 2021; Ballesteros, et al. 2022)</w:t>
      </w:r>
      <w:r w:rsidR="009C228A">
        <w:rPr>
          <w:b w:val="0"/>
          <w:bCs w:val="0"/>
        </w:rPr>
        <w:fldChar w:fldCharType="end"/>
      </w:r>
      <w:ins w:id="42" w:author="Thomas, Gregg" w:date="2024-10-15T15:03:00Z" w16du:dateUtc="2024-10-15T19:03:00Z">
        <w:r w:rsidR="009C228A">
          <w:rPr>
            <w:b w:val="0"/>
            <w:bCs w:val="0"/>
          </w:rPr>
          <w:t xml:space="preserve">, </w:t>
        </w:r>
      </w:ins>
      <w:del w:id="43" w:author="Thomas, Gregg" w:date="2024-10-15T15:03:00Z" w16du:dateUtc="2024-10-15T19:03:00Z">
        <w:r w:rsidR="00E152E6" w:rsidDel="009C228A">
          <w:rPr>
            <w:b w:val="0"/>
            <w:bCs w:val="0"/>
          </w:rPr>
          <w:delText>T</w:delText>
        </w:r>
      </w:del>
      <w:ins w:id="44" w:author="Thomas, Gregg" w:date="2024-10-15T15:03:00Z" w16du:dateUtc="2024-10-15T19:03:00Z">
        <w:r w:rsidR="009C228A">
          <w:rPr>
            <w:b w:val="0"/>
            <w:bCs w:val="0"/>
          </w:rPr>
          <w:t>t</w:t>
        </w:r>
      </w:ins>
      <w:r w:rsidR="00E152E6">
        <w:rPr>
          <w:b w:val="0"/>
          <w:bCs w:val="0"/>
        </w:rPr>
        <w:t xml:space="preserve">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used</w:t>
      </w:r>
      <w:r w:rsidR="00EF4750">
        <w:rPr>
          <w:b w:val="0"/>
          <w:bCs w:val="0"/>
        </w:rPr>
        <w:t xml:space="preserve"> </w:t>
      </w:r>
      <w:r w:rsidR="00C47569">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 </w:instrText>
      </w:r>
      <w:r w:rsidR="00691E5E">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EN.CITE.DATA </w:instrText>
      </w:r>
      <w:r w:rsidR="00691E5E">
        <w:rPr>
          <w:b w:val="0"/>
          <w:bCs w:val="0"/>
        </w:rPr>
      </w:r>
      <w:r w:rsidR="00691E5E">
        <w:rPr>
          <w:b w:val="0"/>
          <w:bCs w:val="0"/>
        </w:rPr>
        <w:fldChar w:fldCharType="end"/>
      </w:r>
      <w:r w:rsidR="00C47569">
        <w:rPr>
          <w:b w:val="0"/>
          <w:bCs w:val="0"/>
        </w:rPr>
      </w:r>
      <w:r w:rsidR="00C47569">
        <w:rPr>
          <w:b w:val="0"/>
          <w:bCs w:val="0"/>
        </w:rPr>
        <w:fldChar w:fldCharType="separate"/>
      </w:r>
      <w:r w:rsidR="00691E5E">
        <w:rPr>
          <w:b w:val="0"/>
          <w:bCs w:val="0"/>
          <w:noProof/>
        </w:rPr>
        <w:t>(Noah, et al. 2020; McKibben, et al. 2024)</w:t>
      </w:r>
      <w:r w:rsidR="00C47569">
        <w:rPr>
          <w:b w:val="0"/>
          <w:bCs w:val="0"/>
        </w:rPr>
        <w:fldChar w:fldCharType="end"/>
      </w:r>
      <w:r w:rsidR="00E152E6">
        <w:rPr>
          <w:b w:val="0"/>
          <w:bCs w:val="0"/>
        </w:rPr>
        <w:t>.</w:t>
      </w:r>
    </w:p>
    <w:p w14:paraId="6B7A1E37" w14:textId="18590467" w:rsidR="00641F7C" w:rsidRPr="005E6772" w:rsidRDefault="00641F7C" w:rsidP="00DF4F73">
      <w:pPr>
        <w:spacing w:line="480" w:lineRule="auto"/>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9B37F8">
        <w:rPr>
          <w:b w:val="0"/>
          <w:bCs w:val="0"/>
        </w:rPr>
        <w:t xml:space="preserve"> as a backbone for analysis</w:t>
      </w:r>
      <w:r w:rsidR="008911F5">
        <w:rPr>
          <w:b w:val="0"/>
          <w:bCs w:val="0"/>
        </w:rPr>
        <w:t>,</w:t>
      </w:r>
      <w:r w:rsidR="00E152E6">
        <w:rPr>
          <w:b w:val="0"/>
          <w:bCs w:val="0"/>
        </w:rPr>
        <w:t xml:space="preserve"> </w:t>
      </w:r>
      <w:r w:rsidR="008911F5">
        <w:rPr>
          <w:b w:val="0"/>
          <w:bCs w:val="0"/>
        </w:rPr>
        <w:t xml:space="preserve">we </w:t>
      </w:r>
      <w:r w:rsidR="00E152E6">
        <w:rPr>
          <w:b w:val="0"/>
          <w:bCs w:val="0"/>
        </w:rPr>
        <w:t xml:space="preserve">find no evidence for </w:t>
      </w:r>
      <w:proofErr w:type="gramStart"/>
      <w:r w:rsidR="00E152E6">
        <w:rPr>
          <w:b w:val="0"/>
          <w:bCs w:val="0"/>
        </w:rPr>
        <w:t>a WGD</w:t>
      </w:r>
      <w:proofErr w:type="gramEnd"/>
      <w:r w:rsidR="00E152E6">
        <w:rPr>
          <w:b w:val="0"/>
          <w:bCs w:val="0"/>
        </w:rPr>
        <w:t xml:space="preserve">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w:t>
      </w:r>
      <w:ins w:id="45" w:author="Thomas, Gregg" w:date="2024-10-15T15:07:00Z" w16du:dateUtc="2024-10-15T19:07:00Z">
        <w:r w:rsidR="004E51B4">
          <w:rPr>
            <w:b w:val="0"/>
            <w:bCs w:val="0"/>
          </w:rPr>
          <w:t xml:space="preserve"> possible</w:t>
        </w:r>
      </w:ins>
      <w:r w:rsidR="00E152E6">
        <w:rPr>
          <w:b w:val="0"/>
          <w:bCs w:val="0"/>
        </w:rPr>
        <w:t xml:space="preserve"> new placement in the chelicerate phylogeny. </w:t>
      </w:r>
    </w:p>
    <w:p w14:paraId="78A63485" w14:textId="7545AE52" w:rsidR="00305711" w:rsidRDefault="00305711" w:rsidP="00DF4F73">
      <w:pPr>
        <w:pStyle w:val="Heading1"/>
        <w:spacing w:line="480" w:lineRule="auto"/>
        <w:jc w:val="both"/>
      </w:pPr>
      <w:r>
        <w:t>Methods</w:t>
      </w:r>
    </w:p>
    <w:p w14:paraId="172ED7D3" w14:textId="72CEF581" w:rsidR="00090F2C" w:rsidRPr="00090F2C" w:rsidRDefault="00090F2C" w:rsidP="00DF4F73">
      <w:pPr>
        <w:spacing w:line="480" w:lineRule="auto"/>
        <w:jc w:val="both"/>
        <w:rPr>
          <w:b w:val="0"/>
          <w:bCs w:val="0"/>
          <w:i/>
          <w:iCs/>
        </w:rPr>
      </w:pPr>
      <w:r>
        <w:rPr>
          <w:b w:val="0"/>
          <w:bCs w:val="0"/>
          <w:i/>
          <w:iCs/>
        </w:rPr>
        <w:t>Data</w:t>
      </w:r>
    </w:p>
    <w:p w14:paraId="42503842" w14:textId="58A42CE3" w:rsidR="00101C76" w:rsidRDefault="009169FD" w:rsidP="00DF4F73">
      <w:pPr>
        <w:spacing w:line="480" w:lineRule="auto"/>
        <w:jc w:val="both"/>
        <w:rPr>
          <w:b w:val="0"/>
          <w:bCs w:val="0"/>
        </w:rPr>
      </w:pPr>
      <w:r>
        <w:rPr>
          <w:b w:val="0"/>
          <w:bCs w:val="0"/>
        </w:rPr>
        <w:lastRenderedPageBreak/>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83308D">
        <w:rPr>
          <w:b w:val="0"/>
          <w:bCs w:val="0"/>
        </w:rPr>
        <w:t xml:space="preserve"> (</w:t>
      </w:r>
      <w:hyperlink r:id="rId10" w:history="1">
        <w:r w:rsidR="0083308D" w:rsidRPr="00CF5F41">
          <w:rPr>
            <w:rStyle w:val="Hyperlink"/>
            <w:b w:val="0"/>
            <w:bCs w:val="0"/>
          </w:rPr>
          <w:t>https://www.ncbi.nlm.nih.gov/assembly</w:t>
        </w:r>
      </w:hyperlink>
      <w:r w:rsidR="0083308D">
        <w:rPr>
          <w:b w:val="0"/>
          <w:bCs w:val="0"/>
        </w:rPr>
        <w:t xml:space="preserve">) </w:t>
      </w:r>
      <w:proofErr w:type="spellStart"/>
      <w:r w:rsidR="0083308D">
        <w:rPr>
          <w:b w:val="0"/>
          <w:bCs w:val="0"/>
        </w:rPr>
        <w:t>E</w:t>
      </w:r>
      <w:r w:rsidR="007621DA">
        <w:rPr>
          <w:b w:val="0"/>
          <w:bCs w:val="0"/>
        </w:rPr>
        <w:t>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7621DA">
        <w:rPr>
          <w:b w:val="0"/>
          <w:bCs w:val="0"/>
        </w:rPr>
      </w:r>
      <w:r w:rsidR="007621DA">
        <w:rPr>
          <w:b w:val="0"/>
          <w:bCs w:val="0"/>
        </w:rPr>
        <w:fldChar w:fldCharType="separate"/>
      </w:r>
      <w:r w:rsidR="0083308D">
        <w:rPr>
          <w:b w:val="0"/>
          <w:bCs w:val="0"/>
          <w:noProof/>
        </w:rPr>
        <w:t>(Consortium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w:t>
      </w:r>
      <w:r w:rsidR="00563AB6">
        <w:rPr>
          <w:b w:val="0"/>
          <w:bCs w:val="0"/>
        </w:rPr>
        <w:t>orders</w:t>
      </w:r>
      <w:r w:rsidR="003D4748">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DF4F73">
      <w:pPr>
        <w:spacing w:line="480" w:lineRule="auto"/>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proofErr w:type="spellStart"/>
      <w:r w:rsidRPr="009E7BFE">
        <w:rPr>
          <w:b w:val="0"/>
          <w:bCs w:val="0"/>
          <w:i/>
          <w:iCs/>
        </w:rPr>
        <w:t>Tachypleus</w:t>
      </w:r>
      <w:proofErr w:type="spellEnd"/>
      <w:r w:rsidRPr="009E7BFE">
        <w:rPr>
          <w:b w:val="0"/>
          <w:bCs w:val="0"/>
          <w:i/>
          <w:iCs/>
        </w:rPr>
        <w:t xml:space="preserve"> </w:t>
      </w:r>
      <w:proofErr w:type="spellStart"/>
      <w:r w:rsidRPr="009E7BFE">
        <w:rPr>
          <w:b w:val="0"/>
          <w:bCs w:val="0"/>
          <w:i/>
          <w:iCs/>
        </w:rPr>
        <w:t>tridentatus</w:t>
      </w:r>
      <w:proofErr w:type="spellEnd"/>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proofErr w:type="gramStart"/>
      <w:r w:rsidR="004E79D0">
        <w:rPr>
          <w:b w:val="0"/>
          <w:bCs w:val="0"/>
        </w:rPr>
        <w:t>dataset</w:t>
      </w:r>
      <w:proofErr w:type="gramEnd"/>
      <w:r w:rsidR="004E79D0">
        <w:rPr>
          <w:b w:val="0"/>
          <w:bCs w:val="0"/>
        </w:rPr>
        <w:t xml:space="preserve"> </w:t>
      </w:r>
      <w:r w:rsidR="00800955">
        <w:rPr>
          <w:b w:val="0"/>
          <w:bCs w:val="0"/>
        </w:rPr>
        <w:lastRenderedPageBreak/>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DF4F73">
      <w:pPr>
        <w:pStyle w:val="Heading2"/>
        <w:spacing w:line="480" w:lineRule="auto"/>
        <w:jc w:val="both"/>
      </w:pPr>
      <w:r>
        <w:t xml:space="preserve">Gene </w:t>
      </w:r>
      <w:r w:rsidR="0023619F">
        <w:t xml:space="preserve">tree reconciliation </w:t>
      </w:r>
      <w:r>
        <w:t>analysis</w:t>
      </w:r>
    </w:p>
    <w:p w14:paraId="5830EB4F" w14:textId="570F0D47" w:rsidR="00101C76" w:rsidRDefault="00862E2C" w:rsidP="00DF4F73">
      <w:pPr>
        <w:spacing w:line="480" w:lineRule="auto"/>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11"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83308D">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Research&lt;/secondary-title&gt;&lt;/titles&gt;&lt;periodical&gt;&lt;full-title&gt;Genome Research&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w:t>
      </w:r>
      <w:del w:id="46" w:author="Thomas, Gregg" w:date="2024-10-16T14:29:00Z" w16du:dateUtc="2024-10-16T18:29:00Z">
        <w:r w:rsidDel="00BC5DA7">
          <w:rPr>
            <w:b w:val="0"/>
            <w:bCs w:val="0"/>
          </w:rPr>
          <w:delText>, correcting for inconsistencies resulting from the data originating from various sources</w:delText>
        </w:r>
      </w:del>
      <w:r>
        <w:rPr>
          <w:b w:val="0"/>
          <w:bCs w:val="0"/>
        </w:rPr>
        <w:t xml:space="preserve"> and aligned each gene family with Guidance2</w:t>
      </w:r>
      <w:r w:rsidR="00AD24DF">
        <w:rPr>
          <w:b w:val="0"/>
          <w:bCs w:val="0"/>
        </w:rPr>
        <w:t xml:space="preserve"> </w:t>
      </w:r>
      <w:r w:rsidR="00AD24DF">
        <w:rPr>
          <w:b w:val="0"/>
          <w:bCs w:val="0"/>
        </w:rPr>
        <w:fldChar w:fldCharType="begin"/>
      </w:r>
      <w:r w:rsidR="0083308D">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Research&lt;/secondary-title&gt;&lt;/titles&gt;&lt;periodical&gt;&lt;full-title&gt;Nucleic Acids Research&lt;/full-title&gt;&lt;/periodical&gt;&lt;pages&gt;W7-W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 </w:instrText>
      </w:r>
      <w:r w:rsidR="0083308D">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0E0E97">
        <w:rPr>
          <w:b w:val="0"/>
          <w:bCs w:val="0"/>
        </w:rPr>
        <w:t>2</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062A6A71" w:rsidR="0004634E" w:rsidRDefault="00862E2C" w:rsidP="00DF4F73">
      <w:pPr>
        <w:spacing w:line="480" w:lineRule="auto"/>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83308D">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approximation&lt;/title&gt;&lt;secondary-title&gt;Molecular Biology and Evolution&lt;/secondary-title&gt;&lt;/titles&gt;&lt;periodical&gt;&lt;full-title&gt;Molecular Biology and Evolution&lt;/full-title&gt;&lt;/periodical&gt;&lt;pages&gt;518-522&lt;/pages&gt;&lt;volume&gt;35&lt;/volume&gt;&lt;number&gt;2&lt;/number&gt;&lt;edition&gt;2017/10/28&lt;/edition&gt;&lt;keywords&gt;&lt;keyword&gt;*Likelihood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 </w:instrText>
      </w:r>
      <w:r w:rsidR="0083308D">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t>
      </w:r>
      <w:r w:rsidR="004E3FCE">
        <w:rPr>
          <w:b w:val="0"/>
          <w:bCs w:val="0"/>
        </w:rPr>
        <w:t>For subsequent reconciliation analyses, w</w:t>
      </w:r>
      <w:r w:rsidR="00B5266F">
        <w:rPr>
          <w:b w:val="0"/>
          <w:bCs w:val="0"/>
        </w:rPr>
        <w:t xml:space="preserve">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w:t>
      </w:r>
      <w:r w:rsidR="004E3FCE">
        <w:rPr>
          <w:b w:val="0"/>
          <w:bCs w:val="0"/>
        </w:rPr>
        <w:t xml:space="preserve">reconciliation </w:t>
      </w:r>
      <w:r w:rsidR="00B5266F">
        <w:rPr>
          <w:b w:val="0"/>
          <w:bCs w:val="0"/>
        </w:rPr>
        <w:t xml:space="preserve">analyses.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83308D">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trees&lt;/title&gt;&lt;secondary-title&gt;Journal of Computational Biology&lt;/secondary-title&gt;&lt;/titles&gt;&lt;periodical&gt;&lt;full-title&gt;Journal of Computational Biology&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w:t>
      </w:r>
      <w:r w:rsidR="00B5266F">
        <w:rPr>
          <w:b w:val="0"/>
          <w:bCs w:val="0"/>
        </w:rPr>
        <w:lastRenderedPageBreak/>
        <w:t>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ins w:id="47" w:author="Thomas, Gregg" w:date="2024-10-15T15:31:00Z" w16du:dateUtc="2024-10-15T19:31:00Z">
        <w:r w:rsidR="00B42E19">
          <w:rPr>
            <w:b w:val="0"/>
            <w:bCs w:val="0"/>
          </w:rPr>
          <w:t xml:space="preserve"> We also ran ou</w:t>
        </w:r>
      </w:ins>
      <w:ins w:id="48" w:author="Thomas, Gregg" w:date="2024-10-15T15:32:00Z" w16du:dateUtc="2024-10-15T19:32:00Z">
        <w:r w:rsidR="00B42E19">
          <w:rPr>
            <w:b w:val="0"/>
            <w:bCs w:val="0"/>
          </w:rPr>
          <w:t>r reconciliation analyses with a bootstrap threshold of 80 and with no bootstrap threshold.</w:t>
        </w:r>
      </w:ins>
    </w:p>
    <w:p w14:paraId="57D8724D" w14:textId="3350089C" w:rsidR="004113AE" w:rsidRPr="004113AE" w:rsidRDefault="0004634E" w:rsidP="00DF4F73">
      <w:pPr>
        <w:spacing w:line="480" w:lineRule="auto"/>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ins w:id="49" w:author="Thomas, Gregg" w:date="2024-10-03T11:55:00Z" w16du:dateUtc="2024-10-03T15:55:00Z">
        <w:r w:rsidR="002F2A50">
          <w:rPr>
            <w:b w:val="0"/>
            <w:bCs w:val="0"/>
          </w:rPr>
          <w:t xml:space="preserve">, and the shape of the MUL-trees tested allows it to distinguish between </w:t>
        </w:r>
        <w:proofErr w:type="spellStart"/>
        <w:r w:rsidR="002F2A50">
          <w:rPr>
            <w:b w:val="0"/>
            <w:bCs w:val="0"/>
          </w:rPr>
          <w:t>allo</w:t>
        </w:r>
        <w:proofErr w:type="spellEnd"/>
        <w:r w:rsidR="002F2A50">
          <w:rPr>
            <w:b w:val="0"/>
            <w:bCs w:val="0"/>
          </w:rPr>
          <w:t>- and auto-polyploidy</w:t>
        </w:r>
      </w:ins>
      <w:r>
        <w:rPr>
          <w:b w:val="0"/>
          <w:bCs w:val="0"/>
        </w:rPr>
        <w:t>.</w:t>
      </w:r>
      <w:ins w:id="50" w:author="Thomas, Gregg" w:date="2024-10-03T11:46:00Z" w16du:dateUtc="2024-10-03T15:46:00Z">
        <w:r w:rsidR="00A6702F">
          <w:rPr>
            <w:b w:val="0"/>
            <w:bCs w:val="0"/>
          </w:rPr>
          <w:t xml:space="preserve"> Importantly,</w:t>
        </w:r>
      </w:ins>
      <w:ins w:id="51" w:author="Thomas, Gregg" w:date="2024-10-03T11:54:00Z" w16du:dateUtc="2024-10-03T15:54:00Z">
        <w:r w:rsidR="00A6702F">
          <w:rPr>
            <w:b w:val="0"/>
            <w:bCs w:val="0"/>
          </w:rPr>
          <w:t xml:space="preserve"> tandem duplications</w:t>
        </w:r>
      </w:ins>
      <w:ins w:id="52" w:author="Thomas, Gregg" w:date="2024-10-03T11:46:00Z" w16du:dateUtc="2024-10-03T15:46:00Z">
        <w:r w:rsidR="00A6702F">
          <w:rPr>
            <w:b w:val="0"/>
            <w:bCs w:val="0"/>
          </w:rPr>
          <w:t xml:space="preserve"> </w:t>
        </w:r>
      </w:ins>
      <w:ins w:id="53" w:author="Thomas, Gregg" w:date="2024-10-03T11:54:00Z" w16du:dateUtc="2024-10-03T15:54:00Z">
        <w:r w:rsidR="00A6702F">
          <w:rPr>
            <w:b w:val="0"/>
            <w:bCs w:val="0"/>
          </w:rPr>
          <w:t xml:space="preserve">do not affect </w:t>
        </w:r>
      </w:ins>
      <w:ins w:id="54" w:author="Thomas, Gregg" w:date="2024-10-03T11:46:00Z" w16du:dateUtc="2024-10-03T15:46:00Z">
        <w:r w:rsidR="00A6702F">
          <w:rPr>
            <w:b w:val="0"/>
            <w:bCs w:val="0"/>
          </w:rPr>
          <w:t>GRAMPA</w:t>
        </w:r>
      </w:ins>
      <w:ins w:id="55" w:author="Thomas, Gregg" w:date="2024-10-03T11:54:00Z" w16du:dateUtc="2024-10-03T15:54:00Z">
        <w:r w:rsidR="00A6702F">
          <w:rPr>
            <w:b w:val="0"/>
            <w:bCs w:val="0"/>
          </w:rPr>
          <w:t>’s inferences since they will be spread across the branches in the input species tree, making</w:t>
        </w:r>
        <w:r w:rsidR="002F2A50">
          <w:rPr>
            <w:b w:val="0"/>
            <w:bCs w:val="0"/>
          </w:rPr>
          <w:t xml:space="preserve"> this met</w:t>
        </w:r>
      </w:ins>
      <w:ins w:id="56" w:author="Thomas, Gregg" w:date="2024-10-03T11:55:00Z" w16du:dateUtc="2024-10-03T15:55:00Z">
        <w:r w:rsidR="002F2A50">
          <w:rPr>
            <w:b w:val="0"/>
            <w:bCs w:val="0"/>
          </w:rPr>
          <w:t>hod suitable for detecting even ancient WGDs.</w:t>
        </w:r>
      </w:ins>
      <w:ins w:id="57" w:author="Thomas, Gregg" w:date="2024-10-03T11:47:00Z" w16du:dateUtc="2024-10-03T15:47:00Z">
        <w:r w:rsidR="00A6702F">
          <w:rPr>
            <w:b w:val="0"/>
            <w:bCs w:val="0"/>
          </w:rPr>
          <w:t xml:space="preserve"> </w:t>
        </w:r>
      </w:ins>
      <w:del w:id="58" w:author="Thomas, Gregg" w:date="2024-10-03T11:54:00Z" w16du:dateUtc="2024-10-03T15:54:00Z">
        <w:r w:rsidDel="00A6702F">
          <w:rPr>
            <w:b w:val="0"/>
            <w:bCs w:val="0"/>
          </w:rPr>
          <w:delText xml:space="preserve"> </w:delText>
        </w:r>
      </w:del>
      <w:r>
        <w:rPr>
          <w:b w:val="0"/>
          <w:bCs w:val="0"/>
        </w:rPr>
        <w:t>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proofErr w:type="gramStart"/>
      <w:r w:rsidR="00B05D20">
        <w:rPr>
          <w:b w:val="0"/>
          <w:bCs w:val="0"/>
        </w:rPr>
        <w:t>species</w:t>
      </w:r>
      <w:proofErr w:type="gramEnd"/>
      <w:r w:rsidR="00B05D20">
        <w:rPr>
          <w:b w:val="0"/>
          <w:bCs w:val="0"/>
        </w:rPr>
        <w:t xml:space="preserve">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 xml:space="preserve">species </w:t>
      </w:r>
      <w:proofErr w:type="gramStart"/>
      <w:r w:rsidR="004C398C">
        <w:rPr>
          <w:b w:val="0"/>
          <w:bCs w:val="0"/>
        </w:rPr>
        <w:t>tree</w:t>
      </w:r>
      <w:proofErr w:type="gramEnd"/>
      <w:r w:rsidR="00817260">
        <w:rPr>
          <w:b w:val="0"/>
          <w:bCs w:val="0"/>
        </w:rPr>
        <w:t xml:space="preserve"> we inferred using ASTRAL</w:t>
      </w:r>
      <w:r w:rsidR="00A03205">
        <w:rPr>
          <w:b w:val="0"/>
          <w:bCs w:val="0"/>
        </w:rPr>
        <w:t xml:space="preserve"> (Fig. 1A)</w:t>
      </w:r>
      <w:r w:rsidR="004C398C">
        <w:rPr>
          <w:b w:val="0"/>
          <w:bCs w:val="0"/>
        </w:rPr>
        <w:t xml:space="preserve">, </w:t>
      </w:r>
      <w:ins w:id="59" w:author="Thomas, Gregg" w:date="2024-10-15T15:09:00Z" w16du:dateUtc="2024-10-15T19:09:00Z">
        <w:r w:rsidR="004E51B4">
          <w:rPr>
            <w:b w:val="0"/>
            <w:bCs w:val="0"/>
          </w:rPr>
          <w:t xml:space="preserve">we tested for WGDs on </w:t>
        </w:r>
      </w:ins>
      <w:del w:id="60" w:author="Thomas, Gregg" w:date="2024-10-15T15:09:00Z" w16du:dateUtc="2024-10-15T19:09:00Z">
        <w:r w:rsidR="004C398C" w:rsidDel="004E51B4">
          <w:rPr>
            <w:b w:val="0"/>
            <w:bCs w:val="0"/>
          </w:rPr>
          <w:delText>t</w:delText>
        </w:r>
        <w:r w:rsidR="00AF5E1B" w:rsidDel="004E51B4">
          <w:rPr>
            <w:b w:val="0"/>
            <w:bCs w:val="0"/>
          </w:rPr>
          <w:delText xml:space="preserve">he </w:delText>
        </w:r>
      </w:del>
      <w:r w:rsidR="00AF5E1B">
        <w:rPr>
          <w:b w:val="0"/>
          <w:bCs w:val="0"/>
        </w:rPr>
        <w:t>two alternate species tree topologies</w:t>
      </w:r>
      <w:r w:rsidR="004E51B4">
        <w:rPr>
          <w:b w:val="0"/>
          <w:bCs w:val="0"/>
        </w:rPr>
        <w:t>.</w:t>
      </w:r>
      <w:r w:rsidR="00AF5E1B">
        <w:rPr>
          <w:b w:val="0"/>
          <w:bCs w:val="0"/>
        </w:rPr>
        <w:t xml:space="preserve"> </w:t>
      </w:r>
      <w:del w:id="61" w:author="Thomas, Gregg" w:date="2024-10-15T15:09:00Z" w16du:dateUtc="2024-10-15T19:09:00Z">
        <w:r w:rsidR="00AF5E1B" w:rsidDel="004E51B4">
          <w:rPr>
            <w:b w:val="0"/>
            <w:bCs w:val="0"/>
          </w:rPr>
          <w:delText>we tested were</w:delText>
        </w:r>
        <w:r w:rsidR="00DD7E60" w:rsidDel="004E51B4">
          <w:rPr>
            <w:b w:val="0"/>
            <w:bCs w:val="0"/>
          </w:rPr>
          <w:delText xml:space="preserve"> </w:delText>
        </w:r>
      </w:del>
      <w:ins w:id="62" w:author="Thomas, Gregg" w:date="2024-10-15T15:09:00Z" w16du:dateUtc="2024-10-15T19:09:00Z">
        <w:r w:rsidR="004E51B4">
          <w:rPr>
            <w:b w:val="0"/>
            <w:bCs w:val="0"/>
          </w:rPr>
          <w:t xml:space="preserve"> One</w:t>
        </w:r>
      </w:ins>
      <w:ins w:id="63" w:author="Thomas, Gregg" w:date="2024-10-15T15:16:00Z" w16du:dateUtc="2024-10-15T19:16:00Z">
        <w:r w:rsidR="004E51B4">
          <w:rPr>
            <w:b w:val="0"/>
            <w:bCs w:val="0"/>
          </w:rPr>
          <w:t xml:space="preserve"> alternate topology is</w:t>
        </w:r>
      </w:ins>
      <w:ins w:id="64" w:author="Thomas, Gregg" w:date="2024-10-15T15:09:00Z" w16du:dateUtc="2024-10-15T19:09:00Z">
        <w:r w:rsidR="004E51B4">
          <w:rPr>
            <w:b w:val="0"/>
            <w:bCs w:val="0"/>
          </w:rPr>
          <w:t xml:space="preserve"> based on </w:t>
        </w:r>
      </w:ins>
      <w:r w:rsidR="00DD7E60">
        <w:rPr>
          <w:b w:val="0"/>
          <w:bCs w:val="0"/>
        </w:rPr>
        <w:t>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4C398C">
        <w:rPr>
          <w:b w:val="0"/>
          <w:bCs w:val="0"/>
        </w:rPr>
      </w:r>
      <w:r w:rsidR="004C398C">
        <w:rPr>
          <w:b w:val="0"/>
          <w:bCs w:val="0"/>
        </w:rPr>
        <w:fldChar w:fldCharType="separate"/>
      </w:r>
      <w:r w:rsidR="00080A93">
        <w:rPr>
          <w:b w:val="0"/>
          <w:bCs w:val="0"/>
          <w:noProof/>
        </w:rPr>
        <w:t>Ballesteros, et al. (2022)</w:t>
      </w:r>
      <w:r w:rsidR="004C398C">
        <w:rPr>
          <w:b w:val="0"/>
          <w:bCs w:val="0"/>
        </w:rPr>
        <w:fldChar w:fldCharType="end"/>
      </w:r>
      <w:ins w:id="65" w:author="Thomas, Gregg" w:date="2024-10-15T15:10:00Z" w16du:dateUtc="2024-10-15T19:10:00Z">
        <w:r w:rsidR="004E51B4">
          <w:rPr>
            <w:b w:val="0"/>
            <w:bCs w:val="0"/>
          </w:rPr>
          <w:t xml:space="preserve"> </w:t>
        </w:r>
      </w:ins>
      <w:del w:id="66" w:author="Thomas, Gregg" w:date="2024-10-15T15:10:00Z" w16du:dateUtc="2024-10-15T19:10:00Z">
        <w:r w:rsidR="00101C76" w:rsidDel="004E51B4">
          <w:rPr>
            <w:b w:val="0"/>
            <w:bCs w:val="0"/>
          </w:rPr>
          <w:delText>—</w:delText>
        </w:r>
      </w:del>
      <w:r w:rsidR="00DD7E60">
        <w:rPr>
          <w:b w:val="0"/>
          <w:bCs w:val="0"/>
        </w:rPr>
        <w:t xml:space="preserve">in which horseshoe </w:t>
      </w:r>
      <w:proofErr w:type="gramStart"/>
      <w:r w:rsidR="00DD7E60">
        <w:rPr>
          <w:b w:val="0"/>
          <w:bCs w:val="0"/>
        </w:rPr>
        <w:t>crabs</w:t>
      </w:r>
      <w:proofErr w:type="gramEnd"/>
      <w:r w:rsidR="00DD7E60">
        <w:rPr>
          <w:b w:val="0"/>
          <w:bCs w:val="0"/>
        </w:rPr>
        <w:t xml:space="preserve"> group within arachnids</w:t>
      </w:r>
      <w:ins w:id="67" w:author="Thomas, Gregg" w:date="2024-10-15T15:10:00Z" w16du:dateUtc="2024-10-15T19:10:00Z">
        <w:r w:rsidR="004E51B4">
          <w:rPr>
            <w:b w:val="0"/>
            <w:bCs w:val="0"/>
          </w:rPr>
          <w:t xml:space="preserve"> (Fig. 1B). </w:t>
        </w:r>
      </w:ins>
      <w:del w:id="68" w:author="Thomas, Gregg" w:date="2024-10-15T15:09:00Z" w16du:dateUtc="2024-10-15T19:09:00Z">
        <w:r w:rsidR="00DD7E60" w:rsidDel="004E51B4">
          <w:rPr>
            <w:b w:val="0"/>
            <w:bCs w:val="0"/>
          </w:rPr>
          <w:delText>,</w:delText>
        </w:r>
      </w:del>
      <w:ins w:id="69" w:author="Thomas, Gregg" w:date="2024-10-15T15:09:00Z" w16du:dateUtc="2024-10-15T19:09:00Z">
        <w:r w:rsidR="004E51B4">
          <w:rPr>
            <w:b w:val="0"/>
            <w:bCs w:val="0"/>
          </w:rPr>
          <w:t xml:space="preserve"> </w:t>
        </w:r>
      </w:ins>
      <w:ins w:id="70" w:author="Thomas, Gregg" w:date="2024-10-15T15:10:00Z" w16du:dateUtc="2024-10-15T19:10:00Z">
        <w:del w:id="71" w:author="Hahn, Matthew" w:date="2024-10-16T16:25:00Z" w16du:dateUtc="2024-10-16T20:25:00Z">
          <w:r w:rsidR="004E51B4" w:rsidDel="00153403">
            <w:rPr>
              <w:b w:val="0"/>
              <w:bCs w:val="0"/>
            </w:rPr>
            <w:delText>And</w:delText>
          </w:r>
        </w:del>
      </w:ins>
      <w:ins w:id="72" w:author="Thomas, Gregg" w:date="2024-10-15T15:09:00Z" w16du:dateUtc="2024-10-15T19:09:00Z">
        <w:del w:id="73" w:author="Hahn, Matthew" w:date="2024-10-16T16:25:00Z" w16du:dateUtc="2024-10-16T20:25:00Z">
          <w:r w:rsidR="004E51B4" w:rsidDel="00153403">
            <w:rPr>
              <w:b w:val="0"/>
              <w:bCs w:val="0"/>
            </w:rPr>
            <w:delText xml:space="preserve">, </w:delText>
          </w:r>
        </w:del>
        <w:del w:id="74" w:author="Hahn, Matthew" w:date="2024-10-16T16:24:00Z" w16du:dateUtc="2024-10-16T20:24:00Z">
          <w:r w:rsidR="004E51B4" w:rsidDel="00153403">
            <w:rPr>
              <w:b w:val="0"/>
              <w:bCs w:val="0"/>
            </w:rPr>
            <w:delText>b</w:delText>
          </w:r>
        </w:del>
      </w:ins>
      <w:ins w:id="75" w:author="Hahn, Matthew" w:date="2024-10-16T16:25:00Z" w16du:dateUtc="2024-10-16T20:25:00Z">
        <w:r w:rsidR="00153403">
          <w:rPr>
            <w:b w:val="0"/>
            <w:bCs w:val="0"/>
          </w:rPr>
          <w:t>B</w:t>
        </w:r>
      </w:ins>
      <w:ins w:id="76" w:author="Thomas, Gregg" w:date="2024-10-15T15:09:00Z" w16du:dateUtc="2024-10-15T19:09:00Z">
        <w:r w:rsidR="004E51B4">
          <w:rPr>
            <w:b w:val="0"/>
            <w:bCs w:val="0"/>
          </w:rPr>
          <w:t>ecause some molecular studies still propose a</w:t>
        </w:r>
      </w:ins>
      <w:ins w:id="77" w:author="Thomas, Gregg" w:date="2024-10-15T15:10:00Z" w16du:dateUtc="2024-10-15T19:10:00Z">
        <w:r w:rsidR="004E51B4">
          <w:rPr>
            <w:b w:val="0"/>
            <w:bCs w:val="0"/>
          </w:rPr>
          <w:t xml:space="preserve"> monophyletic Arachnida that does not include horseshoe crabs</w:t>
        </w:r>
      </w:ins>
      <w:ins w:id="78" w:author="Thomas, Gregg" w:date="2024-10-15T15:11:00Z" w16du:dateUtc="2024-10-15T19:11:00Z">
        <w:r w:rsidR="004E51B4">
          <w:rPr>
            <w:b w:val="0"/>
            <w:bCs w:val="0"/>
          </w:rPr>
          <w:t xml:space="preserve"> </w:t>
        </w:r>
      </w:ins>
      <w:r w:rsidR="004E51B4">
        <w:rPr>
          <w:b w:val="0"/>
          <w:bCs w:val="0"/>
        </w:rPr>
        <w:fldChar w:fldCharType="begin">
          <w:fldData xml:space="preserve">PEVuZE5vdGU+PENpdGU+PEF1dGhvcj5TaGFybWE8L0F1dGhvcj48WWVhcj4yMDE0PC9ZZWFyPjxS
ZWNOdW0+MzA8L1JlY051bT48RGlzcGxheVRleHQ+KFNoYXJtYSwgZXQgYWwuIDIwMTQ7IExvemFu
by1GZXJuYW5kZXosIGV0IGFsLiAyMDE5OyBIb3dhcmQsIGV0IGFsLiAyMDIwKTwvRGlzcGxheVRl
eHQ+PHJlY29yZD48cmVjLW51bWJlcj4zMDwvcmVjLW51bWJlcj48Zm9yZWlnbi1rZXlzPjxrZXkg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Y29uZGFyeS10aXRsZT5Nb2xlY3VsYXIgQmlvbG9neSBhbmQgRXZvbHV0aW9uPC9zZWNvbmRhcnkt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</w:fldData>
        </w:fldChar>
      </w:r>
      <w:r w:rsidR="004E51B4">
        <w:rPr>
          <w:b w:val="0"/>
          <w:bCs w:val="0"/>
        </w:rPr>
        <w:instrText xml:space="preserve"> ADDIN EN.CITE </w:instrText>
      </w:r>
      <w:r w:rsidR="004E51B4">
        <w:rPr>
          <w:b w:val="0"/>
          <w:bCs w:val="0"/>
        </w:rPr>
        <w:fldChar w:fldCharType="begin">
          <w:fldData xml:space="preserve">PEVuZE5vdGU+PENpdGU+PEF1dGhvcj5TaGFybWE8L0F1dGhvcj48WWVhcj4yMDE0PC9ZZWFyPjxS
ZWNOdW0+MzA8L1JlY051bT48RGlzcGxheVRleHQ+KFNoYXJtYSwgZXQgYWwuIDIwMTQ7IExvemFu
by1GZXJuYW5kZXosIGV0IGFsLiAyMDE5OyBIb3dhcmQsIGV0IGFsLiAyMDIwKTwvRGlzcGxheVRl
eHQ+PHJlY29yZD48cmVjLW51bWJlcj4zMDwvcmVjLW51bWJlcj48Zm9yZWlnbi1rZXlzPjxrZXkg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Y29uZGFyeS10aXRsZT5Nb2xlY3VsYXIgQmlvbG9neSBhbmQgRXZvbHV0aW9uPC9zZWNvbmRhcnkt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</w:fldData>
        </w:fldChar>
      </w:r>
      <w:r w:rsidR="004E51B4">
        <w:rPr>
          <w:b w:val="0"/>
          <w:bCs w:val="0"/>
        </w:rPr>
        <w:instrText xml:space="preserve"> ADDIN EN.CITE.DATA </w:instrText>
      </w:r>
      <w:r w:rsidR="004E51B4">
        <w:rPr>
          <w:b w:val="0"/>
          <w:bCs w:val="0"/>
        </w:rPr>
      </w:r>
      <w:r w:rsidR="004E51B4">
        <w:rPr>
          <w:b w:val="0"/>
          <w:bCs w:val="0"/>
        </w:rPr>
        <w:fldChar w:fldCharType="end"/>
      </w:r>
      <w:r w:rsidR="004E51B4">
        <w:rPr>
          <w:b w:val="0"/>
          <w:bCs w:val="0"/>
        </w:rPr>
      </w:r>
      <w:r w:rsidR="004E51B4">
        <w:rPr>
          <w:b w:val="0"/>
          <w:bCs w:val="0"/>
        </w:rPr>
        <w:fldChar w:fldCharType="separate"/>
      </w:r>
      <w:r w:rsidR="004E51B4">
        <w:rPr>
          <w:b w:val="0"/>
          <w:bCs w:val="0"/>
          <w:noProof/>
        </w:rPr>
        <w:t>(Sharma, et al. 2014; Lozano-Fernandez, et al. 2019; Howard, et al. 2020)</w:t>
      </w:r>
      <w:r w:rsidR="004E51B4">
        <w:rPr>
          <w:b w:val="0"/>
          <w:bCs w:val="0"/>
        </w:rPr>
        <w:fldChar w:fldCharType="end"/>
      </w:r>
      <w:ins w:id="79" w:author="Thomas, Gregg" w:date="2024-10-15T15:10:00Z" w16du:dateUtc="2024-10-15T19:10:00Z">
        <w:r w:rsidR="004E51B4">
          <w:rPr>
            <w:b w:val="0"/>
            <w:bCs w:val="0"/>
          </w:rPr>
          <w:t>, we also used</w:t>
        </w:r>
      </w:ins>
      <w:r w:rsidR="00DD7E60">
        <w:rPr>
          <w:b w:val="0"/>
          <w:bCs w:val="0"/>
        </w:rPr>
        <w:t xml:space="preserve"> </w:t>
      </w:r>
      <w:del w:id="80" w:author="Thomas, Gregg" w:date="2024-10-03T12:07:00Z" w16du:dateUtc="2024-10-03T16:07:00Z">
        <w:r w:rsidR="00DD7E60" w:rsidDel="00FD14BA">
          <w:rPr>
            <w:b w:val="0"/>
            <w:bCs w:val="0"/>
          </w:rPr>
          <w:delText>specifically sister to spiders and scorpions</w:delText>
        </w:r>
        <w:r w:rsidR="00817260" w:rsidDel="00FD14BA">
          <w:rPr>
            <w:b w:val="0"/>
            <w:bCs w:val="0"/>
          </w:rPr>
          <w:delText xml:space="preserve"> </w:delText>
        </w:r>
      </w:del>
      <w:del w:id="81" w:author="Thomas, Gregg" w:date="2024-10-15T15:10:00Z" w16du:dateUtc="2024-10-15T19:10:00Z">
        <w:r w:rsidR="00817260" w:rsidDel="004E51B4">
          <w:rPr>
            <w:b w:val="0"/>
            <w:bCs w:val="0"/>
          </w:rPr>
          <w:delText>(Fig</w:delText>
        </w:r>
        <w:r w:rsidR="000355AF" w:rsidDel="004E51B4">
          <w:rPr>
            <w:b w:val="0"/>
            <w:bCs w:val="0"/>
          </w:rPr>
          <w:delText>. 1B</w:delText>
        </w:r>
        <w:r w:rsidR="00817260" w:rsidDel="004E51B4">
          <w:rPr>
            <w:b w:val="0"/>
            <w:bCs w:val="0"/>
          </w:rPr>
          <w:delText>)</w:delText>
        </w:r>
        <w:r w:rsidR="00101C76" w:rsidDel="004E51B4">
          <w:rPr>
            <w:b w:val="0"/>
            <w:bCs w:val="0"/>
          </w:rPr>
          <w:delText>—</w:delText>
        </w:r>
        <w:r w:rsidR="00B05D20" w:rsidDel="004E51B4">
          <w:rPr>
            <w:b w:val="0"/>
            <w:bCs w:val="0"/>
          </w:rPr>
          <w:lastRenderedPageBreak/>
          <w:delText>and</w:delText>
        </w:r>
      </w:del>
      <w:r w:rsidR="00B05D20">
        <w:rPr>
          <w:b w:val="0"/>
          <w:bCs w:val="0"/>
        </w:rPr>
        <w:t xml:space="preserve"> </w:t>
      </w:r>
      <w:r w:rsidR="00DD7E60">
        <w:rPr>
          <w:b w:val="0"/>
          <w:bCs w:val="0"/>
        </w:rPr>
        <w:t>a ‘traditional’ species 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EN.CITE.DATA </w:instrText>
      </w:r>
      <w:r w:rsidR="00FD14BA">
        <w:rPr>
          <w:b w:val="0"/>
          <w:bCs w:val="0"/>
        </w:rPr>
      </w:r>
      <w:r w:rsidR="00FD14BA">
        <w:rPr>
          <w:b w:val="0"/>
          <w:bCs w:val="0"/>
        </w:rPr>
        <w:fldChar w:fldCharType="end"/>
      </w:r>
      <w:r w:rsidR="009A1E1D">
        <w:rPr>
          <w:b w:val="0"/>
          <w:bCs w:val="0"/>
        </w:rPr>
      </w:r>
      <w:r w:rsidR="009A1E1D">
        <w:rPr>
          <w:b w:val="0"/>
          <w:bCs w:val="0"/>
        </w:rPr>
        <w:fldChar w:fldCharType="separate"/>
      </w:r>
      <w:r w:rsidR="00FD14BA">
        <w:rPr>
          <w:b w:val="0"/>
          <w:bCs w:val="0"/>
          <w:noProof/>
        </w:rPr>
        <w:t>Ballesteros, et al. (2022, their Figure 2A)</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DF4F73">
      <w:pPr>
        <w:pStyle w:val="Heading2"/>
        <w:spacing w:line="480" w:lineRule="auto"/>
        <w:jc w:val="both"/>
      </w:pPr>
      <w:r w:rsidRPr="004E79D0">
        <w:t>Synteny analysis</w:t>
      </w:r>
    </w:p>
    <w:p w14:paraId="48894C17" w14:textId="5C7697BE" w:rsidR="004113AE" w:rsidRDefault="004113AE" w:rsidP="00DF4F73">
      <w:pPr>
        <w:spacing w:line="480" w:lineRule="auto"/>
        <w:jc w:val="both"/>
        <w:rPr>
          <w:ins w:id="82" w:author="Thomas, Gregg" w:date="2024-10-02T11:03:00Z" w16du:dateUtc="2024-10-02T15:03:00Z"/>
          <w:b w:val="0"/>
          <w:bCs w:val="0"/>
        </w:rPr>
      </w:pPr>
      <w:r w:rsidRPr="009169FD">
        <w:rPr>
          <w:b w:val="0"/>
          <w:bCs w:val="0"/>
        </w:rPr>
        <w:t xml:space="preserve">We used </w:t>
      </w:r>
      <w:del w:id="83" w:author="Thomas, Gregg" w:date="2024-10-02T10:56:00Z" w16du:dateUtc="2024-10-02T14:56:00Z">
        <w:r w:rsidR="00101C76" w:rsidDel="00947613">
          <w:rPr>
            <w:b w:val="0"/>
            <w:bCs w:val="0"/>
          </w:rPr>
          <w:delText xml:space="preserve">estimates of </w:delText>
        </w:r>
        <w:r w:rsidRPr="009169FD" w:rsidDel="00947613">
          <w:rPr>
            <w:b w:val="0"/>
            <w:bCs w:val="0"/>
          </w:rPr>
          <w:delText>synten</w:delText>
        </w:r>
        <w:r w:rsidR="00101C76" w:rsidDel="00947613">
          <w:rPr>
            <w:b w:val="0"/>
            <w:bCs w:val="0"/>
          </w:rPr>
          <w:delText>y</w:delText>
        </w:r>
        <w:r w:rsidRPr="009169FD" w:rsidDel="00947613">
          <w:rPr>
            <w:b w:val="0"/>
            <w:bCs w:val="0"/>
          </w:rPr>
          <w:delText xml:space="preserve"> to test for paleopolyploid ancestry in</w:delText>
        </w:r>
        <w:r w:rsidR="000E0E97" w:rsidDel="00947613">
          <w:rPr>
            <w:b w:val="0"/>
            <w:bCs w:val="0"/>
          </w:rPr>
          <w:delText xml:space="preserve"> each of our</w:delText>
        </w:r>
      </w:del>
      <w:ins w:id="84" w:author="Thomas, Gregg" w:date="2024-10-02T10:56:00Z" w16du:dateUtc="2024-10-02T14:56:00Z">
        <w:r w:rsidR="00947613">
          <w:rPr>
            <w:b w:val="0"/>
            <w:bCs w:val="0"/>
          </w:rPr>
          <w:t>multiple</w:t>
        </w:r>
      </w:ins>
      <w:ins w:id="85" w:author="Thomas, Gregg" w:date="2024-10-02T10:57:00Z" w16du:dateUtc="2024-10-02T14:57:00Z">
        <w:r w:rsidR="00947613">
          <w:rPr>
            <w:b w:val="0"/>
            <w:bCs w:val="0"/>
          </w:rPr>
          <w:t xml:space="preserve"> synteny-based methods to detect signatures of ancient WGDs across the</w:t>
        </w:r>
      </w:ins>
      <w:r w:rsidRPr="009169FD">
        <w:rPr>
          <w:b w:val="0"/>
          <w:bCs w:val="0"/>
        </w:rPr>
        <w:t xml:space="preserve"> </w:t>
      </w:r>
      <w:r w:rsidR="005740D5">
        <w:rPr>
          <w:b w:val="0"/>
          <w:bCs w:val="0"/>
        </w:rPr>
        <w:t>19</w:t>
      </w:r>
      <w:r w:rsidRPr="009169FD">
        <w:rPr>
          <w:b w:val="0"/>
          <w:bCs w:val="0"/>
        </w:rPr>
        <w:t xml:space="preserve"> </w:t>
      </w:r>
      <w:del w:id="86" w:author="Thomas, Gregg" w:date="2024-10-02T10:58:00Z" w16du:dateUtc="2024-10-02T14:58:00Z">
        <w:r w:rsidRPr="009169FD" w:rsidDel="00947613">
          <w:rPr>
            <w:b w:val="0"/>
            <w:bCs w:val="0"/>
          </w:rPr>
          <w:delText>species</w:delText>
        </w:r>
      </w:del>
      <w:ins w:id="87" w:author="Thomas, Gregg" w:date="2024-10-02T10:58:00Z" w16du:dateUtc="2024-10-02T14:58:00Z">
        <w:r w:rsidR="00947613">
          <w:rPr>
            <w:b w:val="0"/>
            <w:bCs w:val="0"/>
          </w:rPr>
          <w:t>assemblies in our analyses</w:t>
        </w:r>
      </w:ins>
      <w:r w:rsidR="000E0E97">
        <w:rPr>
          <w:b w:val="0"/>
          <w:bCs w:val="0"/>
        </w:rPr>
        <w:t>.</w:t>
      </w:r>
      <w:r w:rsidRPr="009169FD">
        <w:rPr>
          <w:b w:val="0"/>
          <w:bCs w:val="0"/>
        </w:rPr>
        <w:t xml:space="preserve"> </w:t>
      </w:r>
      <w:del w:id="88" w:author="Thomas, Gregg" w:date="2024-10-02T10:58:00Z" w16du:dateUtc="2024-10-02T14:58:00Z">
        <w:r w:rsidR="00267F5B" w:rsidDel="00947613">
          <w:rPr>
            <w:b w:val="0"/>
            <w:bCs w:val="0"/>
          </w:rPr>
          <w:delText>Self-self syntenic</w:delText>
        </w:r>
      </w:del>
      <w:ins w:id="89" w:author="Thomas, Gregg" w:date="2024-10-02T10:58:00Z" w16du:dateUtc="2024-10-02T14:58:00Z">
        <w:r w:rsidR="00947613">
          <w:rPr>
            <w:b w:val="0"/>
            <w:bCs w:val="0"/>
          </w:rPr>
          <w:t xml:space="preserve">We estimated inter- and intraspecific </w:t>
        </w:r>
      </w:ins>
      <w:ins w:id="90" w:author="Hahn, Matthew" w:date="2024-10-16T17:24:00Z" w16du:dateUtc="2024-10-16T21:24:00Z">
        <w:r w:rsidR="00641E43">
          <w:rPr>
            <w:b w:val="0"/>
            <w:bCs w:val="0"/>
          </w:rPr>
          <w:t xml:space="preserve">synteny </w:t>
        </w:r>
      </w:ins>
      <w:del w:id="91" w:author="Thomas, Gregg" w:date="2024-10-02T10:58:00Z" w16du:dateUtc="2024-10-02T14:58:00Z">
        <w:r w:rsidR="00267F5B" w:rsidDel="00947613">
          <w:rPr>
            <w:b w:val="0"/>
            <w:bCs w:val="0"/>
          </w:rPr>
          <w:delText xml:space="preserve"> analyses for each genome were made </w:delText>
        </w:r>
      </w:del>
      <w:r w:rsidR="00267F5B">
        <w:rPr>
          <w:b w:val="0"/>
          <w:bCs w:val="0"/>
        </w:rPr>
        <w:t xml:space="preserve">using </w:t>
      </w:r>
      <w:proofErr w:type="spellStart"/>
      <w:r w:rsidR="00267F5B">
        <w:rPr>
          <w:b w:val="0"/>
          <w:bCs w:val="0"/>
        </w:rPr>
        <w:t>MCScanX</w:t>
      </w:r>
      <w:proofErr w:type="spellEnd"/>
      <w:r w:rsidR="0083308D">
        <w:rPr>
          <w:b w:val="0"/>
          <w:bCs w:val="0"/>
        </w:rPr>
        <w:t xml:space="preserve"> </w:t>
      </w:r>
      <w:r w:rsidR="0083308D">
        <w:rPr>
          <w:b w:val="0"/>
          <w:bCs w:val="0"/>
        </w:rPr>
        <w:fldChar w:fldCharType="begin"/>
      </w:r>
      <w:r w:rsidR="0083308D">
        <w:rPr>
          <w:b w:val="0"/>
          <w:bCs w:val="0"/>
        </w:rPr>
        <w:instrText xml:space="preserve"> ADDIN EN.CITE &lt;EndNote&gt;&lt;Cite&gt;&lt;Author&gt;Wang&lt;/Author&gt;&lt;Year&gt;2012&lt;/Year&gt;&lt;RecNum&gt;47&lt;/RecNum&gt;&lt;DisplayText&gt;(Wang, et al. 2012)&lt;/DisplayText&gt;&lt;record&gt;&lt;rec-number&gt;47&lt;/rec-number&gt;&lt;foreign-keys&gt;&lt;key app="EN" db-id="55awttt9yf0aace20sqpvrzmrtvr0vapts5w" timestamp="1694725330"&gt;47&lt;/key&gt;&lt;/foreign-keys&gt;&lt;ref-type name="Journal Article"&gt;17&lt;/ref-type&gt;&lt;contributors&gt;&lt;authors&gt;&lt;author&gt;Wang, Y.&lt;/author&gt;&lt;author&gt;Tang, H.&lt;/author&gt;&lt;author&gt;Debarry, J. D.&lt;/author&gt;&lt;author&gt;Tan, X.&lt;/author&gt;&lt;author&gt;Li, J.&lt;/author&gt;&lt;author&gt;Wang, X.&lt;/author&gt;&lt;author&gt;Lee, T. H.&lt;/author&gt;&lt;author&gt;Jin, H.&lt;/author&gt;&lt;author&gt;Marler, B.&lt;/author&gt;&lt;author&gt;Guo, H.&lt;/author&gt;&lt;author&gt;Kissinger, J. C.&lt;/author&gt;&lt;author&gt;Paterson, A. H.&lt;/author&gt;&lt;/authors&gt;&lt;/contributors&gt;&lt;auth-address&gt;Plant Genome Mapping Laboratory, Institute of Bioinformatics, Department of Plant Biology, University of Georgia, Athens, GA 30602, USA.&lt;/auth-address&gt;&lt;titles&gt;&lt;title&gt;MCScanX: a toolkit for detection and evolutionary analysis of gene synteny and collinearity&lt;/title&gt;&lt;secondary-title&gt;Nucleic Acids Res&lt;/secondary-title&gt;&lt;/titles&gt;&lt;periodical&gt;&lt;full-title&gt;Nucleic Acids Res&lt;/full-title&gt;&lt;/periodical&gt;&lt;pages&gt;e49&lt;/pages&gt;&lt;volume&gt;40&lt;/volume&gt;&lt;number&gt;7&lt;/number&gt;&lt;edition&gt;2012/01/06&lt;/edition&gt;&lt;keywords&gt;&lt;keyword&gt;Algorithms&lt;/keyword&gt;&lt;keyword&gt;*Evolution, Molecular&lt;/keyword&gt;&lt;keyword&gt;Gene Duplication&lt;/keyword&gt;&lt;keyword&gt;*Gene Order&lt;/keyword&gt;&lt;keyword&gt;Genome, Plant&lt;/keyword&gt;&lt;keyword&gt;*Genomics&lt;/keyword&gt;&lt;keyword&gt;Magnoliopsida/genetics&lt;/keyword&gt;&lt;keyword&gt;Multigene Family&lt;/keyword&gt;&lt;keyword&gt;*Software&lt;/keyword&gt;&lt;keyword&gt;*Synteny&lt;/keyword&gt;&lt;/keywords&gt;&lt;dates&gt;&lt;year&gt;2012&lt;/year&gt;&lt;pub-dates&gt;&lt;date&gt;Apr&lt;/date&gt;&lt;/pub-dates&gt;&lt;/dates&gt;&lt;isbn&gt;1362-4962 (Electronic)&amp;#xD;0305-1048 (Print)&amp;#xD;0305-1048 (Linking)&lt;/isbn&gt;&lt;accession-num&gt;22217600&lt;/accession-num&gt;&lt;urls&gt;&lt;related-urls&gt;&lt;url&gt;https://www.ncbi.nlm.nih.gov/pubmed/22217600&lt;/url&gt;&lt;/related-urls&gt;&lt;/urls&gt;&lt;custom2&gt;PMC3326336&lt;/custom2&gt;&lt;electronic-resource-num&gt;10.1093/nar/gkr1293&lt;/electronic-resource-num&gt;&lt;/record&gt;&lt;/Cite&gt;&lt;/EndNote&gt;</w:instrText>
      </w:r>
      <w:r w:rsidR="0083308D">
        <w:rPr>
          <w:b w:val="0"/>
          <w:bCs w:val="0"/>
        </w:rPr>
        <w:fldChar w:fldCharType="separate"/>
      </w:r>
      <w:r w:rsidR="0083308D">
        <w:rPr>
          <w:b w:val="0"/>
          <w:bCs w:val="0"/>
          <w:noProof/>
        </w:rPr>
        <w:t>(Wang, et al. 2012)</w:t>
      </w:r>
      <w:r w:rsidR="0083308D">
        <w:rPr>
          <w:b w:val="0"/>
          <w:bCs w:val="0"/>
        </w:rPr>
        <w:fldChar w:fldCharType="end"/>
      </w:r>
      <w:ins w:id="92" w:author="Thomas, Gregg" w:date="2024-10-02T10:59:00Z" w16du:dateUtc="2024-10-02T14:59:00Z">
        <w:r w:rsidR="00947613">
          <w:rPr>
            <w:b w:val="0"/>
            <w:bCs w:val="0"/>
          </w:rPr>
          <w:t xml:space="preserve"> and the top five hits from an all-against-all BLAST</w:t>
        </w:r>
      </w:ins>
      <w:r w:rsidR="00377F48">
        <w:rPr>
          <w:b w:val="0"/>
          <w:bCs w:val="0"/>
        </w:rPr>
        <w:t xml:space="preserve"> </w:t>
      </w:r>
      <w:r w:rsidR="00377F48">
        <w:rPr>
          <w:b w:val="0"/>
          <w:bCs w:val="0"/>
        </w:rPr>
        <w:fldChar w:fldCharType="begin"/>
      </w:r>
      <w:r w:rsidR="00377F48">
        <w:rPr>
          <w:b w:val="0"/>
          <w:bCs w:val="0"/>
        </w:rPr>
        <w:instrText xml:space="preserve"> ADDIN EN.CITE &lt;EndNote&gt;&lt;Cite&gt;&lt;Author&gt;Camacho&lt;/Author&gt;&lt;Year&gt;2009&lt;/Year&gt;&lt;RecNum&gt;78&lt;/RecNum&gt;&lt;DisplayText&gt;(Camacho, et al. 2009)&lt;/DisplayText&gt;&lt;record&gt;&lt;rec-number&gt;78&lt;/rec-number&gt;&lt;foreign-keys&gt;&lt;key app="EN" db-id="55awttt9yf0aace20sqpvrzmrtvr0vapts5w" timestamp="1727890638"&gt;78&lt;/key&gt;&lt;/foreign-keys&gt;&lt;ref-type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Bioinformatics&lt;/full-title&gt;&lt;/periodical&gt;&lt;pages&gt;421&lt;/pages&gt;&lt;volume&gt;10&lt;/volume&gt;&lt;edition&gt;20091215&lt;/edition&gt;&lt;keywords&gt;&lt;keyword&gt;Computational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(Camacho, et al. 2009)</w:t>
      </w:r>
      <w:r w:rsidR="00377F48">
        <w:rPr>
          <w:b w:val="0"/>
          <w:bCs w:val="0"/>
        </w:rPr>
        <w:fldChar w:fldCharType="end"/>
      </w:r>
      <w:r w:rsidR="0083308D">
        <w:rPr>
          <w:b w:val="0"/>
          <w:bCs w:val="0"/>
        </w:rPr>
        <w:t>.</w:t>
      </w:r>
      <w:r w:rsidR="000D7368">
        <w:rPr>
          <w:b w:val="0"/>
          <w:bCs w:val="0"/>
        </w:rPr>
        <w:t xml:space="preserve"> We used </w:t>
      </w:r>
      <w:r w:rsidR="002E1EB7">
        <w:rPr>
          <w:b w:val="0"/>
          <w:bCs w:val="0"/>
        </w:rPr>
        <w:t xml:space="preserve">the </w:t>
      </w:r>
      <w:r w:rsidRPr="009169FD">
        <w:rPr>
          <w:b w:val="0"/>
          <w:bCs w:val="0"/>
        </w:rPr>
        <w:t xml:space="preserve">default settings </w:t>
      </w:r>
      <w:r w:rsidR="002E1EB7">
        <w:rPr>
          <w:b w:val="0"/>
          <w:bCs w:val="0"/>
        </w:rPr>
        <w:t xml:space="preserve">of </w:t>
      </w:r>
      <w:proofErr w:type="spellStart"/>
      <w:r w:rsidR="002E1EB7">
        <w:rPr>
          <w:b w:val="0"/>
          <w:bCs w:val="0"/>
        </w:rPr>
        <w:t>MCScanX</w:t>
      </w:r>
      <w:proofErr w:type="spellEnd"/>
      <w:r w:rsidR="002E1EB7">
        <w:rPr>
          <w:b w:val="0"/>
          <w:bCs w:val="0"/>
        </w:rPr>
        <w:t xml:space="preserve"> </w:t>
      </w:r>
      <w:r w:rsidRPr="009169FD">
        <w:rPr>
          <w:b w:val="0"/>
          <w:bCs w:val="0"/>
        </w:rPr>
        <w:t xml:space="preserve">to detect and visualize </w:t>
      </w:r>
      <w:del w:id="93" w:author="Thomas, Gregg" w:date="2024-10-02T11:00:00Z" w16du:dateUtc="2024-10-02T15:00:00Z">
        <w:r w:rsidRPr="009169FD" w:rsidDel="00947613">
          <w:rPr>
            <w:b w:val="0"/>
            <w:bCs w:val="0"/>
          </w:rPr>
          <w:delText>intraspecific syntenic blocks</w:delText>
        </w:r>
      </w:del>
      <w:ins w:id="94" w:author="Thomas, Gregg" w:date="2024-10-02T11:00:00Z" w16du:dateUtc="2024-10-02T15:00:00Z">
        <w:r w:rsidR="00947613">
          <w:rPr>
            <w:b w:val="0"/>
            <w:bCs w:val="0"/>
          </w:rPr>
          <w:t>collinear blocks</w:t>
        </w:r>
      </w:ins>
      <w:r w:rsidRPr="009169FD">
        <w:rPr>
          <w:b w:val="0"/>
          <w:bCs w:val="0"/>
        </w:rPr>
        <w:t>.</w:t>
      </w:r>
      <w:r w:rsidR="00387DAD">
        <w:rPr>
          <w:b w:val="0"/>
          <w:bCs w:val="0"/>
        </w:rPr>
        <w:t xml:space="preserve"> Given that ancient WGDs may be highly fractionated, we also </w:t>
      </w:r>
      <w:del w:id="95" w:author="Thomas, Gregg" w:date="2024-10-02T11:00:00Z" w16du:dateUtc="2024-10-02T15:00:00Z">
        <w:r w:rsidR="00387DAD" w:rsidDel="00947613">
          <w:rPr>
            <w:b w:val="0"/>
            <w:bCs w:val="0"/>
          </w:rPr>
          <w:delText>used a minimum block size of 3 to</w:delText>
        </w:r>
        <w:r w:rsidR="00413C1A" w:rsidDel="00947613">
          <w:rPr>
            <w:b w:val="0"/>
            <w:bCs w:val="0"/>
          </w:rPr>
          <w:delText xml:space="preserve"> recover potentially highly fragmented blocks of synteny</w:delText>
        </w:r>
      </w:del>
      <w:ins w:id="96" w:author="Thomas, Gregg" w:date="2024-10-02T11:00:00Z" w16du:dateUtc="2024-10-02T15:00:00Z">
        <w:r w:rsidR="00947613">
          <w:rPr>
            <w:b w:val="0"/>
            <w:bCs w:val="0"/>
          </w:rPr>
          <w:t>relaxed the minimum block size from five to three genes and increased the maximum gaps allowed f</w:t>
        </w:r>
      </w:ins>
      <w:ins w:id="97" w:author="Thomas, Gregg" w:date="2024-10-02T11:01:00Z" w16du:dateUtc="2024-10-02T15:01:00Z">
        <w:r w:rsidR="00947613">
          <w:rPr>
            <w:b w:val="0"/>
            <w:bCs w:val="0"/>
          </w:rPr>
          <w:t>rom 20 to 50 genes</w:t>
        </w:r>
      </w:ins>
      <w:r w:rsidR="00413C1A">
        <w:rPr>
          <w:b w:val="0"/>
          <w:bCs w:val="0"/>
        </w:rPr>
        <w:t>.</w:t>
      </w:r>
      <w:ins w:id="98" w:author="Thomas, Gregg" w:date="2024-10-02T11:01:00Z" w16du:dateUtc="2024-10-02T15:01:00Z">
        <w:r w:rsidR="00947613">
          <w:rPr>
            <w:b w:val="0"/>
            <w:bCs w:val="0"/>
          </w:rPr>
          <w:t xml:space="preserve"> These settings allow us to recover potentially highly fragmented blocks of synteny. In addition, we used </w:t>
        </w:r>
        <w:r w:rsidR="00947613">
          <w:rPr>
            <w:b w:val="0"/>
            <w:bCs w:val="0"/>
            <w:i/>
            <w:iCs/>
          </w:rPr>
          <w:t>synmap.pl</w:t>
        </w:r>
        <w:r w:rsidR="00947613">
          <w:rPr>
            <w:b w:val="0"/>
            <w:bCs w:val="0"/>
          </w:rPr>
          <w:t xml:space="preserve"> from </w:t>
        </w:r>
        <w:proofErr w:type="spellStart"/>
        <w:r w:rsidR="00947613">
          <w:rPr>
            <w:b w:val="0"/>
            <w:bCs w:val="0"/>
          </w:rPr>
          <w:t>CoGe</w:t>
        </w:r>
        <w:proofErr w:type="spellEnd"/>
        <w:r w:rsidR="00947613">
          <w:rPr>
            <w:b w:val="0"/>
            <w:bCs w:val="0"/>
          </w:rPr>
          <w:t xml:space="preserve"> as an alternative method for syntenic block detection </w:t>
        </w:r>
      </w:ins>
      <w:r w:rsidR="00377F48">
        <w:rPr>
          <w:b w:val="0"/>
          <w:bCs w:val="0"/>
        </w:rPr>
        <w:fldChar w:fldCharType="begin"/>
      </w:r>
      <w:r w:rsidR="00377F48">
        <w:rPr>
          <w:b w:val="0"/>
          <w:bCs w:val="0"/>
        </w:rPr>
        <w:instrText xml:space="preserve"> ADDIN EN.CITE &lt;EndNote&gt;&lt;Cite&gt;&lt;Author&gt;Haug-Baltzell&lt;/Author&gt;&lt;Year&gt;2017&lt;/Year&gt;&lt;RecNum&gt;80&lt;/RecNum&gt;&lt;DisplayText&gt;(Haug-Baltzell, et al. 2017)&lt;/DisplayText&gt;&lt;record&gt;&lt;rec-number&gt;80&lt;/rec-number&gt;&lt;foreign-keys&gt;&lt;key app="EN" db-id="55awttt9yf0aace20sqpvrzmrtvr0vapts5w" timestamp="1727890769"&gt;80&lt;/key&gt;&lt;/foreign-keys&gt;&lt;ref-type name="Journal Article"&gt;17&lt;/ref-type&gt;&lt;contributors&gt;&lt;authors&gt;&lt;author&gt;Haug-Baltzell, A.&lt;/author&gt;&lt;author&gt;Stephens, S. A.&lt;/author&gt;&lt;author&gt;Davey, S.&lt;/author&gt;&lt;author&gt;Scheidegger, C. E.&lt;/author&gt;&lt;author&gt;Lyons, E.&lt;/author&gt;&lt;/authors&gt;&lt;/contributors&gt;&lt;auth-address&gt;Genetics GIDP, University of Arizona, Tucson AZ, USA.&amp;#xD;Department of Computer Science, University of Arizona, Tucson AZ, USA.&amp;#xD;BIO5 Institute, School of Plant Sciences, University of Arizona, Tucson AZ, USA.&lt;/auth-address&gt;&lt;titles&gt;&lt;title&gt;SynMap2 and SynMap3D: web-based whole-genome synteny browsers&lt;/title&gt;&lt;secondary-title&gt;Bioinformatics&lt;/secondary-title&gt;&lt;/titles&gt;&lt;periodical&gt;&lt;full-title&gt;Bioinformatics&lt;/full-title&gt;&lt;/periodical&gt;&lt;pages&gt;2197-2198&lt;/pages&gt;&lt;volume&gt;33&lt;/volume&gt;&lt;number&gt;14&lt;/number&gt;&lt;keywords&gt;&lt;keyword&gt;Genome&lt;/keyword&gt;&lt;keyword&gt;Genomics/*methods&lt;/keyword&gt;&lt;keyword&gt;*Software&lt;/keyword&gt;&lt;keyword&gt;*Synteny&lt;/keyword&gt;&lt;keyword&gt;*Web Browser&lt;/keyword&gt;&lt;keyword&gt;*Whole Genome Sequencing&lt;/keyword&gt;&lt;/keywords&gt;&lt;dates&gt;&lt;year&gt;2017&lt;/year&gt;&lt;pub-dates&gt;&lt;date&gt;Jul 15&lt;/date&gt;&lt;/pub-dates&gt;&lt;/dates&gt;&lt;isbn&gt;1367-4811 (Electronic)&amp;#xD;1367-4803 (Linking)&lt;/isbn&gt;&lt;accession-num&gt;28334338&lt;/accession-num&gt;&lt;urls&gt;&lt;related-urls&gt;&lt;url&gt;https://www.ncbi.nlm.nih.gov/pubmed/28334338&lt;/url&gt;&lt;/related-urls&gt;&lt;/urls&gt;&lt;electronic-resource-num&gt;10.1093/bioinformatics/btx144&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(Haug-Baltzell, et al. 2017)</w:t>
      </w:r>
      <w:r w:rsidR="00377F48">
        <w:rPr>
          <w:b w:val="0"/>
          <w:bCs w:val="0"/>
        </w:rPr>
        <w:fldChar w:fldCharType="end"/>
      </w:r>
      <w:ins w:id="99" w:author="Thomas, Gregg" w:date="2024-10-02T11:01:00Z" w16du:dateUtc="2024-10-02T15:01:00Z">
        <w:r w:rsidR="00947613">
          <w:rPr>
            <w:b w:val="0"/>
            <w:bCs w:val="0"/>
          </w:rPr>
          <w:t xml:space="preserve">. </w:t>
        </w:r>
      </w:ins>
      <w:ins w:id="100" w:author="Thomas, Gregg" w:date="2024-10-02T11:02:00Z" w16du:dateUtc="2024-10-02T15:02:00Z">
        <w:r w:rsidR="00947613">
          <w:rPr>
            <w:b w:val="0"/>
            <w:bCs w:val="0"/>
          </w:rPr>
          <w:t>WGDs can also be detected using interspecific comparisons with an outgroup species that does not share the hypothesized WGD, which would be evident in the form of double conserved s</w:t>
        </w:r>
      </w:ins>
      <w:ins w:id="101" w:author="Thomas, Gregg" w:date="2024-10-02T11:03:00Z" w16du:dateUtc="2024-10-02T15:03:00Z">
        <w:r w:rsidR="00947613">
          <w:rPr>
            <w:b w:val="0"/>
            <w:bCs w:val="0"/>
          </w:rPr>
          <w:t xml:space="preserve">yntenic blocks. To capture this signal, we used the relaxed settings in </w:t>
        </w:r>
        <w:proofErr w:type="spellStart"/>
        <w:r w:rsidR="00947613">
          <w:rPr>
            <w:b w:val="0"/>
            <w:bCs w:val="0"/>
          </w:rPr>
          <w:t>MCScanX</w:t>
        </w:r>
        <w:proofErr w:type="spellEnd"/>
        <w:r w:rsidR="00947613">
          <w:rPr>
            <w:b w:val="0"/>
            <w:bCs w:val="0"/>
          </w:rPr>
          <w:t xml:space="preserve"> to compare </w:t>
        </w:r>
        <w:r w:rsidR="00947613">
          <w:rPr>
            <w:b w:val="0"/>
            <w:bCs w:val="0"/>
            <w:i/>
            <w:iCs/>
          </w:rPr>
          <w:t xml:space="preserve">P. </w:t>
        </w:r>
      </w:ins>
      <w:proofErr w:type="spellStart"/>
      <w:ins w:id="102" w:author="Thomas, Gregg" w:date="2024-10-02T13:50:00Z" w16du:dateUtc="2024-10-02T17:50:00Z">
        <w:r w:rsidR="00C45676" w:rsidRPr="00C45676">
          <w:rPr>
            <w:b w:val="0"/>
            <w:bCs w:val="0"/>
            <w:i/>
            <w:iCs/>
          </w:rPr>
          <w:t>tepidariorum</w:t>
        </w:r>
        <w:proofErr w:type="spellEnd"/>
        <w:r w:rsidR="00C45676" w:rsidRPr="00C45676">
          <w:rPr>
            <w:b w:val="0"/>
            <w:bCs w:val="0"/>
            <w:i/>
            <w:iCs/>
          </w:rPr>
          <w:t xml:space="preserve"> </w:t>
        </w:r>
      </w:ins>
      <w:ins w:id="103" w:author="Thomas, Gregg" w:date="2024-10-02T11:03:00Z" w16du:dateUtc="2024-10-02T15:03:00Z">
        <w:r w:rsidR="00947613">
          <w:rPr>
            <w:b w:val="0"/>
            <w:bCs w:val="0"/>
          </w:rPr>
          <w:t xml:space="preserve">to </w:t>
        </w:r>
        <w:r w:rsidR="00947613">
          <w:rPr>
            <w:b w:val="0"/>
            <w:bCs w:val="0"/>
            <w:i/>
            <w:iCs/>
          </w:rPr>
          <w:t xml:space="preserve">T. </w:t>
        </w:r>
        <w:proofErr w:type="spellStart"/>
        <w:r w:rsidR="00947613">
          <w:rPr>
            <w:b w:val="0"/>
            <w:bCs w:val="0"/>
            <w:i/>
            <w:iCs/>
          </w:rPr>
          <w:t>urticae</w:t>
        </w:r>
        <w:proofErr w:type="spellEnd"/>
        <w:r w:rsidR="00947613">
          <w:rPr>
            <w:b w:val="0"/>
            <w:bCs w:val="0"/>
          </w:rPr>
          <w:t>.</w:t>
        </w:r>
      </w:ins>
    </w:p>
    <w:p w14:paraId="11248899" w14:textId="496689FF" w:rsidR="00947613" w:rsidRPr="00947613" w:rsidRDefault="00947613" w:rsidP="00DF4F73">
      <w:pPr>
        <w:spacing w:line="480" w:lineRule="auto"/>
        <w:jc w:val="both"/>
        <w:rPr>
          <w:b w:val="0"/>
          <w:bCs w:val="0"/>
          <w:iCs/>
        </w:rPr>
      </w:pPr>
      <w:ins w:id="104" w:author="Thomas, Gregg" w:date="2024-10-02T11:03:00Z" w16du:dateUtc="2024-10-02T15:03:00Z">
        <w:r>
          <w:rPr>
            <w:b w:val="0"/>
            <w:bCs w:val="0"/>
          </w:rPr>
          <w:tab/>
          <w:t>Prior analyses</w:t>
        </w:r>
      </w:ins>
      <w:ins w:id="105" w:author="Thomas, Gregg" w:date="2024-10-02T11:04:00Z" w16du:dateUtc="2024-10-02T15:04:00Z">
        <w:r>
          <w:rPr>
            <w:b w:val="0"/>
            <w:bCs w:val="0"/>
          </w:rPr>
          <w:t xml:space="preserve"> also used </w:t>
        </w:r>
        <w:proofErr w:type="spellStart"/>
        <w:r>
          <w:rPr>
            <w:b w:val="0"/>
            <w:bCs w:val="0"/>
          </w:rPr>
          <w:t>SatsumaSynteny</w:t>
        </w:r>
        <w:proofErr w:type="spellEnd"/>
        <w:r>
          <w:rPr>
            <w:b w:val="0"/>
            <w:bCs w:val="0"/>
          </w:rPr>
          <w:t xml:space="preserve"> to recover </w:t>
        </w:r>
      </w:ins>
      <w:ins w:id="106" w:author="Thomas, Gregg" w:date="2024-10-03T11:37:00Z" w16du:dateUtc="2024-10-03T15:37:00Z">
        <w:r w:rsidR="00234823">
          <w:rPr>
            <w:b w:val="0"/>
            <w:bCs w:val="0"/>
          </w:rPr>
          <w:t xml:space="preserve">gene clusters containing </w:t>
        </w:r>
      </w:ins>
      <w:ins w:id="107" w:author="Thomas, Gregg" w:date="2024-10-17T10:36:00Z" w16du:dateUtc="2024-10-17T14:36:00Z">
        <w:r w:rsidR="00C7533A">
          <w:rPr>
            <w:b w:val="0"/>
            <w:bCs w:val="0"/>
          </w:rPr>
          <w:t>h</w:t>
        </w:r>
      </w:ins>
      <w:commentRangeStart w:id="108"/>
      <w:commentRangeStart w:id="109"/>
      <w:ins w:id="110" w:author="Thomas, Gregg" w:date="2024-10-02T11:04:00Z" w16du:dateUtc="2024-10-02T15:04:00Z">
        <w:r>
          <w:rPr>
            <w:b w:val="0"/>
            <w:bCs w:val="0"/>
          </w:rPr>
          <w:t xml:space="preserve">omeobox </w:t>
        </w:r>
      </w:ins>
      <w:commentRangeEnd w:id="108"/>
      <w:ins w:id="111" w:author="Thomas, Gregg" w:date="2024-10-02T15:57:00Z" w16du:dateUtc="2024-10-02T19:57:00Z">
        <w:r w:rsidR="000456DD">
          <w:rPr>
            <w:rStyle w:val="CommentReference"/>
          </w:rPr>
          <w:commentReference w:id="108"/>
        </w:r>
      </w:ins>
      <w:commentRangeEnd w:id="109"/>
      <w:ins w:id="112" w:author="Thomas, Gregg" w:date="2024-10-15T12:27:00Z" w16du:dateUtc="2024-10-15T16:27:00Z">
        <w:r w:rsidR="0025164E">
          <w:rPr>
            <w:rStyle w:val="CommentReference"/>
          </w:rPr>
          <w:commentReference w:id="109"/>
        </w:r>
      </w:ins>
      <w:ins w:id="113" w:author="Thomas, Gregg" w:date="2024-10-02T11:04:00Z" w16du:dateUtc="2024-10-02T15:04:00Z">
        <w:r>
          <w:rPr>
            <w:b w:val="0"/>
            <w:bCs w:val="0"/>
          </w:rPr>
          <w:t xml:space="preserve"> </w:t>
        </w:r>
      </w:ins>
      <w:ins w:id="114" w:author="Thomas, Gregg" w:date="2024-10-03T11:37:00Z" w16du:dateUtc="2024-10-03T15:37:00Z">
        <w:r w:rsidR="00234823">
          <w:rPr>
            <w:b w:val="0"/>
            <w:bCs w:val="0"/>
          </w:rPr>
          <w:t xml:space="preserve">domains </w:t>
        </w:r>
      </w:ins>
      <w:ins w:id="115" w:author="Thomas, Gregg" w:date="2024-10-02T11:04:00Z" w16du:dateUtc="2024-10-02T15:04:00Z">
        <w:r>
          <w:rPr>
            <w:b w:val="0"/>
            <w:bCs w:val="0"/>
          </w:rPr>
          <w:t xml:space="preserve">that were duplicated and resided in syntenic blocks with in </w:t>
        </w:r>
        <w:r>
          <w:rPr>
            <w:b w:val="0"/>
            <w:bCs w:val="0"/>
            <w:i/>
            <w:iCs/>
          </w:rPr>
          <w:t xml:space="preserve">P. </w:t>
        </w:r>
      </w:ins>
      <w:proofErr w:type="spellStart"/>
      <w:ins w:id="116" w:author="Thomas, Gregg" w:date="2024-10-02T13:50:00Z" w16du:dateUtc="2024-10-02T17:50:00Z">
        <w:r w:rsidR="00C45676" w:rsidRPr="00C45676">
          <w:rPr>
            <w:b w:val="0"/>
            <w:bCs w:val="0"/>
            <w:i/>
            <w:iCs/>
          </w:rPr>
          <w:t>tepidariorum</w:t>
        </w:r>
      </w:ins>
      <w:proofErr w:type="spellEnd"/>
      <w:ins w:id="117" w:author="Thomas, Gregg" w:date="2024-10-02T11:04:00Z" w16du:dateUtc="2024-10-02T15:04:00Z">
        <w:r>
          <w:rPr>
            <w:b w:val="0"/>
            <w:bCs w:val="0"/>
          </w:rPr>
          <w:t xml:space="preserve">. </w:t>
        </w:r>
      </w:ins>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18" w:author="Thomas, Gregg" w:date="2024-10-02T11:04:00Z" w16du:dateUtc="2024-10-02T15:04:00Z">
        <w:r>
          <w:rPr>
            <w:b w:val="0"/>
            <w:bCs w:val="0"/>
          </w:rPr>
          <w:t xml:space="preserve">. To compare these analyses to our inferences of synteny, we use reciprocal best BLAST </w:t>
        </w:r>
        <w:r>
          <w:rPr>
            <w:b w:val="0"/>
            <w:bCs w:val="0"/>
          </w:rPr>
          <w:lastRenderedPageBreak/>
          <w:t>hits to find homologs o</w:t>
        </w:r>
      </w:ins>
      <w:ins w:id="119" w:author="Thomas, Gregg" w:date="2024-10-02T11:05:00Z" w16du:dateUtc="2024-10-02T15:05:00Z">
        <w:r>
          <w:rPr>
            <w:b w:val="0"/>
            <w:bCs w:val="0"/>
          </w:rPr>
          <w:t xml:space="preserve">f the homeobox clusters in the </w:t>
        </w:r>
        <w:r>
          <w:rPr>
            <w:b w:val="0"/>
            <w:bCs w:val="0"/>
            <w:i/>
            <w:iCs/>
          </w:rPr>
          <w:t xml:space="preserve">P. </w:t>
        </w:r>
      </w:ins>
      <w:proofErr w:type="spellStart"/>
      <w:ins w:id="120" w:author="Thomas, Gregg" w:date="2024-10-02T13:51:00Z" w16du:dateUtc="2024-10-02T17:51:00Z">
        <w:r w:rsidR="00C45676" w:rsidRPr="00C45676">
          <w:rPr>
            <w:b w:val="0"/>
            <w:bCs w:val="0"/>
            <w:i/>
            <w:iCs/>
          </w:rPr>
          <w:t>tepidariorum</w:t>
        </w:r>
        <w:proofErr w:type="spellEnd"/>
        <w:r w:rsidR="00C45676" w:rsidRPr="00C45676">
          <w:rPr>
            <w:b w:val="0"/>
            <w:bCs w:val="0"/>
            <w:i/>
            <w:iCs/>
          </w:rPr>
          <w:t xml:space="preserve"> </w:t>
        </w:r>
      </w:ins>
      <w:ins w:id="121" w:author="Thomas, Gregg" w:date="2024-10-02T11:05:00Z" w16du:dateUtc="2024-10-02T15:05:00Z">
        <w:r>
          <w:rPr>
            <w:b w:val="0"/>
            <w:bCs w:val="0"/>
          </w:rPr>
          <w:t xml:space="preserve">assembly. We then assessed </w:t>
        </w:r>
      </w:ins>
      <w:ins w:id="122" w:author="Hahn, Matthew" w:date="2024-10-16T17:24:00Z" w16du:dateUtc="2024-10-16T21:24:00Z">
        <w:r w:rsidR="00641E43">
          <w:rPr>
            <w:b w:val="0"/>
            <w:bCs w:val="0"/>
          </w:rPr>
          <w:t>whether</w:t>
        </w:r>
      </w:ins>
      <w:ins w:id="123" w:author="Thomas, Gregg" w:date="2024-10-02T11:05:00Z" w16du:dateUtc="2024-10-02T15:05:00Z">
        <w:del w:id="124" w:author="Hahn, Matthew" w:date="2024-10-16T17:24:00Z" w16du:dateUtc="2024-10-16T21:24:00Z">
          <w:r w:rsidDel="00641E43">
            <w:rPr>
              <w:b w:val="0"/>
              <w:bCs w:val="0"/>
            </w:rPr>
            <w:delText>if</w:delText>
          </w:r>
        </w:del>
        <w:r>
          <w:rPr>
            <w:b w:val="0"/>
            <w:bCs w:val="0"/>
          </w:rPr>
          <w:t xml:space="preserve"> these </w:t>
        </w:r>
      </w:ins>
      <w:ins w:id="125" w:author="Thomas, Gregg" w:date="2024-10-17T10:36:00Z" w16du:dateUtc="2024-10-17T14:36:00Z">
        <w:r w:rsidR="00C7533A" w:rsidRPr="008D6BFF">
          <w:rPr>
            <w:b w:val="0"/>
            <w:bCs w:val="0"/>
          </w:rPr>
          <w:t>homeobox</w:t>
        </w:r>
      </w:ins>
      <w:ins w:id="126" w:author="Thomas, Gregg" w:date="2024-10-02T11:05:00Z" w16du:dateUtc="2024-10-02T15:05:00Z">
        <w:r>
          <w:rPr>
            <w:b w:val="0"/>
            <w:bCs w:val="0"/>
            <w:iCs/>
          </w:rPr>
          <w:t xml:space="preserve"> gene clusters reside in the intra- and interspecific syntenic blocks from our analyses, and we compared their gene classifications to those reported in </w:t>
        </w:r>
      </w:ins>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r>
      <w:r w:rsidR="00377F48">
        <w:rPr>
          <w:b w:val="0"/>
          <w:bCs w:val="0"/>
          <w:iCs/>
        </w:rPr>
        <w:fldChar w:fldCharType="separate"/>
      </w:r>
      <w:r w:rsidR="00377F48">
        <w:rPr>
          <w:b w:val="0"/>
          <w:bCs w:val="0"/>
          <w:iCs/>
          <w:noProof/>
        </w:rPr>
        <w:t>Schwager, et al. (2017)</w:t>
      </w:r>
      <w:r w:rsidR="00377F48">
        <w:rPr>
          <w:b w:val="0"/>
          <w:bCs w:val="0"/>
          <w:iCs/>
        </w:rPr>
        <w:fldChar w:fldCharType="end"/>
      </w:r>
      <w:ins w:id="127" w:author="Thomas, Gregg" w:date="2024-10-02T11:05:00Z" w16du:dateUtc="2024-10-02T15:05:00Z">
        <w:r>
          <w:rPr>
            <w:b w:val="0"/>
            <w:bCs w:val="0"/>
            <w:iCs/>
          </w:rPr>
          <w:t xml:space="preserve">. Further, as </w:t>
        </w:r>
        <w:proofErr w:type="spellStart"/>
        <w:r>
          <w:rPr>
            <w:b w:val="0"/>
            <w:bCs w:val="0"/>
            <w:iCs/>
          </w:rPr>
          <w:t>MCScan</w:t>
        </w:r>
      </w:ins>
      <w:ins w:id="128" w:author="Thomas, Gregg" w:date="2024-10-02T11:06:00Z" w16du:dateUtc="2024-10-02T15:06:00Z">
        <w:r>
          <w:rPr>
            <w:b w:val="0"/>
            <w:bCs w:val="0"/>
            <w:iCs/>
          </w:rPr>
          <w:t>X</w:t>
        </w:r>
        <w:proofErr w:type="spellEnd"/>
        <w:r>
          <w:rPr>
            <w:b w:val="0"/>
            <w:bCs w:val="0"/>
            <w:iCs/>
          </w:rPr>
          <w:t xml:space="preserve"> can mask tandem duplications when detecting collinearity, we manually compared the locations of </w:t>
        </w:r>
      </w:ins>
      <w:ins w:id="129" w:author="Thomas, Gregg" w:date="2024-10-17T10:37:00Z" w16du:dateUtc="2024-10-17T14:37:00Z">
        <w:r w:rsidR="00C7533A">
          <w:rPr>
            <w:b w:val="0"/>
            <w:bCs w:val="0"/>
            <w:iCs/>
          </w:rPr>
          <w:t>h</w:t>
        </w:r>
      </w:ins>
      <w:ins w:id="130" w:author="Thomas, Gregg" w:date="2024-10-02T11:06:00Z" w16du:dateUtc="2024-10-02T15:06:00Z">
        <w:r>
          <w:rPr>
            <w:b w:val="0"/>
            <w:bCs w:val="0"/>
            <w:iCs/>
          </w:rPr>
          <w:t xml:space="preserve">omeobox </w:t>
        </w:r>
      </w:ins>
      <w:ins w:id="131" w:author="Thomas, Gregg" w:date="2024-10-03T11:37:00Z" w16du:dateUtc="2024-10-03T15:37:00Z">
        <w:r w:rsidR="00234823">
          <w:rPr>
            <w:b w:val="0"/>
            <w:bCs w:val="0"/>
            <w:iCs/>
          </w:rPr>
          <w:t xml:space="preserve">containing </w:t>
        </w:r>
      </w:ins>
      <w:ins w:id="132" w:author="Thomas, Gregg" w:date="2024-10-02T11:06:00Z" w16du:dateUtc="2024-10-02T15:06:00Z">
        <w:r>
          <w:rPr>
            <w:b w:val="0"/>
            <w:bCs w:val="0"/>
            <w:iCs/>
          </w:rPr>
          <w:t>gene clusters to thos</w:t>
        </w:r>
      </w:ins>
      <w:ins w:id="133" w:author="Thomas, Gregg" w:date="2024-10-03T11:37:00Z" w16du:dateUtc="2024-10-03T15:37:00Z">
        <w:r w:rsidR="00234823">
          <w:rPr>
            <w:b w:val="0"/>
            <w:bCs w:val="0"/>
            <w:iCs/>
          </w:rPr>
          <w:t>e</w:t>
        </w:r>
      </w:ins>
      <w:ins w:id="134" w:author="Thomas, Gregg" w:date="2024-10-02T11:06:00Z" w16du:dateUtc="2024-10-02T15:06:00Z">
        <w:r>
          <w:rPr>
            <w:b w:val="0"/>
            <w:bCs w:val="0"/>
            <w:iCs/>
          </w:rPr>
          <w:t xml:space="preserve"> reported in </w:t>
        </w:r>
      </w:ins>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r>
      <w:r w:rsidR="00377F48">
        <w:rPr>
          <w:b w:val="0"/>
          <w:bCs w:val="0"/>
          <w:iCs/>
        </w:rPr>
        <w:fldChar w:fldCharType="separate"/>
      </w:r>
      <w:r w:rsidR="00377F48">
        <w:rPr>
          <w:b w:val="0"/>
          <w:bCs w:val="0"/>
          <w:iCs/>
          <w:noProof/>
        </w:rPr>
        <w:t>Schwager, et al. (2017)</w:t>
      </w:r>
      <w:r w:rsidR="00377F48">
        <w:rPr>
          <w:b w:val="0"/>
          <w:bCs w:val="0"/>
          <w:iCs/>
        </w:rPr>
        <w:fldChar w:fldCharType="end"/>
      </w:r>
      <w:ins w:id="135" w:author="Thomas, Gregg" w:date="2024-10-02T11:06:00Z" w16du:dateUtc="2024-10-02T15:06:00Z">
        <w:r>
          <w:rPr>
            <w:b w:val="0"/>
            <w:bCs w:val="0"/>
            <w:iCs/>
          </w:rPr>
          <w:t>.</w:t>
        </w:r>
      </w:ins>
    </w:p>
    <w:p w14:paraId="4A7FDE69" w14:textId="04014BB8" w:rsidR="00862E2C" w:rsidRDefault="00862E2C" w:rsidP="00DF4F73">
      <w:pPr>
        <w:pStyle w:val="Heading2"/>
        <w:spacing w:line="480" w:lineRule="auto"/>
        <w:jc w:val="both"/>
      </w:pPr>
      <w:r>
        <w:t>Synonymous divergence</w:t>
      </w:r>
      <w:r w:rsidR="00701F4A">
        <w:t xml:space="preserve"> between paralogs</w:t>
      </w:r>
      <w:r w:rsidR="008E262B">
        <w:t xml:space="preserve"> (</w:t>
      </w:r>
      <w:r w:rsidR="008E262B" w:rsidRPr="000E3F5A">
        <w:rPr>
          <w:i w:val="0"/>
        </w:rPr>
        <w:t>K</w:t>
      </w:r>
      <w:r w:rsidR="008E262B" w:rsidRPr="000E3F5A">
        <w:rPr>
          <w:b/>
          <w:bCs/>
          <w:vertAlign w:val="subscript"/>
        </w:rPr>
        <w:t>S</w:t>
      </w:r>
      <w:r w:rsidR="008E262B">
        <w:t>)</w:t>
      </w:r>
    </w:p>
    <w:p w14:paraId="0489E91C" w14:textId="0960EF1A" w:rsidR="00862E2C" w:rsidRPr="004C1F6F" w:rsidRDefault="001741CA" w:rsidP="00DF4F73">
      <w:pPr>
        <w:spacing w:line="480" w:lineRule="auto"/>
        <w:rPr>
          <w:b w:val="0"/>
          <w:bCs w:val="0"/>
        </w:rPr>
      </w:pPr>
      <w:r w:rsidRPr="00663979">
        <w:rPr>
          <w:b w:val="0"/>
          <w:bCs w:val="0"/>
        </w:rPr>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w:t>
      </w:r>
      <w:proofErr w:type="spellStart"/>
      <w:r w:rsidR="001E171D" w:rsidRPr="00663979">
        <w:rPr>
          <w:b w:val="0"/>
          <w:bCs w:val="0"/>
          <w:color w:val="222222"/>
          <w:shd w:val="clear" w:color="auto" w:fill="FFFFFF"/>
        </w:rPr>
        <w:t>DupPipe</w:t>
      </w:r>
      <w:proofErr w:type="spellEnd"/>
      <w:r w:rsidR="001E171D" w:rsidRPr="00663979">
        <w:rPr>
          <w:b w:val="0"/>
          <w:bCs w:val="0"/>
          <w:color w:val="222222"/>
          <w:shd w:val="clear" w:color="auto" w:fill="FFFFFF"/>
        </w:rPr>
        <w:t xml:space="preserve"> pipeline</w:t>
      </w:r>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1014C4" w:rsidRPr="00663979">
        <w:rPr>
          <w:b w:val="0"/>
          <w:bCs w:val="0"/>
          <w:color w:val="222222"/>
          <w:shd w:val="clear" w:color="auto" w:fill="FFFFFF"/>
        </w:rPr>
        <w:t>.</w:t>
      </w:r>
      <w:r w:rsidR="000E0E97">
        <w:rPr>
          <w:b w:val="0"/>
          <w:bCs w:val="0"/>
          <w:color w:val="222222"/>
          <w:shd w:val="clear" w:color="auto" w:fill="FFFFFF"/>
        </w:rPr>
        <w:t xml:space="preserve"> Briefly, </w:t>
      </w:r>
      <w:proofErr w:type="spellStart"/>
      <w:r w:rsidR="000E0E97">
        <w:rPr>
          <w:b w:val="0"/>
          <w:bCs w:val="0"/>
          <w:color w:val="222222"/>
          <w:shd w:val="clear" w:color="auto" w:fill="FFFFFF"/>
        </w:rPr>
        <w:t>DupPipe</w:t>
      </w:r>
      <w:proofErr w:type="spellEnd"/>
      <w:r w:rsidR="000E0E97">
        <w:rPr>
          <w:b w:val="0"/>
          <w:bCs w:val="0"/>
          <w:color w:val="222222"/>
          <w:shd w:val="clear" w:color="auto" w:fill="FFFFFF"/>
        </w:rPr>
        <w:t xml:space="preserve"> translates coding transcripts from nucleotide to peptide </w:t>
      </w:r>
      <w:r w:rsidR="001014C4" w:rsidRPr="00663979">
        <w:rPr>
          <w:b w:val="0"/>
          <w:bCs w:val="0"/>
          <w:color w:val="222222"/>
          <w:shd w:val="clear" w:color="auto" w:fill="FFFFFF"/>
        </w:rPr>
        <w:t>sequences and identifie</w:t>
      </w:r>
      <w:r w:rsidR="000E0E97">
        <w:rPr>
          <w:b w:val="0"/>
          <w:bCs w:val="0"/>
          <w:color w:val="222222"/>
          <w:shd w:val="clear" w:color="auto" w:fill="FFFFFF"/>
        </w:rPr>
        <w:t>s r</w:t>
      </w:r>
      <w:r w:rsidR="001014C4" w:rsidRPr="00663979">
        <w:rPr>
          <w:b w:val="0"/>
          <w:bCs w:val="0"/>
          <w:color w:val="222222"/>
          <w:shd w:val="clear" w:color="auto" w:fill="FFFFFF"/>
        </w:rPr>
        <w:t>eading frames by comparing</w:t>
      </w:r>
      <w:r w:rsidR="000E0E97">
        <w:rPr>
          <w:b w:val="0"/>
          <w:bCs w:val="0"/>
          <w:color w:val="222222"/>
          <w:shd w:val="clear" w:color="auto" w:fill="FFFFFF"/>
        </w:rPr>
        <w:t xml:space="preserve"> </w:t>
      </w:r>
      <w:proofErr w:type="spellStart"/>
      <w:r w:rsidR="001014C4" w:rsidRPr="00663979">
        <w:rPr>
          <w:b w:val="0"/>
          <w:bCs w:val="0"/>
          <w:color w:val="222222"/>
          <w:shd w:val="clear" w:color="auto" w:fill="FFFFFF"/>
        </w:rPr>
        <w:t>Genewise</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&lt;EndNote&gt;&lt;Cite&gt;&lt;Author&gt;Birney&lt;/Author&gt;&lt;Year&gt;2004&lt;/Year&gt;&lt;RecNum&gt;75&lt;/RecNum&gt;&lt;DisplayText&gt;(Birney, et al. 2004)&lt;/DisplayText&gt;&lt;record&gt;&lt;rec-number&gt;75&lt;/rec-number&gt;&lt;foreign-keys&gt;&lt;key app="EN" db-id="55awttt9yf0aace20sqpvrzmrtvr0vapts5w" timestamp="1706213369"&gt;75&lt;/key&gt;&lt;/foreign-keys&gt;&lt;ref-type name="Journal Article"&gt;17&lt;/ref-type&gt;&lt;contributors&gt;&lt;authors&gt;&lt;author&gt;Birney, Ewan&lt;/author&gt;&lt;author&gt;Clamp, Michele&lt;/author&gt;&lt;author&gt;Durbin, Richard&lt;/author&gt;&lt;/authors&gt;&lt;/contributors&gt;&lt;titles&gt;&lt;title&gt;GeneWise and Genomewise&lt;/title&gt;&lt;secondary-title&gt;Genome Research&lt;/secondary-title&gt;&lt;/titles&gt;&lt;periodical&gt;&lt;full-title&gt;Genome Research&lt;/full-title&gt;&lt;/periodical&gt;&lt;pages&gt;988-995&lt;/pages&gt;&lt;volume&gt;14&lt;/volume&gt;&lt;number&gt;5&lt;/number&gt;&lt;dates&gt;&lt;year&gt;2004&lt;/year&gt;&lt;/dates&gt;&lt;isbn&gt;1088-9051&lt;/isbn&gt;&lt;urls&gt;&lt;/urls&gt;&lt;/record&gt;&lt;/Cite&gt;&lt;/EndNote&gt;</w:instrText>
      </w:r>
      <w:r w:rsidR="0083308D">
        <w:rPr>
          <w:b w:val="0"/>
          <w:bCs w:val="0"/>
          <w:color w:val="222222"/>
          <w:shd w:val="clear" w:color="auto" w:fill="FFFFFF"/>
        </w:rPr>
        <w:fldChar w:fldCharType="separate"/>
      </w:r>
      <w:r w:rsidR="0083308D">
        <w:rPr>
          <w:b w:val="0"/>
          <w:bCs w:val="0"/>
          <w:noProof/>
          <w:color w:val="222222"/>
          <w:shd w:val="clear" w:color="auto" w:fill="FFFFFF"/>
        </w:rPr>
        <w:t>(Birney, et al. 2004)</w:t>
      </w:r>
      <w:r w:rsidR="0083308D">
        <w:rPr>
          <w:b w:val="0"/>
          <w:bCs w:val="0"/>
          <w:color w:val="222222"/>
          <w:shd w:val="clear" w:color="auto" w:fill="FFFFFF"/>
        </w:rPr>
        <w:fldChar w:fldCharType="end"/>
      </w:r>
      <w:r w:rsidR="00EC775A">
        <w:rPr>
          <w:b w:val="0"/>
          <w:bCs w:val="0"/>
          <w:color w:val="222222"/>
          <w:shd w:val="clear" w:color="auto" w:fill="FFFFFF"/>
        </w:rPr>
        <w:t xml:space="preserve"> </w:t>
      </w:r>
      <w:r w:rsidR="001014C4" w:rsidRPr="00663979">
        <w:rPr>
          <w:b w:val="0"/>
          <w:bCs w:val="0"/>
          <w:color w:val="222222"/>
          <w:shd w:val="clear" w:color="auto" w:fill="FFFFFF"/>
        </w:rPr>
        <w:t>alignment</w:t>
      </w:r>
      <w:r w:rsidR="000E0E97">
        <w:rPr>
          <w:b w:val="0"/>
          <w:bCs w:val="0"/>
          <w:color w:val="222222"/>
          <w:shd w:val="clear" w:color="auto" w:fill="FFFFFF"/>
        </w:rPr>
        <w:t>s</w:t>
      </w:r>
      <w:r w:rsidR="001014C4" w:rsidRPr="00663979">
        <w:rPr>
          <w:b w:val="0"/>
          <w:bCs w:val="0"/>
          <w:color w:val="222222"/>
          <w:shd w:val="clear" w:color="auto" w:fill="FFFFFF"/>
        </w:rPr>
        <w:t xml:space="preserve"> to the best-hit protein from a collection of proteins from </w:t>
      </w:r>
      <w:r w:rsidR="0023480F">
        <w:rPr>
          <w:b w:val="0"/>
          <w:bCs w:val="0"/>
          <w:color w:val="222222"/>
          <w:shd w:val="clear" w:color="auto" w:fill="FFFFFF"/>
        </w:rPr>
        <w:t xml:space="preserve">the </w:t>
      </w:r>
      <w:r w:rsidR="00CE4114">
        <w:rPr>
          <w:b w:val="0"/>
          <w:bCs w:val="0"/>
          <w:color w:val="222222"/>
          <w:shd w:val="clear" w:color="auto" w:fill="FFFFFF"/>
        </w:rPr>
        <w:t>1</w:t>
      </w:r>
      <w:r w:rsidR="000E0E97">
        <w:rPr>
          <w:b w:val="0"/>
          <w:bCs w:val="0"/>
          <w:color w:val="222222"/>
          <w:shd w:val="clear" w:color="auto" w:fill="FFFFFF"/>
        </w:rPr>
        <w:t>9</w:t>
      </w:r>
      <w:r w:rsidR="00CE4114">
        <w:rPr>
          <w:b w:val="0"/>
          <w:bCs w:val="0"/>
          <w:color w:val="222222"/>
          <w:shd w:val="clear" w:color="auto" w:fill="FFFFFF"/>
        </w:rPr>
        <w:t xml:space="preserve"> </w:t>
      </w:r>
      <w:r w:rsidR="000E0E97">
        <w:rPr>
          <w:b w:val="0"/>
          <w:bCs w:val="0"/>
          <w:color w:val="222222"/>
          <w:shd w:val="clear" w:color="auto" w:fill="FFFFFF"/>
        </w:rPr>
        <w:t>sampled genomes.</w:t>
      </w:r>
      <w:r w:rsidR="001014C4" w:rsidRPr="00663979">
        <w:rPr>
          <w:b w:val="0"/>
          <w:bCs w:val="0"/>
          <w:color w:val="222222"/>
          <w:shd w:val="clear" w:color="auto" w:fill="FFFFFF"/>
        </w:rPr>
        <w:t xml:space="preserve"> For all </w:t>
      </w:r>
      <w:proofErr w:type="spellStart"/>
      <w:r w:rsidR="001014C4" w:rsidRPr="00663979">
        <w:rPr>
          <w:b w:val="0"/>
          <w:bCs w:val="0"/>
          <w:color w:val="222222"/>
          <w:shd w:val="clear" w:color="auto" w:fill="FFFFFF"/>
        </w:rPr>
        <w:t>DupPipe</w:t>
      </w:r>
      <w:proofErr w:type="spellEnd"/>
      <w:r w:rsidR="001014C4" w:rsidRPr="00663979">
        <w:rPr>
          <w:b w:val="0"/>
          <w:bCs w:val="0"/>
          <w:color w:val="222222"/>
          <w:shd w:val="clear" w:color="auto" w:fill="FFFFFF"/>
        </w:rPr>
        <w:t xml:space="preserve"> runs, we used protein-guided DNA alignments to align our nucleic acid sequences while maintaining the reading frame. We estimated synonymous divergence (</w:t>
      </w:r>
      <w:r w:rsidR="001D7912" w:rsidRPr="00663979">
        <w:rPr>
          <w:b w:val="0"/>
          <w:bCs w:val="0"/>
          <w:i/>
          <w:iCs/>
          <w:color w:val="222222"/>
          <w:shd w:val="clear" w:color="auto" w:fill="FFFFFF"/>
        </w:rPr>
        <w:t>K</w:t>
      </w:r>
      <w:r w:rsidR="001D7912">
        <w:rPr>
          <w:b w:val="0"/>
          <w:bCs w:val="0"/>
          <w:color w:val="222222"/>
          <w:shd w:val="clear" w:color="auto" w:fill="FFFFFF"/>
          <w:vertAlign w:val="subscript"/>
        </w:rPr>
        <w:t>S</w:t>
      </w:r>
      <w:r w:rsidR="001014C4" w:rsidRPr="00663979">
        <w:rPr>
          <w:b w:val="0"/>
          <w:bCs w:val="0"/>
          <w:color w:val="222222"/>
          <w:shd w:val="clear" w:color="auto" w:fill="FFFFFF"/>
        </w:rPr>
        <w:t>) using PAML</w:t>
      </w:r>
      <w:r w:rsidR="00D03B35">
        <w:rPr>
          <w:b w:val="0"/>
          <w:bCs w:val="0"/>
          <w:color w:val="222222"/>
          <w:shd w:val="clear" w:color="auto" w:fill="FFFFFF"/>
        </w:rPr>
        <w:t xml:space="preserve"> </w:t>
      </w:r>
      <w:r w:rsidR="00D03B35">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D03B35">
        <w:rPr>
          <w:b w:val="0"/>
          <w:bCs w:val="0"/>
          <w:color w:val="222222"/>
          <w:shd w:val="clear" w:color="auto" w:fill="FFFFFF"/>
        </w:rPr>
        <w:fldChar w:fldCharType="separate"/>
      </w:r>
      <w:r w:rsidR="00D03B35">
        <w:rPr>
          <w:b w:val="0"/>
          <w:bCs w:val="0"/>
          <w:noProof/>
          <w:color w:val="222222"/>
          <w:shd w:val="clear" w:color="auto" w:fill="FFFFFF"/>
        </w:rPr>
        <w:t>(Yang 2007)</w:t>
      </w:r>
      <w:r w:rsidR="00D03B35">
        <w:rPr>
          <w:b w:val="0"/>
          <w:bCs w:val="0"/>
          <w:color w:val="222222"/>
          <w:shd w:val="clear" w:color="auto" w:fill="FFFFFF"/>
        </w:rPr>
        <w:fldChar w:fldCharType="end"/>
      </w:r>
      <w:r w:rsidR="001014C4" w:rsidRPr="00663979">
        <w:rPr>
          <w:b w:val="0"/>
          <w:bCs w:val="0"/>
          <w:color w:val="222222"/>
          <w:shd w:val="clear" w:color="auto" w:fill="FFFFFF"/>
        </w:rPr>
        <w:t xml:space="preserve">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75544E" w:rsidRPr="00663979">
        <w:rPr>
          <w:b w:val="0"/>
          <w:bCs w:val="0"/>
          <w:i/>
          <w:iCs/>
          <w:color w:val="222222"/>
          <w:shd w:val="clear" w:color="auto" w:fill="FFFFFF"/>
        </w:rPr>
        <w:t>K</w:t>
      </w:r>
      <w:r w:rsidR="0075544E">
        <w:rPr>
          <w:b w:val="0"/>
          <w:bCs w:val="0"/>
          <w:color w:val="222222"/>
          <w:shd w:val="clear" w:color="auto" w:fill="FFFFFF"/>
          <w:vertAlign w:val="subscript"/>
        </w:rPr>
        <w:t>S</w:t>
      </w:r>
      <w:r w:rsidR="0075544E" w:rsidRPr="00663979">
        <w:rPr>
          <w:b w:val="0"/>
          <w:bCs w:val="0"/>
          <w:color w:val="222222"/>
          <w:shd w:val="clear" w:color="auto" w:fill="FFFFFF"/>
        </w:rPr>
        <w:t> </w:t>
      </w:r>
      <w:r w:rsidR="001014C4" w:rsidRPr="00663979">
        <w:rPr>
          <w:b w:val="0"/>
          <w:bCs w:val="0"/>
          <w:color w:val="222222"/>
          <w:shd w:val="clear" w:color="auto" w:fill="FFFFFF"/>
        </w:rPr>
        <w:t xml:space="preserve">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w:t>
      </w:r>
      <w:proofErr w:type="spellStart"/>
      <w:r w:rsidR="00347180">
        <w:rPr>
          <w:b w:val="0"/>
          <w:bCs w:val="0"/>
          <w:color w:val="222222"/>
          <w:shd w:val="clear" w:color="auto" w:fill="FFFFFF"/>
        </w:rPr>
        <w:t>SLEDGe</w:t>
      </w:r>
      <w:proofErr w:type="spellEnd"/>
      <w:r w:rsidR="00347180">
        <w:rPr>
          <w:b w:val="0"/>
          <w:bCs w:val="0"/>
          <w:color w:val="222222"/>
          <w:shd w:val="clear" w:color="auto" w:fill="FFFFFF"/>
        </w:rPr>
        <w:t xml:space="preserve"> </w:t>
      </w:r>
      <w:r w:rsidR="00EC775A">
        <w:rPr>
          <w:b w:val="0"/>
          <w:bCs w:val="0"/>
          <w:color w:val="222222"/>
          <w:shd w:val="clear" w:color="auto" w:fill="FFFFFF"/>
        </w:rPr>
        <w:fldChar w:fldCharType="begin"/>
      </w:r>
      <w:r w:rsidR="00EC775A">
        <w:rPr>
          <w:b w:val="0"/>
          <w:bCs w:val="0"/>
          <w:color w:val="222222"/>
          <w:shd w:val="clear" w:color="auto" w:fill="FFFFFF"/>
        </w:rPr>
        <w:instrText xml:space="preserve"> ADDIN EN.CITE &lt;EndNote&gt;&lt;Cite&gt;&lt;Author&gt;Sutherland&lt;/Author&gt;&lt;Year&gt;2024&lt;/Year&gt;&lt;RecNum&gt;74&lt;/RecNum&gt;&lt;DisplayText&gt;(Sutherland, et al. 2024)&lt;/DisplayText&gt;&lt;record&gt;&lt;rec-number&gt;74&lt;/rec-number&gt;&lt;foreign-keys&gt;&lt;key app="EN" db-id="55awttt9yf0aace20sqpvrzmrtvr0vapts5w" timestamp="1706041571"&gt;74&lt;/key&gt;&lt;/foreign-keys&gt;&lt;ref-type name="Journal Article"&gt;17&lt;/ref-type&gt;&lt;contributors&gt;&lt;authors&gt;&lt;author&gt;Brittany L. Sutherland&lt;/author&gt;&lt;author&gt;George P. Tiley&lt;/author&gt;&lt;author&gt;Zheng Li&lt;/author&gt;&lt;author&gt;Michael TW McKibben&lt;/author&gt;&lt;author&gt;Michael S. Barker&lt;/author&gt;&lt;/authors&gt;&lt;/contributors&gt;&lt;titles&gt;&lt;title&gt;SLEDGe: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sidR="00EC775A">
        <w:rPr>
          <w:b w:val="0"/>
          <w:bCs w:val="0"/>
          <w:color w:val="222222"/>
          <w:shd w:val="clear" w:color="auto" w:fill="FFFFFF"/>
        </w:rPr>
        <w:fldChar w:fldCharType="separate"/>
      </w:r>
      <w:r w:rsidR="00EC775A">
        <w:rPr>
          <w:b w:val="0"/>
          <w:bCs w:val="0"/>
          <w:noProof/>
          <w:color w:val="222222"/>
          <w:shd w:val="clear" w:color="auto" w:fill="FFFFFF"/>
        </w:rPr>
        <w:t>(Sutherland, et al. 2024)</w:t>
      </w:r>
      <w:r w:rsidR="00EC775A">
        <w:rPr>
          <w:b w:val="0"/>
          <w:bCs w:val="0"/>
          <w:color w:val="222222"/>
          <w:shd w:val="clear" w:color="auto" w:fill="FFFFFF"/>
        </w:rPr>
        <w:fldChar w:fldCharType="end"/>
      </w:r>
      <w:r w:rsidR="00347180">
        <w:rPr>
          <w:b w:val="0"/>
          <w:bCs w:val="0"/>
          <w:color w:val="222222"/>
          <w:shd w:val="clear" w:color="auto" w:fill="FFFFFF"/>
        </w:rPr>
        <w:t xml:space="preserve">, to classify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347180">
        <w:rPr>
          <w:b w:val="0"/>
          <w:bCs w:val="0"/>
          <w:color w:val="222222"/>
          <w:shd w:val="clear" w:color="auto" w:fill="FFFFFF"/>
        </w:rPr>
        <w:t xml:space="preserve">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w:t>
      </w:r>
      <w:proofErr w:type="spellStart"/>
      <w:r w:rsidR="000D4D7A" w:rsidRPr="000722CC">
        <w:rPr>
          <w:b w:val="0"/>
          <w:bCs w:val="0"/>
          <w:color w:val="222222"/>
          <w:shd w:val="clear" w:color="auto" w:fill="FFFFFF"/>
        </w:rPr>
        <w:t>SLEDG</w:t>
      </w:r>
      <w:r w:rsidR="000D4D7A">
        <w:rPr>
          <w:b w:val="0"/>
          <w:bCs w:val="0"/>
          <w:color w:val="222222"/>
          <w:shd w:val="clear" w:color="auto" w:fill="FFFFFF"/>
        </w:rPr>
        <w:t>e</w:t>
      </w:r>
      <w:proofErr w:type="spellEnd"/>
      <w:r w:rsidR="000D4D7A" w:rsidRPr="000722CC">
        <w:rPr>
          <w:b w:val="0"/>
          <w:bCs w:val="0"/>
          <w:color w:val="222222"/>
          <w:shd w:val="clear" w:color="auto" w:fill="FFFFFF"/>
        </w:rPr>
        <w:t xml:space="preserve"> </w:t>
      </w:r>
      <w:r w:rsidR="000722CC" w:rsidRPr="000722CC">
        <w:rPr>
          <w:b w:val="0"/>
          <w:bCs w:val="0"/>
          <w:color w:val="222222"/>
          <w:shd w:val="clear" w:color="auto" w:fill="FFFFFF"/>
        </w:rPr>
        <w:t xml:space="preserve">on node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7561E9">
        <w:rPr>
          <w:b w:val="0"/>
          <w:bCs w:val="0"/>
          <w:color w:val="222222"/>
          <w:shd w:val="clear" w:color="auto" w:fill="FFFFFF"/>
        </w:rPr>
        <w:t>-</w:t>
      </w:r>
      <w:r w:rsidR="000722CC" w:rsidRPr="000722CC">
        <w:rPr>
          <w:b w:val="0"/>
          <w:bCs w:val="0"/>
          <w:color w:val="222222"/>
          <w:shd w:val="clear" w:color="auto" w:fill="FFFFFF"/>
        </w:rPr>
        <w:t>values for species that had greater than 1</w:t>
      </w:r>
      <w:r w:rsidR="00F676C8">
        <w:rPr>
          <w:b w:val="0"/>
          <w:bCs w:val="0"/>
          <w:color w:val="222222"/>
          <w:shd w:val="clear" w:color="auto" w:fill="FFFFFF"/>
        </w:rPr>
        <w:t>,</w:t>
      </w:r>
      <w:r w:rsidR="000722CC" w:rsidRPr="000722CC">
        <w:rPr>
          <w:b w:val="0"/>
          <w:bCs w:val="0"/>
          <w:color w:val="222222"/>
          <w:shd w:val="clear" w:color="auto" w:fill="FFFFFF"/>
        </w:rPr>
        <w:t>500 gene duplicates, subsampling down to 3</w:t>
      </w:r>
      <w:r w:rsidR="00F676C8">
        <w:rPr>
          <w:b w:val="0"/>
          <w:bCs w:val="0"/>
          <w:color w:val="222222"/>
          <w:shd w:val="clear" w:color="auto" w:fill="FFFFFF"/>
        </w:rPr>
        <w:t>,</w:t>
      </w:r>
      <w:r w:rsidR="000722CC" w:rsidRPr="000722CC">
        <w:rPr>
          <w:b w:val="0"/>
          <w:bCs w:val="0"/>
          <w:color w:val="222222"/>
          <w:shd w:val="clear" w:color="auto" w:fill="FFFFFF"/>
        </w:rPr>
        <w:t>000 duplicates when more than 3</w:t>
      </w:r>
      <w:r w:rsidR="00F676C8">
        <w:rPr>
          <w:b w:val="0"/>
          <w:bCs w:val="0"/>
          <w:color w:val="222222"/>
          <w:shd w:val="clear" w:color="auto" w:fill="FFFFFF"/>
        </w:rPr>
        <w:t>,</w:t>
      </w:r>
      <w:r w:rsidR="000722CC" w:rsidRPr="000722CC">
        <w:rPr>
          <w:b w:val="0"/>
          <w:bCs w:val="0"/>
          <w:color w:val="222222"/>
          <w:shd w:val="clear" w:color="auto" w:fill="FFFFFF"/>
        </w:rPr>
        <w:t>000 were present.</w:t>
      </w:r>
      <w:r w:rsidR="000722CC">
        <w:rPr>
          <w:b w:val="0"/>
          <w:bCs w:val="0"/>
          <w:color w:val="222222"/>
          <w:shd w:val="clear" w:color="auto" w:fill="FFFFFF"/>
        </w:rPr>
        <w:t xml:space="preserve"> </w:t>
      </w:r>
      <w:r w:rsidR="0015648F">
        <w:rPr>
          <w:b w:val="0"/>
          <w:bCs w:val="0"/>
          <w:color w:val="222222"/>
          <w:shd w:val="clear" w:color="auto" w:fill="FFFFFF"/>
        </w:rPr>
        <w:t>For</w:t>
      </w:r>
      <w:r w:rsidR="00910587">
        <w:rPr>
          <w:b w:val="0"/>
          <w:bCs w:val="0"/>
          <w:color w:val="222222"/>
          <w:shd w:val="clear" w:color="auto" w:fill="FFFFFF"/>
        </w:rPr>
        <w:t xml:space="preserve"> each</w:t>
      </w:r>
      <w:r w:rsidR="0015648F">
        <w:rPr>
          <w:b w:val="0"/>
          <w:bCs w:val="0"/>
          <w:color w:val="222222"/>
          <w:shd w:val="clear" w:color="auto" w:fill="FFFFFF"/>
        </w:rPr>
        <w:t xml:space="preserv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5648F">
        <w:rPr>
          <w:b w:val="0"/>
          <w:bCs w:val="0"/>
          <w:color w:val="222222"/>
          <w:shd w:val="clear" w:color="auto" w:fill="FFFFFF"/>
        </w:rPr>
        <w:t xml:space="preserve"> </w:t>
      </w:r>
      <w:r w:rsidR="00910587">
        <w:rPr>
          <w:b w:val="0"/>
          <w:bCs w:val="0"/>
          <w:color w:val="222222"/>
          <w:shd w:val="clear" w:color="auto" w:fill="FFFFFF"/>
        </w:rPr>
        <w:t>distribution</w:t>
      </w:r>
      <w:r w:rsidR="00D7678E">
        <w:rPr>
          <w:b w:val="0"/>
          <w:bCs w:val="0"/>
          <w:color w:val="222222"/>
          <w:shd w:val="clear" w:color="auto" w:fill="FFFFFF"/>
        </w:rPr>
        <w:t xml:space="preserve"> that </w:t>
      </w:r>
      <w:proofErr w:type="spellStart"/>
      <w:r w:rsidR="00D7678E">
        <w:rPr>
          <w:b w:val="0"/>
          <w:bCs w:val="0"/>
          <w:color w:val="222222"/>
          <w:shd w:val="clear" w:color="auto" w:fill="FFFFFF"/>
        </w:rPr>
        <w:t>SLEDGe</w:t>
      </w:r>
      <w:proofErr w:type="spellEnd"/>
      <w:r w:rsidR="00D7678E">
        <w:rPr>
          <w:b w:val="0"/>
          <w:bCs w:val="0"/>
          <w:color w:val="222222"/>
          <w:shd w:val="clear" w:color="auto" w:fill="FFFFFF"/>
        </w:rPr>
        <w:t xml:space="preserve"> predicted as being indicative of a WGD</w:t>
      </w:r>
      <w:r w:rsidR="00E05DD2">
        <w:rPr>
          <w:b w:val="0"/>
          <w:bCs w:val="0"/>
          <w:color w:val="222222"/>
          <w:shd w:val="clear" w:color="auto" w:fill="FFFFFF"/>
        </w:rPr>
        <w:t>, w</w:t>
      </w:r>
      <w:r w:rsidR="001014C4" w:rsidRPr="00663979">
        <w:rPr>
          <w:b w:val="0"/>
          <w:bCs w:val="0"/>
          <w:color w:val="222222"/>
          <w:shd w:val="clear" w:color="auto" w:fill="FFFFFF"/>
        </w:rPr>
        <w:t xml:space="preserve">e </w:t>
      </w:r>
      <w:r w:rsidR="008D0ECD">
        <w:rPr>
          <w:b w:val="0"/>
          <w:bCs w:val="0"/>
          <w:color w:val="222222"/>
          <w:shd w:val="clear" w:color="auto" w:fill="FFFFFF"/>
        </w:rPr>
        <w:t xml:space="preserve">also </w:t>
      </w:r>
      <w:r w:rsidR="001014C4" w:rsidRPr="00663979">
        <w:rPr>
          <w:b w:val="0"/>
          <w:bCs w:val="0"/>
          <w:color w:val="222222"/>
          <w:shd w:val="clear" w:color="auto" w:fill="FFFFFF"/>
        </w:rPr>
        <w:t>used mixture modeling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w:t>
      </w:r>
      <w:r w:rsidR="001014C4" w:rsidRPr="00663979">
        <w:rPr>
          <w:b w:val="0"/>
          <w:bCs w:val="0"/>
          <w:color w:val="222222"/>
          <w:shd w:val="clear" w:color="auto" w:fill="FFFFFF"/>
        </w:rPr>
        <w:lastRenderedPageBreak/>
        <w:t>paralog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w:t>
      </w:r>
      <w:proofErr w:type="spellStart"/>
      <w:r w:rsidR="00CE4114" w:rsidRPr="00CE4114">
        <w:rPr>
          <w:b w:val="0"/>
          <w:bCs w:val="0"/>
          <w:color w:val="222222"/>
          <w:shd w:val="clear" w:color="auto" w:fill="FFFFFF"/>
        </w:rPr>
        <w:t>normalmixEM</w:t>
      </w:r>
      <w:proofErr w:type="spellEnd"/>
      <w:r w:rsidR="00CE4114" w:rsidRPr="00CE4114">
        <w:rPr>
          <w:b w:val="0"/>
          <w:bCs w:val="0"/>
          <w:color w:val="222222"/>
          <w:shd w:val="clear" w:color="auto" w:fill="FFFFFF"/>
        </w:rPr>
        <w:t xml:space="preserve">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the </w:t>
      </w:r>
      <w:proofErr w:type="spellStart"/>
      <w:r w:rsidR="00CE4114" w:rsidRPr="00CE4114">
        <w:rPr>
          <w:b w:val="0"/>
          <w:bCs w:val="0"/>
          <w:color w:val="222222"/>
          <w:shd w:val="clear" w:color="auto" w:fill="FFFFFF"/>
        </w:rPr>
        <w:t>boot.comp</w:t>
      </w:r>
      <w:proofErr w:type="spellEnd"/>
      <w:r w:rsidR="00CE4114" w:rsidRPr="00CE4114">
        <w:rPr>
          <w:b w:val="0"/>
          <w:bCs w:val="0"/>
          <w:color w:val="222222"/>
          <w:shd w:val="clear" w:color="auto" w:fill="FFFFFF"/>
        </w:rPr>
        <w:t xml:space="preserve"> function from the </w:t>
      </w:r>
      <w:proofErr w:type="spellStart"/>
      <w:r w:rsidR="00CE4114" w:rsidRPr="00CE4114">
        <w:rPr>
          <w:b w:val="0"/>
          <w:bCs w:val="0"/>
          <w:color w:val="222222"/>
          <w:shd w:val="clear" w:color="auto" w:fill="FFFFFF"/>
        </w:rPr>
        <w:t>mixtools</w:t>
      </w:r>
      <w:proofErr w:type="spellEnd"/>
      <w:r w:rsidR="00CE4114" w:rsidRPr="00CE4114">
        <w:rPr>
          <w:b w:val="0"/>
          <w:bCs w:val="0"/>
          <w:color w:val="222222"/>
          <w:shd w:val="clear" w:color="auto" w:fill="FFFFFF"/>
        </w:rPr>
        <w:t xml:space="preserve">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r w:rsidR="00D7678E">
        <w:rPr>
          <w:b w:val="0"/>
          <w:bCs w:val="0"/>
          <w:color w:val="222222"/>
          <w:shd w:val="clear" w:color="auto" w:fill="FFFFFF"/>
        </w:rPr>
        <w:t xml:space="preserve"> </w:t>
      </w:r>
      <w:r w:rsidR="00D7678E" w:rsidRPr="00D7678E">
        <w:rPr>
          <w:b w:val="0"/>
          <w:bCs w:val="0"/>
          <w:color w:val="222222"/>
          <w:shd w:val="clear" w:color="auto" w:fill="FFFFFF"/>
        </w:rPr>
        <w:t xml:space="preserve">Finally, to assess if WGD peaks in the paralog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7561E9">
        <w:rPr>
          <w:b w:val="0"/>
          <w:bCs w:val="0"/>
          <w:color w:val="222222"/>
          <w:shd w:val="clear" w:color="auto" w:fill="FFFFFF"/>
        </w:rPr>
        <w:t xml:space="preserve"> </w:t>
      </w:r>
      <w:r w:rsidR="00D7678E" w:rsidRPr="00D7678E">
        <w:rPr>
          <w:b w:val="0"/>
          <w:bCs w:val="0"/>
          <w:color w:val="222222"/>
          <w:shd w:val="clear" w:color="auto" w:fill="FFFFFF"/>
        </w:rPr>
        <w:t>distributions were shared between species</w:t>
      </w:r>
      <w:r w:rsidR="007561E9">
        <w:rPr>
          <w:b w:val="0"/>
          <w:bCs w:val="0"/>
          <w:color w:val="222222"/>
          <w:shd w:val="clear" w:color="auto" w:fill="FFFFFF"/>
        </w:rPr>
        <w:t>,</w:t>
      </w:r>
      <w:r w:rsidR="00D7678E" w:rsidRPr="00D7678E">
        <w:rPr>
          <w:b w:val="0"/>
          <w:bCs w:val="0"/>
          <w:color w:val="222222"/>
          <w:shd w:val="clear" w:color="auto" w:fill="FFFFFF"/>
        </w:rPr>
        <w:t xml:space="preserve"> we used </w:t>
      </w:r>
      <w:proofErr w:type="spellStart"/>
      <w:r w:rsidR="00D7678E" w:rsidRPr="00D7678E">
        <w:rPr>
          <w:b w:val="0"/>
          <w:bCs w:val="0"/>
          <w:color w:val="222222"/>
          <w:shd w:val="clear" w:color="auto" w:fill="FFFFFF"/>
        </w:rPr>
        <w:t>OrthoPipe</w:t>
      </w:r>
      <w:proofErr w:type="spellEnd"/>
      <w:r w:rsidR="00D7678E" w:rsidRPr="00D7678E">
        <w:rPr>
          <w:b w:val="0"/>
          <w:bCs w:val="0"/>
          <w:color w:val="222222"/>
          <w:shd w:val="clear" w:color="auto" w:fill="FFFFFF"/>
        </w:rPr>
        <w:t xml:space="preserve"> from </w:t>
      </w:r>
      <w:proofErr w:type="spellStart"/>
      <w:r w:rsidR="00D7678E" w:rsidRPr="00D7678E">
        <w:rPr>
          <w:b w:val="0"/>
          <w:bCs w:val="0"/>
          <w:color w:val="222222"/>
          <w:shd w:val="clear" w:color="auto" w:fill="FFFFFF"/>
        </w:rPr>
        <w:t>EvoPipes</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identify orthologs between species and PAML</w:t>
      </w:r>
      <w:r w:rsidR="0083308D">
        <w:rPr>
          <w:b w:val="0"/>
          <w:bCs w:val="0"/>
          <w:color w:val="222222"/>
          <w:shd w:val="clear" w:color="auto" w:fill="FFFFFF"/>
        </w:rPr>
        <w:t xml:space="preserve"> </w:t>
      </w:r>
      <w:r w:rsidR="0083308D">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83308D">
        <w:rPr>
          <w:b w:val="0"/>
          <w:bCs w:val="0"/>
          <w:color w:val="222222"/>
          <w:shd w:val="clear" w:color="auto" w:fill="FFFFFF"/>
        </w:rPr>
        <w:fldChar w:fldCharType="separate"/>
      </w:r>
      <w:r w:rsidR="00D03B35">
        <w:rPr>
          <w:b w:val="0"/>
          <w:bCs w:val="0"/>
          <w:noProof/>
          <w:color w:val="222222"/>
          <w:shd w:val="clear" w:color="auto" w:fill="FFFFFF"/>
        </w:rPr>
        <w:t>(Yang 2007)</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estimate their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w:t>
      </w:r>
      <w:r w:rsidR="007561E9">
        <w:rPr>
          <w:b w:val="0"/>
          <w:bCs w:val="0"/>
          <w:color w:val="000000"/>
        </w:rPr>
        <w:t xml:space="preserve">values </w:t>
      </w:r>
      <w:r w:rsidR="00D7678E" w:rsidRPr="00D7678E">
        <w:rPr>
          <w:b w:val="0"/>
          <w:bCs w:val="0"/>
          <w:color w:val="000000"/>
        </w:rPr>
        <w:t xml:space="preserve">using the same procedure and protein database as described for the </w:t>
      </w:r>
      <w:proofErr w:type="spellStart"/>
      <w:r w:rsidR="00D7678E" w:rsidRPr="00D7678E">
        <w:rPr>
          <w:b w:val="0"/>
          <w:bCs w:val="0"/>
          <w:color w:val="000000"/>
        </w:rPr>
        <w:t>DupPipe</w:t>
      </w:r>
      <w:proofErr w:type="spellEnd"/>
      <w:r w:rsidR="00D7678E" w:rsidRPr="00D7678E">
        <w:rPr>
          <w:b w:val="0"/>
          <w:bCs w:val="0"/>
          <w:color w:val="000000"/>
        </w:rPr>
        <w:t xml:space="preserve"> analyses. </w:t>
      </w:r>
      <w:r w:rsidR="00D7678E">
        <w:rPr>
          <w:b w:val="0"/>
          <w:bCs w:val="0"/>
          <w:color w:val="000000"/>
        </w:rPr>
        <w:t>We then assessed s</w:t>
      </w:r>
      <w:r w:rsidR="00D7678E" w:rsidRPr="00D7678E">
        <w:rPr>
          <w:b w:val="0"/>
          <w:bCs w:val="0"/>
          <w:color w:val="000000"/>
        </w:rPr>
        <w:t xml:space="preserve">pecies divergence by estimating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all orthologs with a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5 or lower for each species pair and compared to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each WGD peak.</w:t>
      </w:r>
    </w:p>
    <w:p w14:paraId="5B0B67C4" w14:textId="0798C55F" w:rsidR="00305711" w:rsidRDefault="00305711" w:rsidP="00DF4F73">
      <w:pPr>
        <w:pStyle w:val="Heading1"/>
        <w:spacing w:line="480" w:lineRule="auto"/>
        <w:jc w:val="both"/>
      </w:pPr>
      <w:r>
        <w:t>Results</w:t>
      </w:r>
    </w:p>
    <w:p w14:paraId="55B16263" w14:textId="34A2BAE6" w:rsidR="003B4E49" w:rsidRPr="008E0DF7" w:rsidRDefault="003B4E49" w:rsidP="00DF4F73">
      <w:pPr>
        <w:pStyle w:val="Heading2"/>
        <w:spacing w:line="480" w:lineRule="auto"/>
      </w:pPr>
      <w:r>
        <w:t xml:space="preserve">Inference of </w:t>
      </w:r>
      <w:r w:rsidR="00E93FE8">
        <w:t xml:space="preserve">the </w:t>
      </w:r>
      <w:r>
        <w:t>species tree</w:t>
      </w:r>
    </w:p>
    <w:p w14:paraId="2EB3DD44" w14:textId="7FC8F02C" w:rsidR="00305711" w:rsidRDefault="00D905C4" w:rsidP="00DF4F73">
      <w:pPr>
        <w:spacing w:line="480" w:lineRule="auto"/>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 </w:instrText>
      </w:r>
      <w:r w:rsidR="00FD14BA">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xml:space="preserve">. However, our inferred tree 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Ballesteros</w:t>
      </w:r>
      <w:del w:id="136" w:author="Hahn, Matthew" w:date="2024-10-16T17:26:00Z" w16du:dateUtc="2024-10-16T21:26:00Z">
        <w:r w:rsidR="00080A93" w:rsidDel="00D64BBC">
          <w:rPr>
            <w:b w:val="0"/>
            <w:bCs w:val="0"/>
            <w:noProof/>
          </w:rPr>
          <w:delText>,</w:delText>
        </w:r>
      </w:del>
      <w:r w:rsidR="00080A93">
        <w:rPr>
          <w:b w:val="0"/>
          <w:bCs w:val="0"/>
          <w:noProof/>
        </w:rPr>
        <w:t xml:space="preserve">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DF4F73">
      <w:pPr>
        <w:pStyle w:val="Heading2"/>
        <w:spacing w:line="480" w:lineRule="auto"/>
      </w:pPr>
      <w:r>
        <w:t>Reconciliation analysis</w:t>
      </w:r>
    </w:p>
    <w:p w14:paraId="38A8B1BC" w14:textId="1E21163B" w:rsidR="00DD7E60" w:rsidRDefault="00DD7E60" w:rsidP="00DF4F73">
      <w:pPr>
        <w:spacing w:line="480" w:lineRule="auto"/>
        <w:jc w:val="both"/>
        <w:rPr>
          <w:b w:val="0"/>
          <w:bCs w:val="0"/>
        </w:rPr>
      </w:pPr>
      <w:r>
        <w:rPr>
          <w:b w:val="0"/>
          <w:bCs w:val="0"/>
        </w:rPr>
        <w:lastRenderedPageBreak/>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EF4C3C">
        <w:rPr>
          <w:b w:val="0"/>
          <w:bCs w:val="0"/>
        </w:rPr>
      </w:r>
      <w:r w:rsidR="00EF4C3C">
        <w:rPr>
          <w:b w:val="0"/>
          <w:bCs w:val="0"/>
        </w:rPr>
        <w:fldChar w:fldCharType="separate"/>
      </w:r>
      <w:r w:rsidR="00377F48">
        <w:rPr>
          <w:b w:val="0"/>
          <w:bCs w:val="0"/>
          <w:noProof/>
        </w:rPr>
        <w:t>(Nossa, et al. 2014; Kenny, et al. 2016; Shingate, Ravi, Prasad, Tay, Garg, et al. 2020; Shingate, Ravi, Prasad, Tay and Venkatesh 2020)</w:t>
      </w:r>
      <w:r w:rsidR="00EF4C3C">
        <w:rPr>
          <w:b w:val="0"/>
          <w:bCs w:val="0"/>
        </w:rPr>
        <w:fldChar w:fldCharType="end"/>
      </w:r>
      <w:r w:rsidR="00B37259">
        <w:rPr>
          <w:b w:val="0"/>
          <w:bCs w:val="0"/>
        </w:rPr>
        <w:t>, and</w:t>
      </w:r>
      <w:r w:rsidR="007555B7">
        <w:rPr>
          <w:b w:val="0"/>
          <w:bCs w:val="0"/>
        </w:rPr>
        <w:t>,</w:t>
      </w:r>
      <w:r w:rsidR="00B37259">
        <w:rPr>
          <w:b w:val="0"/>
          <w:bCs w:val="0"/>
        </w:rPr>
        <w:t xml:space="preserve"> based on the duplication of </w:t>
      </w:r>
      <w:del w:id="137" w:author="Thomas, Gregg" w:date="2024-10-03T11:36:00Z" w16du:dateUtc="2024-10-03T15:36:00Z">
        <w:r w:rsidR="00EF4C3C" w:rsidDel="00234823">
          <w:rPr>
            <w:b w:val="0"/>
            <w:bCs w:val="0"/>
          </w:rPr>
          <w:delText xml:space="preserve">the </w:delText>
        </w:r>
        <w:r w:rsidR="00EF4C3C" w:rsidDel="00234823">
          <w:rPr>
            <w:b w:val="0"/>
            <w:bCs w:val="0"/>
            <w:i/>
            <w:iCs/>
          </w:rPr>
          <w:delText xml:space="preserve">Hox </w:delText>
        </w:r>
        <w:r w:rsidR="00B37259" w:rsidDel="00234823">
          <w:rPr>
            <w:b w:val="0"/>
            <w:bCs w:val="0"/>
          </w:rPr>
          <w:delText xml:space="preserve">gene </w:delText>
        </w:r>
        <w:r w:rsidR="00EF4C3C" w:rsidDel="00234823">
          <w:rPr>
            <w:b w:val="0"/>
            <w:bCs w:val="0"/>
          </w:rPr>
          <w:delText>cluster</w:delText>
        </w:r>
      </w:del>
      <w:ins w:id="138" w:author="Thomas, Gregg" w:date="2024-10-03T11:36:00Z" w16du:dateUtc="2024-10-03T15:36:00Z">
        <w:r w:rsidR="00234823">
          <w:rPr>
            <w:b w:val="0"/>
            <w:bCs w:val="0"/>
          </w:rPr>
          <w:t xml:space="preserve">genes containing </w:t>
        </w:r>
      </w:ins>
      <w:ins w:id="139" w:author="Thomas, Gregg" w:date="2024-10-17T10:37:00Z" w16du:dateUtc="2024-10-17T14:37:00Z">
        <w:r w:rsidR="00C7533A">
          <w:rPr>
            <w:b w:val="0"/>
            <w:bCs w:val="0"/>
          </w:rPr>
          <w:t>h</w:t>
        </w:r>
      </w:ins>
      <w:ins w:id="140" w:author="Thomas, Gregg" w:date="2024-10-03T11:36:00Z" w16du:dateUtc="2024-10-03T15:36:00Z">
        <w:r w:rsidR="00234823">
          <w:rPr>
            <w:b w:val="0"/>
            <w:bCs w:val="0"/>
          </w:rPr>
          <w:t>omeobox domains</w:t>
        </w:r>
      </w:ins>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r w:rsidR="00B37259">
        <w:rPr>
          <w:b w:val="0"/>
          <w:bCs w:val="0"/>
        </w:rPr>
        <w:t xml:space="preserve"> our inferred species tree, the</w:t>
      </w:r>
      <w:ins w:id="141" w:author="Thomas, Gregg" w:date="2024-10-03T12:10:00Z" w16du:dateUtc="2024-10-03T16:10:00Z">
        <w:r w:rsidR="00FD14BA">
          <w:rPr>
            <w:b w:val="0"/>
            <w:bCs w:val="0"/>
          </w:rPr>
          <w:t xml:space="preserve"> one based on</w:t>
        </w:r>
      </w:ins>
      <w:ins w:id="142" w:author="Hahn, Matthew" w:date="2024-10-16T17:27:00Z" w16du:dateUtc="2024-10-16T21:27:00Z">
        <w:r w:rsidR="003654CA">
          <w:rPr>
            <w:b w:val="0"/>
            <w:bCs w:val="0"/>
          </w:rPr>
          <w:t xml:space="preserve"> the</w:t>
        </w:r>
      </w:ins>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r>
      <w:r w:rsidR="000D60CD">
        <w:rPr>
          <w:b w:val="0"/>
          <w:bCs w:val="0"/>
        </w:rPr>
        <w:fldChar w:fldCharType="separate"/>
      </w:r>
      <w:r w:rsidR="00080A93">
        <w:rPr>
          <w:b w:val="0"/>
          <w:bCs w:val="0"/>
          <w:noProof/>
        </w:rPr>
        <w:t>Ballesteros</w:t>
      </w:r>
      <w:del w:id="143" w:author="Hahn, Matthew" w:date="2024-10-16T17:27:00Z" w16du:dateUtc="2024-10-16T21:27:00Z">
        <w:r w:rsidR="00080A93" w:rsidDel="003654CA">
          <w:rPr>
            <w:b w:val="0"/>
            <w:bCs w:val="0"/>
            <w:noProof/>
          </w:rPr>
          <w:delText>,</w:delText>
        </w:r>
      </w:del>
      <w:r w:rsidR="00080A93">
        <w:rPr>
          <w:b w:val="0"/>
          <w:bCs w:val="0"/>
          <w:noProof/>
        </w:rPr>
        <w:t xml:space="preserve">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w:t>
      </w:r>
      <w:r w:rsidR="00BF2CC9">
        <w:rPr>
          <w:b w:val="0"/>
          <w:bCs w:val="0"/>
        </w:rPr>
        <w:t xml:space="preserve"> (black shapes in Fig. 2)</w:t>
      </w:r>
      <w:r w:rsidR="00B37259">
        <w:rPr>
          <w:b w:val="0"/>
          <w:bCs w:val="0"/>
        </w:rPr>
        <w:t xml:space="preserv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w:t>
      </w:r>
      <w:proofErr w:type="gramStart"/>
      <w:r w:rsidR="0049301F">
        <w:rPr>
          <w:b w:val="0"/>
          <w:bCs w:val="0"/>
        </w:rPr>
        <w:t xml:space="preserve">a </w:t>
      </w:r>
      <w:r w:rsidR="00B37259">
        <w:rPr>
          <w:b w:val="0"/>
          <w:bCs w:val="0"/>
        </w:rPr>
        <w:t xml:space="preserve">large </w:t>
      </w:r>
      <w:r w:rsidR="0049301F">
        <w:rPr>
          <w:b w:val="0"/>
          <w:bCs w:val="0"/>
        </w:rPr>
        <w:t>number of</w:t>
      </w:r>
      <w:proofErr w:type="gramEnd"/>
      <w:r w:rsidR="0049301F">
        <w:rPr>
          <w:b w:val="0"/>
          <w:bCs w:val="0"/>
        </w:rPr>
        <w:t xml:space="preserve"> </w:t>
      </w:r>
      <w:r w:rsidR="00B37259">
        <w:rPr>
          <w:b w:val="0"/>
          <w:bCs w:val="0"/>
        </w:rPr>
        <w:t xml:space="preserve">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F81EFC">
        <w:rPr>
          <w:b w:val="0"/>
          <w:bCs w:val="0"/>
        </w:rPr>
        <w:t xml:space="preserve"> </w:t>
      </w:r>
      <w:r w:rsidR="00F81EFC">
        <w:rPr>
          <w:b w:val="0"/>
        </w:rPr>
        <w:t xml:space="preserve">The horseshoe crab clade is also often inferred as being involved in a WGD in the next lowest scoring MUL-trees when using the other two species trees, but usually in more complicated scenarios (Figs. S1 and S2; Supplemental Tables S4 and S5). </w:t>
      </w:r>
      <w:r w:rsidR="005F4440">
        <w:rPr>
          <w:b w:val="0"/>
          <w:bCs w:val="0"/>
        </w:rPr>
        <w:t xml:space="preserve">That is, while </w:t>
      </w:r>
      <w:r w:rsidR="0090134E">
        <w:rPr>
          <w:b w:val="0"/>
          <w:bCs w:val="0"/>
        </w:rPr>
        <w:t xml:space="preserve">GRAMPA </w:t>
      </w:r>
      <w:r w:rsidR="005F4440">
        <w:rPr>
          <w:b w:val="0"/>
          <w:bCs w:val="0"/>
        </w:rPr>
        <w:t xml:space="preserve">did not </w:t>
      </w:r>
      <w:r w:rsidR="0090134E">
        <w:rPr>
          <w:b w:val="0"/>
          <w:bCs w:val="0"/>
        </w:rPr>
        <w:t xml:space="preserve">find </w:t>
      </w:r>
      <w:r w:rsidR="005F4440">
        <w:rPr>
          <w:b w:val="0"/>
          <w:bCs w:val="0"/>
        </w:rPr>
        <w:t>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occurring.</w:t>
      </w:r>
      <w:ins w:id="144" w:author="Thomas, Gregg" w:date="2024-10-15T15:33:00Z" w16du:dateUtc="2024-10-15T19:33:00Z">
        <w:r w:rsidR="00B42E19">
          <w:rPr>
            <w:b w:val="0"/>
            <w:bCs w:val="0"/>
          </w:rPr>
          <w:t xml:space="preserve"> </w:t>
        </w:r>
        <w:commentRangeStart w:id="145"/>
        <w:commentRangeStart w:id="146"/>
        <w:r w:rsidR="00B42E19">
          <w:rPr>
            <w:b w:val="0"/>
            <w:bCs w:val="0"/>
          </w:rPr>
          <w:lastRenderedPageBreak/>
          <w:t xml:space="preserve">Our results are consistent </w:t>
        </w:r>
      </w:ins>
      <w:ins w:id="147" w:author="Thomas, Gregg" w:date="2024-10-15T15:36:00Z" w16du:dateUtc="2024-10-15T19:36:00Z">
        <w:r w:rsidR="00B42E19">
          <w:rPr>
            <w:b w:val="0"/>
            <w:bCs w:val="0"/>
          </w:rPr>
          <w:t>when using a</w:t>
        </w:r>
      </w:ins>
      <w:ins w:id="148" w:author="Thomas, Gregg" w:date="2024-10-15T15:33:00Z" w16du:dateUtc="2024-10-15T19:33:00Z">
        <w:r w:rsidR="00B42E19">
          <w:rPr>
            <w:b w:val="0"/>
            <w:bCs w:val="0"/>
          </w:rPr>
          <w:t xml:space="preserve"> lower bootstrap rearrangement threshold of 80 (Supplemental Table S</w:t>
        </w:r>
      </w:ins>
      <w:ins w:id="149" w:author="Thomas, Gregg" w:date="2024-10-15T15:44:00Z" w16du:dateUtc="2024-10-15T19:44:00Z">
        <w:r w:rsidR="00B7648D">
          <w:rPr>
            <w:b w:val="0"/>
            <w:bCs w:val="0"/>
          </w:rPr>
          <w:t>6</w:t>
        </w:r>
      </w:ins>
      <w:ins w:id="150" w:author="Thomas, Gregg" w:date="2024-10-15T15:33:00Z" w16du:dateUtc="2024-10-15T19:33:00Z">
        <w:r w:rsidR="00B42E19">
          <w:rPr>
            <w:b w:val="0"/>
            <w:bCs w:val="0"/>
          </w:rPr>
          <w:t>)</w:t>
        </w:r>
      </w:ins>
      <w:ins w:id="151" w:author="Hahn, Matthew" w:date="2024-10-16T17:27:00Z" w16du:dateUtc="2024-10-16T21:27:00Z">
        <w:r w:rsidR="003654CA">
          <w:rPr>
            <w:b w:val="0"/>
            <w:bCs w:val="0"/>
          </w:rPr>
          <w:t>;</w:t>
        </w:r>
      </w:ins>
      <w:ins w:id="152" w:author="Thomas, Gregg" w:date="2024-10-15T15:33:00Z" w16du:dateUtc="2024-10-15T19:33:00Z">
        <w:del w:id="153" w:author="Hahn, Matthew" w:date="2024-10-16T17:27:00Z" w16du:dateUtc="2024-10-16T21:27:00Z">
          <w:r w:rsidR="00B42E19" w:rsidDel="003654CA">
            <w:rPr>
              <w:b w:val="0"/>
              <w:bCs w:val="0"/>
            </w:rPr>
            <w:delText>, and</w:delText>
          </w:r>
        </w:del>
        <w:r w:rsidR="00B42E19">
          <w:rPr>
            <w:b w:val="0"/>
            <w:bCs w:val="0"/>
          </w:rPr>
          <w:t xml:space="preserve"> with no bootstrap threshold</w:t>
        </w:r>
      </w:ins>
      <w:ins w:id="154" w:author="Hahn, Matthew" w:date="2024-10-16T17:28:00Z" w16du:dateUtc="2024-10-16T21:28:00Z">
        <w:r w:rsidR="003654CA">
          <w:rPr>
            <w:b w:val="0"/>
            <w:bCs w:val="0"/>
          </w:rPr>
          <w:t>,</w:t>
        </w:r>
      </w:ins>
      <w:ins w:id="155" w:author="Thomas, Gregg" w:date="2024-10-15T15:33:00Z" w16du:dateUtc="2024-10-15T19:33:00Z">
        <w:r w:rsidR="00B42E19">
          <w:rPr>
            <w:b w:val="0"/>
            <w:bCs w:val="0"/>
          </w:rPr>
          <w:t xml:space="preserve"> we infer </w:t>
        </w:r>
      </w:ins>
      <w:ins w:id="156" w:author="Thomas, Gregg" w:date="2024-10-15T15:34:00Z" w16du:dateUtc="2024-10-15T19:34:00Z">
        <w:r w:rsidR="00B42E19">
          <w:rPr>
            <w:b w:val="0"/>
            <w:bCs w:val="0"/>
          </w:rPr>
          <w:t>allopolyploid scenarios</w:t>
        </w:r>
      </w:ins>
      <w:r w:rsidR="005F4440">
        <w:rPr>
          <w:b w:val="0"/>
          <w:bCs w:val="0"/>
        </w:rPr>
        <w:t xml:space="preserve"> </w:t>
      </w:r>
      <w:ins w:id="157" w:author="Thomas, Gregg" w:date="2024-10-15T15:34:00Z" w16du:dateUtc="2024-10-15T19:34:00Z">
        <w:r w:rsidR="00B42E19">
          <w:rPr>
            <w:b w:val="0"/>
            <w:bCs w:val="0"/>
          </w:rPr>
          <w:t xml:space="preserve">that require unrealistic hybridizations (e.g. between </w:t>
        </w:r>
      </w:ins>
      <w:ins w:id="158" w:author="Thomas, Gregg" w:date="2024-10-15T15:35:00Z" w16du:dateUtc="2024-10-15T19:35:00Z">
        <w:r w:rsidR="00B42E19">
          <w:rPr>
            <w:b w:val="0"/>
            <w:bCs w:val="0"/>
          </w:rPr>
          <w:t xml:space="preserve">horseshoe crabs and </w:t>
        </w:r>
      </w:ins>
      <w:ins w:id="159" w:author="Thomas, Gregg" w:date="2024-10-15T15:37:00Z" w16du:dateUtc="2024-10-15T19:37:00Z">
        <w:r w:rsidR="00B42E19">
          <w:rPr>
            <w:b w:val="0"/>
            <w:bCs w:val="0"/>
          </w:rPr>
          <w:t>mites,</w:t>
        </w:r>
      </w:ins>
      <w:ins w:id="160" w:author="Thomas, Gregg" w:date="2024-10-15T15:35:00Z" w16du:dateUtc="2024-10-15T19:35:00Z">
        <w:r w:rsidR="00B42E19">
          <w:rPr>
            <w:b w:val="0"/>
            <w:bCs w:val="0"/>
          </w:rPr>
          <w:t xml:space="preserve"> leading to the rise of m</w:t>
        </w:r>
      </w:ins>
      <w:ins w:id="161" w:author="Thomas, Gregg" w:date="2024-10-15T15:36:00Z" w16du:dateUtc="2024-10-15T19:36:00Z">
        <w:r w:rsidR="00B42E19">
          <w:rPr>
            <w:b w:val="0"/>
            <w:bCs w:val="0"/>
          </w:rPr>
          <w:t>odern spiders and scorpions; Supplemental Table S</w:t>
        </w:r>
      </w:ins>
      <w:ins w:id="162" w:author="Thomas, Gregg" w:date="2024-10-15T15:44:00Z" w16du:dateUtc="2024-10-15T19:44:00Z">
        <w:r w:rsidR="00B7648D">
          <w:rPr>
            <w:b w:val="0"/>
            <w:bCs w:val="0"/>
          </w:rPr>
          <w:t>7</w:t>
        </w:r>
      </w:ins>
      <w:ins w:id="163" w:author="Thomas, Gregg" w:date="2024-10-15T15:36:00Z" w16du:dateUtc="2024-10-15T19:36:00Z">
        <w:r w:rsidR="00B42E19">
          <w:rPr>
            <w:b w:val="0"/>
            <w:bCs w:val="0"/>
          </w:rPr>
          <w:t>).</w:t>
        </w:r>
      </w:ins>
      <w:commentRangeEnd w:id="145"/>
      <w:ins w:id="164" w:author="Thomas, Gregg" w:date="2024-10-15T15:45:00Z" w16du:dateUtc="2024-10-15T19:45:00Z">
        <w:r w:rsidR="00B7648D">
          <w:rPr>
            <w:rStyle w:val="CommentReference"/>
          </w:rPr>
          <w:commentReference w:id="145"/>
        </w:r>
      </w:ins>
      <w:commentRangeEnd w:id="146"/>
      <w:r w:rsidR="005D210D">
        <w:rPr>
          <w:rStyle w:val="CommentReference"/>
        </w:rPr>
        <w:commentReference w:id="146"/>
      </w:r>
    </w:p>
    <w:p w14:paraId="4F97A21A" w14:textId="4E4C52A9" w:rsidR="00E93070" w:rsidRDefault="00E93070" w:rsidP="00DF4F73">
      <w:pPr>
        <w:spacing w:line="480" w:lineRule="auto"/>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r>
      <w:r w:rsidR="000D60CD">
        <w:rPr>
          <w:b w:val="0"/>
          <w:bCs w:val="0"/>
        </w:rPr>
        <w:fldChar w:fldCharType="separate"/>
      </w:r>
      <w:r w:rsidR="00080A93">
        <w:rPr>
          <w:b w:val="0"/>
          <w:bCs w:val="0"/>
          <w:noProof/>
        </w:rPr>
        <w:t>Ballesteros</w:t>
      </w:r>
      <w:del w:id="165" w:author="Hahn, Matthew" w:date="2024-10-16T17:28:00Z" w16du:dateUtc="2024-10-16T21:28:00Z">
        <w:r w:rsidR="00080A93" w:rsidDel="00C22F8B">
          <w:rPr>
            <w:b w:val="0"/>
            <w:bCs w:val="0"/>
            <w:noProof/>
          </w:rPr>
          <w:delText>,</w:delText>
        </w:r>
      </w:del>
      <w:r w:rsidR="00080A93">
        <w:rPr>
          <w:b w:val="0"/>
          <w:bCs w:val="0"/>
          <w:noProof/>
        </w:rPr>
        <w:t xml:space="preserve">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w:t>
      </w:r>
      <w:del w:id="166" w:author="Thomas, Gregg" w:date="2024-10-03T12:10:00Z" w16du:dateUtc="2024-10-03T16:10:00Z">
        <w:r w:rsidDel="00FD14BA">
          <w:rPr>
            <w:b w:val="0"/>
            <w:bCs w:val="0"/>
          </w:rPr>
          <w:delText>as sister to spiders and scorpions</w:delText>
        </w:r>
      </w:del>
      <w:ins w:id="167" w:author="Thomas, Gregg" w:date="2024-10-03T12:10:00Z" w16du:dateUtc="2024-10-03T16:10:00Z">
        <w:r w:rsidR="00FD14BA">
          <w:rPr>
            <w:b w:val="0"/>
            <w:bCs w:val="0"/>
          </w:rPr>
          <w:t>wit</w:t>
        </w:r>
      </w:ins>
      <w:ins w:id="168" w:author="Thomas, Gregg" w:date="2024-10-03T12:11:00Z" w16du:dateUtc="2024-10-03T16:11:00Z">
        <w:r w:rsidR="00FD14BA">
          <w:rPr>
            <w:b w:val="0"/>
            <w:bCs w:val="0"/>
          </w:rPr>
          <w:t>hin Arachnida</w:t>
        </w:r>
      </w:ins>
      <w:r>
        <w:rPr>
          <w:b w:val="0"/>
          <w:bCs w:val="0"/>
        </w:rPr>
        <w:t xml:space="preserve">. </w:t>
      </w:r>
      <w:r w:rsidR="001C1256">
        <w:rPr>
          <w:b w:val="0"/>
          <w:bCs w:val="0"/>
        </w:rPr>
        <w:t>W</w:t>
      </w:r>
      <w:r>
        <w:rPr>
          <w:b w:val="0"/>
          <w:bCs w:val="0"/>
        </w:rPr>
        <w:t>hile our species tree always better explains the data</w:t>
      </w:r>
      <w:r w:rsidR="0049301F">
        <w:rPr>
          <w:b w:val="0"/>
          <w:bCs w:val="0"/>
        </w:rPr>
        <w:t xml:space="preserve"> from rooted gene trees</w:t>
      </w:r>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 xml:space="preserve">surprising since we inferred our tree from </w:t>
      </w:r>
      <w:r w:rsidR="0049301F">
        <w:rPr>
          <w:b w:val="0"/>
          <w:bCs w:val="0"/>
        </w:rPr>
        <w:t xml:space="preserve">a superset of </w:t>
      </w:r>
      <w:r>
        <w:rPr>
          <w:b w:val="0"/>
          <w:bCs w:val="0"/>
        </w:rPr>
        <w:t>these data</w:t>
      </w:r>
      <w:r w:rsidR="0049301F">
        <w:rPr>
          <w:b w:val="0"/>
          <w:bCs w:val="0"/>
        </w:rPr>
        <w:t xml:space="preserve"> (both rooted and unrooted gene trees)</w:t>
      </w:r>
      <w:r>
        <w:rPr>
          <w:b w:val="0"/>
          <w:bCs w:val="0"/>
        </w:rPr>
        <w:t>.</w:t>
      </w:r>
    </w:p>
    <w:p w14:paraId="4BB38E95" w14:textId="4DFF5141" w:rsidR="00DB5E77" w:rsidRPr="008E0DF7" w:rsidRDefault="00DB5E77" w:rsidP="00DF4F73">
      <w:pPr>
        <w:pStyle w:val="Heading2"/>
        <w:spacing w:line="480" w:lineRule="auto"/>
      </w:pPr>
      <w:r>
        <w:t xml:space="preserve">Synteny </w:t>
      </w:r>
      <w:r w:rsidR="00487E2D">
        <w:t xml:space="preserve">and </w:t>
      </w:r>
      <w:r w:rsidR="00BF2CC9" w:rsidRPr="009932D3">
        <w:t>K</w:t>
      </w:r>
      <w:r w:rsidR="00BF2CC9">
        <w:rPr>
          <w:vertAlign w:val="subscript"/>
        </w:rPr>
        <w:t>S</w:t>
      </w:r>
      <w:r w:rsidR="00BF2CC9" w:rsidRPr="008E0DF7">
        <w:t xml:space="preserve"> </w:t>
      </w:r>
      <w:r w:rsidR="004D05B3" w:rsidRPr="008E0DF7">
        <w:t>analys</w:t>
      </w:r>
      <w:r w:rsidR="008A064C">
        <w:t>e</w:t>
      </w:r>
      <w:r w:rsidR="004D05B3" w:rsidRPr="008E0DF7">
        <w:t>s</w:t>
      </w:r>
    </w:p>
    <w:p w14:paraId="2DC1E404" w14:textId="4296CE2A" w:rsidR="006F1408" w:rsidRDefault="006F1408" w:rsidP="00DF4F73">
      <w:pPr>
        <w:spacing w:line="480" w:lineRule="auto"/>
        <w:ind w:firstLine="720"/>
        <w:jc w:val="both"/>
        <w:rPr>
          <w:ins w:id="169" w:author="Thomas, Gregg" w:date="2024-10-02T11:07:00Z" w16du:dateUtc="2024-10-02T15:07:00Z"/>
          <w:b w:val="0"/>
          <w:bCs w:val="0"/>
        </w:rPr>
      </w:pPr>
      <w:r>
        <w:rPr>
          <w:b w:val="0"/>
          <w:bCs w:val="0"/>
        </w:rPr>
        <w:t>We next looked at other genome-wide signatures of WGDs</w:t>
      </w:r>
      <w:r w:rsidR="003D4264">
        <w:rPr>
          <w:b w:val="0"/>
          <w:bCs w:val="0"/>
        </w:rPr>
        <w:t xml:space="preserve"> </w:t>
      </w:r>
      <w:r w:rsidR="00910587">
        <w:rPr>
          <w:b w:val="0"/>
          <w:bCs w:val="0"/>
        </w:rPr>
        <w:t>among chelicerates</w:t>
      </w:r>
      <w:r>
        <w:rPr>
          <w:b w:val="0"/>
          <w:bCs w:val="0"/>
        </w:rPr>
        <w:t>. Specifically, we looked for intraspecific synten</w:t>
      </w:r>
      <w:r w:rsidR="0049301F">
        <w:rPr>
          <w:b w:val="0"/>
          <w:bCs w:val="0"/>
        </w:rPr>
        <w:t>y</w:t>
      </w:r>
      <w:r>
        <w:rPr>
          <w:b w:val="0"/>
          <w:bCs w:val="0"/>
        </w:rPr>
        <w:t xml:space="preserve">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r w:rsidR="009932D3">
        <w:rPr>
          <w:b w:val="0"/>
          <w:bCs w:val="0"/>
        </w:rPr>
        <w:t>both</w:t>
      </w:r>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83308D">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(Fig. 3)</w:t>
      </w:r>
      <w:r w:rsidR="003D4264">
        <w:rPr>
          <w:b w:val="0"/>
          <w:bCs w:val="0"/>
        </w:rPr>
        <w:t xml:space="preserve">. 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 xml:space="preserve">of intraspecific synteny. </w:t>
      </w:r>
      <w:proofErr w:type="gramStart"/>
      <w:r w:rsidR="003D4264" w:rsidRPr="00D94D9F">
        <w:rPr>
          <w:b w:val="0"/>
          <w:bCs w:val="0"/>
        </w:rPr>
        <w:t>Both of these</w:t>
      </w:r>
      <w:proofErr w:type="gramEnd"/>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proofErr w:type="spellStart"/>
      <w:r w:rsidR="00FF5CB0" w:rsidRPr="00D94D9F">
        <w:rPr>
          <w:b w:val="0"/>
          <w:bCs w:val="0"/>
        </w:rPr>
        <w:t>SLEDG</w:t>
      </w:r>
      <w:r w:rsidR="00FF5CB0">
        <w:rPr>
          <w:b w:val="0"/>
          <w:bCs w:val="0"/>
        </w:rPr>
        <w:t>e</w:t>
      </w:r>
      <w:proofErr w:type="spellEnd"/>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w:t>
      </w:r>
      <w:del w:id="170" w:author="Thomas, Gregg" w:date="2024-10-15T15:43:00Z" w16du:dateUtc="2024-10-15T19:43:00Z">
        <w:r w:rsidR="00F17848" w:rsidDel="006B138A">
          <w:rPr>
            <w:b w:val="0"/>
            <w:bCs w:val="0"/>
          </w:rPr>
          <w:delText>S6</w:delText>
        </w:r>
      </w:del>
      <w:ins w:id="171" w:author="Thomas, Gregg" w:date="2024-10-15T15:43:00Z" w16du:dateUtc="2024-10-15T19:43:00Z">
        <w:r w:rsidR="006B138A">
          <w:rPr>
            <w:b w:val="0"/>
            <w:bCs w:val="0"/>
          </w:rPr>
          <w:t>S8</w:t>
        </w:r>
      </w:ins>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w:t>
      </w:r>
      <w:r w:rsidR="00B61948">
        <w:rPr>
          <w:b w:val="0"/>
          <w:bCs w:val="0"/>
        </w:rPr>
        <w:t>~0.</w:t>
      </w:r>
      <w:r w:rsidR="00D7678E">
        <w:rPr>
          <w:b w:val="0"/>
          <w:bCs w:val="0"/>
        </w:rPr>
        <w:t>85</w:t>
      </w:r>
      <w:r w:rsidR="00D94D9F" w:rsidRPr="00D94D9F">
        <w:rPr>
          <w:b w:val="0"/>
          <w:bCs w:val="0"/>
        </w:rPr>
        <w:t>-1.</w:t>
      </w:r>
      <w:r w:rsidR="00B61948">
        <w:rPr>
          <w:b w:val="0"/>
          <w:bCs w:val="0"/>
        </w:rPr>
        <w:t>3</w:t>
      </w:r>
      <w:r w:rsidR="00D94D9F" w:rsidRPr="00D94D9F">
        <w:rPr>
          <w:b w:val="0"/>
          <w:bCs w:val="0"/>
        </w:rPr>
        <w:t>5</w:t>
      </w:r>
      <w:r w:rsidR="00530147">
        <w:rPr>
          <w:b w:val="0"/>
          <w:bCs w:val="0"/>
        </w:rPr>
        <w:t xml:space="preserve"> (Fig. 3, Supplemental Table </w:t>
      </w:r>
      <w:del w:id="172" w:author="Thomas, Gregg" w:date="2024-10-15T15:43:00Z" w16du:dateUtc="2024-10-15T19:43:00Z">
        <w:r w:rsidR="00530147" w:rsidDel="006B138A">
          <w:rPr>
            <w:b w:val="0"/>
            <w:bCs w:val="0"/>
          </w:rPr>
          <w:delText>S6</w:delText>
        </w:r>
      </w:del>
      <w:ins w:id="173" w:author="Thomas, Gregg" w:date="2024-10-15T15:43:00Z" w16du:dateUtc="2024-10-15T19:43:00Z">
        <w:r w:rsidR="006B138A">
          <w:rPr>
            <w:b w:val="0"/>
            <w:bCs w:val="0"/>
          </w:rPr>
          <w:t>S8</w:t>
        </w:r>
      </w:ins>
      <w:r w:rsidR="00530147">
        <w:rPr>
          <w:b w:val="0"/>
          <w:bCs w:val="0"/>
        </w:rPr>
        <w:t xml:space="preserve">). </w:t>
      </w:r>
      <w:r w:rsidR="00AE655C">
        <w:rPr>
          <w:b w:val="0"/>
          <w:bCs w:val="0"/>
        </w:rPr>
        <w:t xml:space="preserve">The average ortholog divergence </w:t>
      </w:r>
      <w:r w:rsidR="00AE655C">
        <w:rPr>
          <w:b w:val="0"/>
          <w:bCs w:val="0"/>
        </w:rPr>
        <w:lastRenderedPageBreak/>
        <w:t xml:space="preserve">between the three horseshoe crabs was ~0.22, compared to the average divergence with </w:t>
      </w:r>
      <w:r w:rsidR="00AE655C">
        <w:rPr>
          <w:b w:val="0"/>
          <w:bCs w:val="0"/>
          <w:i/>
          <w:iCs/>
        </w:rPr>
        <w:t xml:space="preserve">C. </w:t>
      </w:r>
      <w:proofErr w:type="spellStart"/>
      <w:r w:rsidR="00AE655C">
        <w:rPr>
          <w:b w:val="0"/>
          <w:bCs w:val="0"/>
          <w:i/>
          <w:iCs/>
        </w:rPr>
        <w:t>sculpturatus</w:t>
      </w:r>
      <w:proofErr w:type="spellEnd"/>
      <w:r w:rsidR="00AE655C">
        <w:rPr>
          <w:b w:val="0"/>
          <w:bCs w:val="0"/>
        </w:rPr>
        <w:t xml:space="preserve"> at ~4.09</w:t>
      </w:r>
      <w:r w:rsidR="00AE655C" w:rsidRPr="00D94D9F">
        <w:rPr>
          <w:b w:val="0"/>
          <w:bCs w:val="0"/>
        </w:rPr>
        <w:t>,</w:t>
      </w:r>
      <w:r w:rsidR="00AE655C">
        <w:rPr>
          <w:b w:val="0"/>
          <w:bCs w:val="0"/>
        </w:rPr>
        <w:t xml:space="preserve"> suggesting the WGD peak </w:t>
      </w:r>
      <w:r w:rsidR="00AE655C" w:rsidRPr="00D94D9F">
        <w:rPr>
          <w:b w:val="0"/>
          <w:bCs w:val="0"/>
        </w:rPr>
        <w:t>correspond</w:t>
      </w:r>
      <w:r w:rsidR="00AE655C">
        <w:rPr>
          <w:b w:val="0"/>
          <w:bCs w:val="0"/>
        </w:rPr>
        <w:t>s</w:t>
      </w:r>
      <w:r w:rsidR="00AE655C" w:rsidRPr="00D94D9F">
        <w:rPr>
          <w:b w:val="0"/>
          <w:bCs w:val="0"/>
        </w:rPr>
        <w:t xml:space="preserve"> to the same branch identified with an excess number of gene duplications and losses in our gene tree topology reconciliation analysis above (Fig. 1, </w:t>
      </w:r>
      <w:r w:rsidR="00AE655C">
        <w:rPr>
          <w:b w:val="0"/>
          <w:bCs w:val="0"/>
        </w:rPr>
        <w:t xml:space="preserve">Fig. </w:t>
      </w:r>
      <w:r w:rsidR="00AE655C" w:rsidRPr="00D94D9F">
        <w:rPr>
          <w:b w:val="0"/>
          <w:bCs w:val="0"/>
        </w:rPr>
        <w:t>3</w:t>
      </w:r>
      <w:r w:rsidR="00AE655C">
        <w:rPr>
          <w:b w:val="0"/>
          <w:bCs w:val="0"/>
        </w:rPr>
        <w:t xml:space="preserve">, Supplemental Table </w:t>
      </w:r>
      <w:del w:id="174" w:author="Thomas, Gregg" w:date="2024-10-15T15:42:00Z" w16du:dateUtc="2024-10-15T19:42:00Z">
        <w:r w:rsidR="00AE655C" w:rsidDel="006B138A">
          <w:rPr>
            <w:b w:val="0"/>
            <w:bCs w:val="0"/>
          </w:rPr>
          <w:delText>S7</w:delText>
        </w:r>
      </w:del>
      <w:ins w:id="175" w:author="Thomas, Gregg" w:date="2024-10-15T15:42:00Z" w16du:dateUtc="2024-10-15T19:42:00Z">
        <w:r w:rsidR="006B138A">
          <w:rPr>
            <w:b w:val="0"/>
            <w:bCs w:val="0"/>
          </w:rPr>
          <w:t>S9</w:t>
        </w:r>
      </w:ins>
      <w:r w:rsidR="00AE655C" w:rsidRPr="00D94D9F">
        <w:rPr>
          <w:b w:val="0"/>
          <w:bCs w:val="0"/>
        </w:rPr>
        <w:t>).</w:t>
      </w:r>
      <w:r w:rsidR="00AE655C">
        <w:rPr>
          <w:b w:val="0"/>
          <w:bCs w:val="0"/>
        </w:rPr>
        <w:t xml:space="preserve"> </w:t>
      </w:r>
      <w:r w:rsidR="00827C55">
        <w:rPr>
          <w:b w:val="0"/>
          <w:bCs w:val="0"/>
        </w:rPr>
        <w:t xml:space="preserve">In addition, </w:t>
      </w:r>
      <w:r w:rsidR="00D94D9F" w:rsidRPr="00D94D9F">
        <w:rPr>
          <w:b w:val="0"/>
          <w:bCs w:val="0"/>
        </w:rPr>
        <w:t xml:space="preserve">one mite species, </w:t>
      </w:r>
      <w:proofErr w:type="spellStart"/>
      <w:r w:rsidR="00D94D9F" w:rsidRPr="00D94D9F">
        <w:rPr>
          <w:b w:val="0"/>
          <w:bCs w:val="0"/>
          <w:i/>
          <w:iCs/>
        </w:rPr>
        <w:t>Tetranychus</w:t>
      </w:r>
      <w:proofErr w:type="spellEnd"/>
      <w:r w:rsidR="00D94D9F" w:rsidRPr="00D94D9F">
        <w:rPr>
          <w:b w:val="0"/>
          <w:bCs w:val="0"/>
          <w:i/>
          <w:iCs/>
        </w:rPr>
        <w:t xml:space="preserve"> </w:t>
      </w:r>
      <w:proofErr w:type="spellStart"/>
      <w:r w:rsidR="00D94D9F" w:rsidRPr="00D94D9F">
        <w:rPr>
          <w:b w:val="0"/>
          <w:bCs w:val="0"/>
          <w:i/>
          <w:iCs/>
        </w:rPr>
        <w:t>urticae</w:t>
      </w:r>
      <w:proofErr w:type="spellEnd"/>
      <w:r w:rsidR="00D94D9F" w:rsidRPr="00D94D9F">
        <w:rPr>
          <w:b w:val="0"/>
          <w:bCs w:val="0"/>
        </w:rPr>
        <w:t xml:space="preserve">, was predicted by </w:t>
      </w:r>
      <w:proofErr w:type="spellStart"/>
      <w:r w:rsidR="00D94D9F" w:rsidRPr="00D94D9F">
        <w:rPr>
          <w:b w:val="0"/>
          <w:bCs w:val="0"/>
        </w:rPr>
        <w:t>SLEDG</w:t>
      </w:r>
      <w:r w:rsidR="00910587">
        <w:rPr>
          <w:b w:val="0"/>
          <w:bCs w:val="0"/>
        </w:rPr>
        <w:t>e</w:t>
      </w:r>
      <w:proofErr w:type="spellEnd"/>
      <w:r w:rsidR="00D94D9F" w:rsidRPr="00D94D9F">
        <w:rPr>
          <w:b w:val="0"/>
          <w:bCs w:val="0"/>
        </w:rPr>
        <w:t xml:space="preserv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690442">
        <w:rPr>
          <w:b w:val="0"/>
          <w:bCs w:val="0"/>
        </w:rPr>
        <w:t xml:space="preserve"> (Fig. 3)</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r w:rsidR="00956655">
        <w:rPr>
          <w:b w:val="0"/>
          <w:bCs w:val="0"/>
        </w:rPr>
        <w:t xml:space="preserve">Fig. 3; </w:t>
      </w:r>
      <w:r w:rsidR="00D94D9F" w:rsidRPr="00E952FE">
        <w:rPr>
          <w:b w:val="0"/>
          <w:bCs w:val="0"/>
        </w:rPr>
        <w:t xml:space="preserve">Supplemental Table </w:t>
      </w:r>
      <w:del w:id="176" w:author="Thomas, Gregg" w:date="2024-10-15T15:43:00Z" w16du:dateUtc="2024-10-15T19:43:00Z">
        <w:r w:rsidR="00910587" w:rsidDel="006B138A">
          <w:rPr>
            <w:b w:val="0"/>
            <w:bCs w:val="0"/>
          </w:rPr>
          <w:delText>S6</w:delText>
        </w:r>
      </w:del>
      <w:ins w:id="177" w:author="Thomas, Gregg" w:date="2024-10-15T15:43:00Z" w16du:dateUtc="2024-10-15T19:43:00Z">
        <w:r w:rsidR="006B138A">
          <w:rPr>
            <w:b w:val="0"/>
            <w:bCs w:val="0"/>
          </w:rPr>
          <w:t>S8</w:t>
        </w:r>
      </w:ins>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r w:rsidR="0049301F">
        <w:rPr>
          <w:b w:val="0"/>
          <w:bCs w:val="0"/>
        </w:rPr>
        <w:t xml:space="preserve"> It is likely that the </w:t>
      </w:r>
      <w:r w:rsidR="0083308D">
        <w:rPr>
          <w:b w:val="0"/>
          <w:bCs w:val="0"/>
        </w:rPr>
        <w:t xml:space="preserve">prediction made by </w:t>
      </w:r>
      <w:proofErr w:type="spellStart"/>
      <w:r w:rsidR="0083308D">
        <w:rPr>
          <w:b w:val="0"/>
          <w:bCs w:val="0"/>
        </w:rPr>
        <w:t>SLEDGe</w:t>
      </w:r>
      <w:proofErr w:type="spellEnd"/>
      <w:r w:rsidR="0049301F">
        <w:rPr>
          <w:b w:val="0"/>
          <w:bCs w:val="0"/>
        </w:rPr>
        <w:t xml:space="preserve"> in </w:t>
      </w:r>
      <w:r w:rsidR="0049301F">
        <w:rPr>
          <w:b w:val="0"/>
          <w:bCs w:val="0"/>
          <w:i/>
          <w:iCs/>
        </w:rPr>
        <w:t xml:space="preserve">T. </w:t>
      </w:r>
      <w:proofErr w:type="spellStart"/>
      <w:r w:rsidR="0049301F">
        <w:rPr>
          <w:b w:val="0"/>
          <w:bCs w:val="0"/>
          <w:i/>
          <w:iCs/>
        </w:rPr>
        <w:t>urticae</w:t>
      </w:r>
      <w:proofErr w:type="spellEnd"/>
      <w:r w:rsidR="0049301F">
        <w:rPr>
          <w:b w:val="0"/>
          <w:bCs w:val="0"/>
          <w:i/>
          <w:iCs/>
        </w:rPr>
        <w:t xml:space="preserve"> </w:t>
      </w:r>
      <w:r w:rsidR="0049301F">
        <w:rPr>
          <w:b w:val="0"/>
          <w:bCs w:val="0"/>
        </w:rPr>
        <w:t>is an artefact of assembly or annotation in this species.</w:t>
      </w:r>
    </w:p>
    <w:p w14:paraId="6E0482C7" w14:textId="69186769" w:rsidR="00120DA5" w:rsidRPr="00120DA5" w:rsidRDefault="00120DA5" w:rsidP="00DF4F73">
      <w:pPr>
        <w:spacing w:line="480" w:lineRule="auto"/>
        <w:ind w:firstLine="720"/>
        <w:jc w:val="both"/>
        <w:rPr>
          <w:b w:val="0"/>
          <w:bCs w:val="0"/>
        </w:rPr>
      </w:pPr>
      <w:ins w:id="178" w:author="Thomas, Gregg" w:date="2024-10-02T11:07:00Z" w16du:dateUtc="2024-10-02T15:07:00Z">
        <w:r>
          <w:rPr>
            <w:b w:val="0"/>
            <w:bCs w:val="0"/>
          </w:rPr>
          <w:t xml:space="preserve">Prior analyses by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79" w:author="Thomas, Gregg" w:date="2024-10-02T11:07:00Z" w16du:dateUtc="2024-10-02T15:07:00Z">
        <w:r>
          <w:rPr>
            <w:b w:val="0"/>
            <w:bCs w:val="0"/>
          </w:rPr>
          <w:t xml:space="preserve"> showed evidence that</w:t>
        </w:r>
      </w:ins>
      <w:ins w:id="180" w:author="Thomas, Gregg" w:date="2024-10-03T11:38:00Z" w16du:dateUtc="2024-10-03T15:38:00Z">
        <w:r w:rsidR="00234823">
          <w:rPr>
            <w:b w:val="0"/>
            <w:bCs w:val="0"/>
          </w:rPr>
          <w:t xml:space="preserve"> genes containing</w:t>
        </w:r>
      </w:ins>
      <w:ins w:id="181" w:author="Thomas, Gregg" w:date="2024-10-02T11:07:00Z" w16du:dateUtc="2024-10-02T15:07:00Z">
        <w:r>
          <w:rPr>
            <w:b w:val="0"/>
            <w:bCs w:val="0"/>
          </w:rPr>
          <w:t xml:space="preserve"> </w:t>
        </w:r>
      </w:ins>
      <w:ins w:id="182" w:author="Thomas, Gregg" w:date="2024-10-17T10:37:00Z" w16du:dateUtc="2024-10-17T14:37:00Z">
        <w:r w:rsidR="00C7533A">
          <w:rPr>
            <w:b w:val="0"/>
            <w:bCs w:val="0"/>
          </w:rPr>
          <w:t>h</w:t>
        </w:r>
      </w:ins>
      <w:ins w:id="183" w:author="Thomas, Gregg" w:date="2024-10-02T11:07:00Z" w16du:dateUtc="2024-10-02T15:07:00Z">
        <w:r>
          <w:rPr>
            <w:b w:val="0"/>
            <w:bCs w:val="0"/>
          </w:rPr>
          <w:t xml:space="preserve">omeobox </w:t>
        </w:r>
      </w:ins>
      <w:ins w:id="184" w:author="Thomas, Gregg" w:date="2024-10-03T11:38:00Z" w16du:dateUtc="2024-10-03T15:38:00Z">
        <w:r w:rsidR="00234823">
          <w:rPr>
            <w:b w:val="0"/>
            <w:bCs w:val="0"/>
          </w:rPr>
          <w:t>sequences</w:t>
        </w:r>
      </w:ins>
      <w:ins w:id="185" w:author="Thomas, Gregg" w:date="2024-10-02T11:07:00Z" w16du:dateUtc="2024-10-02T15:07:00Z">
        <w:r>
          <w:rPr>
            <w:b w:val="0"/>
            <w:bCs w:val="0"/>
          </w:rPr>
          <w:t xml:space="preserve"> were frequently duplicated in </w:t>
        </w:r>
      </w:ins>
      <w:ins w:id="186" w:author="Thomas, Gregg" w:date="2024-10-02T13:51:00Z" w16du:dateUtc="2024-10-02T17:51:00Z">
        <w:r w:rsidR="00C45676">
          <w:rPr>
            <w:b w:val="0"/>
            <w:bCs w:val="0"/>
            <w:i/>
            <w:iCs/>
          </w:rPr>
          <w:t xml:space="preserve">P. </w:t>
        </w:r>
        <w:proofErr w:type="spellStart"/>
        <w:r w:rsidR="00C45676" w:rsidRPr="00C45676">
          <w:rPr>
            <w:b w:val="0"/>
            <w:bCs w:val="0"/>
            <w:i/>
            <w:iCs/>
          </w:rPr>
          <w:t>tepidariorum</w:t>
        </w:r>
      </w:ins>
      <w:proofErr w:type="spellEnd"/>
      <w:ins w:id="187" w:author="Thomas, Gregg" w:date="2024-10-02T11:07:00Z" w16du:dateUtc="2024-10-02T15:07:00Z">
        <w:r>
          <w:rPr>
            <w:b w:val="0"/>
            <w:bCs w:val="0"/>
          </w:rPr>
          <w:t>, a potential signature of WGD</w:t>
        </w:r>
      </w:ins>
      <w:ins w:id="188" w:author="Hahn, Matthew" w:date="2024-10-16T17:29:00Z" w16du:dateUtc="2024-10-16T21:29:00Z">
        <w:r w:rsidR="00C1032A">
          <w:rPr>
            <w:b w:val="0"/>
            <w:bCs w:val="0"/>
          </w:rPr>
          <w:t xml:space="preserve"> (see Discussion)</w:t>
        </w:r>
      </w:ins>
      <w:ins w:id="189" w:author="Thomas, Gregg" w:date="2024-10-02T11:07:00Z" w16du:dateUtc="2024-10-02T15:07:00Z">
        <w:r>
          <w:rPr>
            <w:b w:val="0"/>
            <w:bCs w:val="0"/>
          </w:rPr>
          <w:t xml:space="preserve">. Of the 145 </w:t>
        </w:r>
      </w:ins>
      <w:ins w:id="190" w:author="Thomas, Gregg" w:date="2024-10-17T10:37:00Z" w16du:dateUtc="2024-10-17T14:37:00Z">
        <w:r w:rsidR="00C7533A">
          <w:rPr>
            <w:b w:val="0"/>
            <w:bCs w:val="0"/>
          </w:rPr>
          <w:t>h</w:t>
        </w:r>
      </w:ins>
      <w:ins w:id="191" w:author="Thomas, Gregg" w:date="2024-10-02T11:07:00Z" w16du:dateUtc="2024-10-02T15:07:00Z">
        <w:r>
          <w:rPr>
            <w:b w:val="0"/>
            <w:bCs w:val="0"/>
          </w:rPr>
          <w:t xml:space="preserve">omeobox gene clusters </w:t>
        </w:r>
      </w:ins>
      <w:ins w:id="192" w:author="Thomas, Gregg" w:date="2024-10-02T11:08:00Z" w16du:dateUtc="2024-10-02T15:08:00Z">
        <w:r>
          <w:rPr>
            <w:b w:val="0"/>
            <w:bCs w:val="0"/>
          </w:rPr>
          <w:t xml:space="preserve">identified by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93" w:author="Thomas, Gregg" w:date="2024-10-02T11:08:00Z" w16du:dateUtc="2024-10-02T15:08:00Z">
        <w:r>
          <w:rPr>
            <w:b w:val="0"/>
            <w:bCs w:val="0"/>
          </w:rPr>
          <w:t xml:space="preserve">, we were able to detect the homologs of 105 in the </w:t>
        </w:r>
      </w:ins>
      <w:ins w:id="194" w:author="Thomas, Gregg" w:date="2024-10-02T13:51:00Z" w16du:dateUtc="2024-10-02T17:51:00Z">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ins>
      <w:ins w:id="195" w:author="Thomas, Gregg" w:date="2024-10-02T11:08:00Z" w16du:dateUtc="2024-10-02T15:08:00Z">
        <w:r>
          <w:rPr>
            <w:b w:val="0"/>
            <w:bCs w:val="0"/>
          </w:rPr>
          <w:t>assembly, 102 of which had 100% identity and coverage (Table S</w:t>
        </w:r>
      </w:ins>
      <w:ins w:id="196" w:author="Thomas, Gregg" w:date="2024-10-15T15:42:00Z" w16du:dateUtc="2024-10-15T19:42:00Z">
        <w:r w:rsidR="006B138A">
          <w:rPr>
            <w:b w:val="0"/>
            <w:bCs w:val="0"/>
          </w:rPr>
          <w:t>10</w:t>
        </w:r>
      </w:ins>
      <w:ins w:id="197" w:author="Thomas, Gregg" w:date="2024-10-02T11:08:00Z" w16du:dateUtc="2024-10-02T15:08:00Z">
        <w:r>
          <w:rPr>
            <w:b w:val="0"/>
            <w:bCs w:val="0"/>
          </w:rPr>
          <w:t xml:space="preserve">). None of these </w:t>
        </w:r>
      </w:ins>
      <w:ins w:id="198" w:author="Thomas, Gregg" w:date="2024-10-17T10:37:00Z" w16du:dateUtc="2024-10-17T14:37:00Z">
        <w:r w:rsidR="00C7533A">
          <w:rPr>
            <w:b w:val="0"/>
            <w:bCs w:val="0"/>
          </w:rPr>
          <w:t>h</w:t>
        </w:r>
      </w:ins>
      <w:ins w:id="199" w:author="Thomas, Gregg" w:date="2024-10-02T11:08:00Z" w16du:dateUtc="2024-10-02T15:08:00Z">
        <w:r>
          <w:rPr>
            <w:b w:val="0"/>
            <w:bCs w:val="0"/>
          </w:rPr>
          <w:t xml:space="preserve">omeobox genes were present in intraspecific syntenic </w:t>
        </w:r>
        <w:proofErr w:type="gramStart"/>
        <w:r>
          <w:rPr>
            <w:b w:val="0"/>
            <w:bCs w:val="0"/>
          </w:rPr>
          <w:t>blocs</w:t>
        </w:r>
        <w:proofErr w:type="gramEnd"/>
        <w:r>
          <w:rPr>
            <w:b w:val="0"/>
            <w:bCs w:val="0"/>
          </w:rPr>
          <w:t xml:space="preserve">, regardless of </w:t>
        </w:r>
      </w:ins>
      <w:ins w:id="200" w:author="Thomas, Gregg" w:date="2024-10-02T11:09:00Z" w16du:dateUtc="2024-10-02T15:09:00Z">
        <w:r>
          <w:rPr>
            <w:b w:val="0"/>
            <w:bCs w:val="0"/>
          </w:rPr>
          <w:t>method used (</w:t>
        </w:r>
        <w:proofErr w:type="spellStart"/>
        <w:r>
          <w:rPr>
            <w:b w:val="0"/>
            <w:bCs w:val="0"/>
          </w:rPr>
          <w:t>MCScanX</w:t>
        </w:r>
        <w:proofErr w:type="spellEnd"/>
        <w:r>
          <w:rPr>
            <w:b w:val="0"/>
            <w:bCs w:val="0"/>
          </w:rPr>
          <w:t xml:space="preserve"> defaults, </w:t>
        </w:r>
        <w:proofErr w:type="spellStart"/>
        <w:r>
          <w:rPr>
            <w:b w:val="0"/>
            <w:bCs w:val="0"/>
          </w:rPr>
          <w:t>MCScanX</w:t>
        </w:r>
        <w:proofErr w:type="spellEnd"/>
        <w:r>
          <w:rPr>
            <w:b w:val="0"/>
            <w:bCs w:val="0"/>
          </w:rPr>
          <w:t xml:space="preserve"> relaxed settings, snymap.pl). Rather, </w:t>
        </w:r>
        <w:proofErr w:type="spellStart"/>
        <w:r>
          <w:rPr>
            <w:b w:val="0"/>
            <w:bCs w:val="0"/>
          </w:rPr>
          <w:t>MCScanX</w:t>
        </w:r>
        <w:proofErr w:type="spellEnd"/>
        <w:r>
          <w:rPr>
            <w:b w:val="0"/>
            <w:bCs w:val="0"/>
          </w:rPr>
          <w:t xml:space="preserve"> labeled one </w:t>
        </w:r>
      </w:ins>
      <w:ins w:id="201" w:author="Thomas, Gregg" w:date="2024-10-17T10:37:00Z" w16du:dateUtc="2024-10-17T14:37:00Z">
        <w:r w:rsidR="00C7533A">
          <w:rPr>
            <w:b w:val="0"/>
            <w:bCs w:val="0"/>
          </w:rPr>
          <w:t>h</w:t>
        </w:r>
      </w:ins>
      <w:ins w:id="202" w:author="Thomas, Gregg" w:date="2024-10-02T11:09:00Z" w16du:dateUtc="2024-10-02T15:09:00Z">
        <w:r>
          <w:rPr>
            <w:b w:val="0"/>
            <w:bCs w:val="0"/>
          </w:rPr>
          <w:t>omeobox homolog as a singleton, 76 as dispersed, 11 as proximal, and 21 as tandem duplicates (Table S</w:t>
        </w:r>
      </w:ins>
      <w:ins w:id="203" w:author="Thomas, Gregg" w:date="2024-10-15T15:42:00Z" w16du:dateUtc="2024-10-15T19:42:00Z">
        <w:r w:rsidR="006B138A">
          <w:rPr>
            <w:b w:val="0"/>
            <w:bCs w:val="0"/>
          </w:rPr>
          <w:t>10</w:t>
        </w:r>
      </w:ins>
      <w:ins w:id="204" w:author="Thomas, Gregg" w:date="2024-10-02T11:09:00Z" w16du:dateUtc="2024-10-02T15:09:00Z">
        <w:r>
          <w:rPr>
            <w:b w:val="0"/>
            <w:bCs w:val="0"/>
          </w:rPr>
          <w:t xml:space="preserve">).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205" w:author="Thomas, Gregg" w:date="2024-10-02T11:09:00Z" w16du:dateUtc="2024-10-02T15:09:00Z">
        <w:r>
          <w:rPr>
            <w:b w:val="0"/>
            <w:bCs w:val="0"/>
          </w:rPr>
          <w:t xml:space="preserve"> reported simila</w:t>
        </w:r>
      </w:ins>
      <w:ins w:id="206" w:author="Thomas, Gregg" w:date="2024-10-02T11:10:00Z" w16du:dateUtc="2024-10-02T15:10:00Z">
        <w:r>
          <w:rPr>
            <w:b w:val="0"/>
            <w:bCs w:val="0"/>
          </w:rPr>
          <w:t xml:space="preserve">r results, however they also reported </w:t>
        </w:r>
      </w:ins>
      <w:ins w:id="207" w:author="Hahn, Matthew" w:date="2024-10-16T17:30:00Z" w16du:dateUtc="2024-10-16T21:30:00Z">
        <w:r w:rsidR="004812E8">
          <w:rPr>
            <w:b w:val="0"/>
            <w:bCs w:val="0"/>
          </w:rPr>
          <w:t xml:space="preserve">that </w:t>
        </w:r>
      </w:ins>
      <w:ins w:id="208" w:author="Thomas, Gregg" w:date="2024-10-02T11:10:00Z" w16du:dateUtc="2024-10-02T15:10:00Z">
        <w:r>
          <w:rPr>
            <w:b w:val="0"/>
            <w:bCs w:val="0"/>
          </w:rPr>
          <w:t>a subset of these genes</w:t>
        </w:r>
        <w:del w:id="209" w:author="Hahn, Matthew" w:date="2024-10-16T17:30:00Z" w16du:dateUtc="2024-10-16T21:30:00Z">
          <w:r w:rsidDel="004812E8">
            <w:rPr>
              <w:b w:val="0"/>
              <w:bCs w:val="0"/>
            </w:rPr>
            <w:delText>,</w:delText>
          </w:r>
        </w:del>
        <w:r>
          <w:rPr>
            <w:b w:val="0"/>
            <w:bCs w:val="0"/>
          </w:rPr>
          <w:t xml:space="preserve"> </w:t>
        </w:r>
      </w:ins>
      <w:ins w:id="210" w:author="Hahn, Matthew" w:date="2024-10-16T17:30:00Z" w16du:dateUtc="2024-10-16T21:30:00Z">
        <w:r w:rsidR="004812E8">
          <w:rPr>
            <w:b w:val="0"/>
            <w:bCs w:val="0"/>
          </w:rPr>
          <w:t xml:space="preserve">(namely </w:t>
        </w:r>
      </w:ins>
      <w:ins w:id="211" w:author="Thomas, Gregg" w:date="2024-10-02T11:10:00Z" w16du:dateUtc="2024-10-02T15:10:00Z">
        <w:r>
          <w:rPr>
            <w:b w:val="0"/>
            <w:bCs w:val="0"/>
            <w:i/>
            <w:iCs/>
          </w:rPr>
          <w:t xml:space="preserve">Lab, Pb, Hox3, </w:t>
        </w:r>
        <w:proofErr w:type="spellStart"/>
        <w:r>
          <w:rPr>
            <w:b w:val="0"/>
            <w:bCs w:val="0"/>
            <w:i/>
            <w:iCs/>
          </w:rPr>
          <w:t>Dfd</w:t>
        </w:r>
        <w:proofErr w:type="spellEnd"/>
        <w:r>
          <w:rPr>
            <w:b w:val="0"/>
            <w:bCs w:val="0"/>
            <w:i/>
            <w:iCs/>
          </w:rPr>
          <w:t xml:space="preserve">, </w:t>
        </w:r>
        <w:proofErr w:type="spellStart"/>
        <w:r>
          <w:rPr>
            <w:b w:val="0"/>
            <w:bCs w:val="0"/>
            <w:i/>
            <w:iCs/>
          </w:rPr>
          <w:t>Scr</w:t>
        </w:r>
        <w:proofErr w:type="spellEnd"/>
        <w:r>
          <w:rPr>
            <w:b w:val="0"/>
            <w:bCs w:val="0"/>
            <w:i/>
            <w:iCs/>
          </w:rPr>
          <w:t xml:space="preserve">, </w:t>
        </w:r>
        <w:proofErr w:type="spellStart"/>
        <w:r>
          <w:rPr>
            <w:b w:val="0"/>
            <w:bCs w:val="0"/>
            <w:i/>
            <w:iCs/>
          </w:rPr>
          <w:t>ftz</w:t>
        </w:r>
        <w:proofErr w:type="spellEnd"/>
        <w:r>
          <w:rPr>
            <w:b w:val="0"/>
            <w:bCs w:val="0"/>
            <w:i/>
            <w:iCs/>
          </w:rPr>
          <w:t xml:space="preserve">, </w:t>
        </w:r>
        <w:proofErr w:type="spellStart"/>
        <w:r>
          <w:rPr>
            <w:b w:val="0"/>
            <w:bCs w:val="0"/>
            <w:i/>
            <w:iCs/>
          </w:rPr>
          <w:t>Antp</w:t>
        </w:r>
        <w:proofErr w:type="spellEnd"/>
        <w:r>
          <w:rPr>
            <w:b w:val="0"/>
            <w:bCs w:val="0"/>
            <w:i/>
            <w:iCs/>
          </w:rPr>
          <w:t xml:space="preserve">, </w:t>
        </w:r>
        <w:proofErr w:type="spellStart"/>
        <w:r>
          <w:rPr>
            <w:b w:val="0"/>
            <w:bCs w:val="0"/>
            <w:i/>
            <w:iCs/>
          </w:rPr>
          <w:t>Ubx</w:t>
        </w:r>
        <w:proofErr w:type="spellEnd"/>
        <w:r>
          <w:rPr>
            <w:b w:val="0"/>
            <w:bCs w:val="0"/>
            <w:i/>
            <w:iCs/>
          </w:rPr>
          <w:t xml:space="preserve">, </w:t>
        </w:r>
        <w:proofErr w:type="spellStart"/>
        <w:r>
          <w:rPr>
            <w:b w:val="0"/>
            <w:bCs w:val="0"/>
            <w:i/>
            <w:iCs/>
          </w:rPr>
          <w:t>adbA</w:t>
        </w:r>
        <w:proofErr w:type="spellEnd"/>
        <w:r>
          <w:rPr>
            <w:b w:val="0"/>
            <w:bCs w:val="0"/>
            <w:i/>
            <w:iCs/>
          </w:rPr>
          <w:t xml:space="preserve">, </w:t>
        </w:r>
        <w:r>
          <w:rPr>
            <w:b w:val="0"/>
            <w:bCs w:val="0"/>
          </w:rPr>
          <w:t xml:space="preserve">and </w:t>
        </w:r>
        <w:proofErr w:type="spellStart"/>
        <w:r>
          <w:rPr>
            <w:b w:val="0"/>
            <w:bCs w:val="0"/>
            <w:i/>
            <w:iCs/>
          </w:rPr>
          <w:t>adbB</w:t>
        </w:r>
      </w:ins>
      <w:proofErr w:type="spellEnd"/>
      <w:ins w:id="212" w:author="Hahn, Matthew" w:date="2024-10-16T17:30:00Z" w16du:dateUtc="2024-10-16T21:30:00Z">
        <w:r w:rsidR="004812E8" w:rsidRPr="008D6BFF">
          <w:rPr>
            <w:b w:val="0"/>
            <w:bCs w:val="0"/>
          </w:rPr>
          <w:t>)</w:t>
        </w:r>
      </w:ins>
      <w:ins w:id="213" w:author="Thomas, Gregg" w:date="2024-10-02T11:10:00Z" w16du:dateUtc="2024-10-02T15:10:00Z">
        <w:del w:id="214" w:author="Hahn, Matthew" w:date="2024-10-16T17:30:00Z" w16du:dateUtc="2024-10-16T21:30:00Z">
          <w:r w:rsidDel="004812E8">
            <w:rPr>
              <w:b w:val="0"/>
              <w:bCs w:val="0"/>
            </w:rPr>
            <w:delText>,</w:delText>
          </w:r>
        </w:del>
        <w:r>
          <w:rPr>
            <w:b w:val="0"/>
            <w:bCs w:val="0"/>
          </w:rPr>
          <w:t xml:space="preserve"> were found in syntenic blocks detected by </w:t>
        </w:r>
        <w:proofErr w:type="spellStart"/>
        <w:r>
          <w:rPr>
            <w:b w:val="0"/>
            <w:bCs w:val="0"/>
          </w:rPr>
          <w:t>SatsumaSynteny</w:t>
        </w:r>
      </w:ins>
      <w:proofErr w:type="spellEnd"/>
      <w:ins w:id="215" w:author="Hahn, Matthew" w:date="2024-10-16T17:30:00Z" w16du:dateUtc="2024-10-16T21:30:00Z">
        <w:r w:rsidR="004812E8">
          <w:rPr>
            <w:b w:val="0"/>
            <w:bCs w:val="0"/>
          </w:rPr>
          <w:t>, a different synteny program</w:t>
        </w:r>
      </w:ins>
      <w:ins w:id="216" w:author="Thomas, Gregg" w:date="2024-10-02T11:10:00Z" w16du:dateUtc="2024-10-02T15:10:00Z">
        <w:r>
          <w:rPr>
            <w:b w:val="0"/>
            <w:bCs w:val="0"/>
          </w:rPr>
          <w:t>.</w:t>
        </w:r>
      </w:ins>
      <w:ins w:id="217" w:author="Thomas, Gregg" w:date="2024-10-02T11:11:00Z" w16du:dateUtc="2024-10-02T15:11:00Z">
        <w:r>
          <w:rPr>
            <w:b w:val="0"/>
            <w:bCs w:val="0"/>
          </w:rPr>
          <w:t xml:space="preserve"> Among these genes and their paralogs, we identified 13 in the </w:t>
        </w:r>
      </w:ins>
      <w:ins w:id="218" w:author="Thomas, Gregg" w:date="2024-10-02T13:51:00Z" w16du:dateUtc="2024-10-02T17:51:00Z">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ins>
      <w:ins w:id="219" w:author="Thomas, Gregg" w:date="2024-10-02T11:11:00Z" w16du:dateUtc="2024-10-02T15:11:00Z">
        <w:r>
          <w:rPr>
            <w:b w:val="0"/>
            <w:bCs w:val="0"/>
          </w:rPr>
          <w:t xml:space="preserve">assembly, 10 of which were annotated as tandem duplicates by </w:t>
        </w:r>
        <w:proofErr w:type="spellStart"/>
        <w:r>
          <w:rPr>
            <w:b w:val="0"/>
            <w:bCs w:val="0"/>
          </w:rPr>
          <w:t>MCScanX</w:t>
        </w:r>
        <w:proofErr w:type="spellEnd"/>
        <w:r>
          <w:rPr>
            <w:b w:val="0"/>
            <w:bCs w:val="0"/>
          </w:rPr>
          <w:t xml:space="preserve">, a gene class masked during the collinearity detection process. To assess these </w:t>
        </w:r>
      </w:ins>
      <w:ins w:id="220" w:author="Thomas, Gregg" w:date="2024-10-17T10:37:00Z" w16du:dateUtc="2024-10-17T14:37:00Z">
        <w:r w:rsidR="00C7533A">
          <w:rPr>
            <w:b w:val="0"/>
            <w:bCs w:val="0"/>
          </w:rPr>
          <w:t>h</w:t>
        </w:r>
      </w:ins>
      <w:ins w:id="221" w:author="Thomas, Gregg" w:date="2024-10-02T11:11:00Z" w16du:dateUtc="2024-10-02T15:11:00Z">
        <w:r>
          <w:rPr>
            <w:b w:val="0"/>
            <w:bCs w:val="0"/>
          </w:rPr>
          <w:t>omeobox genes in more deta</w:t>
        </w:r>
      </w:ins>
      <w:ins w:id="222" w:author="Thomas, Gregg" w:date="2024-10-02T11:12:00Z" w16du:dateUtc="2024-10-02T15:12:00Z">
        <w:r>
          <w:rPr>
            <w:b w:val="0"/>
            <w:bCs w:val="0"/>
          </w:rPr>
          <w:t xml:space="preserve">il, we manually compared their locations in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223" w:author="Thomas, Gregg" w:date="2024-10-02T11:12:00Z" w16du:dateUtc="2024-10-02T15:12:00Z">
        <w:r>
          <w:rPr>
            <w:b w:val="0"/>
            <w:bCs w:val="0"/>
          </w:rPr>
          <w:t xml:space="preserve"> to the </w:t>
        </w:r>
      </w:ins>
      <w:ins w:id="224" w:author="Thomas, Gregg" w:date="2024-10-02T13:51:00Z" w16du:dateUtc="2024-10-02T17:51:00Z">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ins>
      <w:ins w:id="225" w:author="Thomas, Gregg" w:date="2024-10-02T11:12:00Z" w16du:dateUtc="2024-10-02T15:12:00Z">
        <w:r>
          <w:rPr>
            <w:b w:val="0"/>
            <w:bCs w:val="0"/>
          </w:rPr>
          <w:t xml:space="preserve">assembly. Our results were similar to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226" w:author="Thomas, Gregg" w:date="2024-10-02T11:12:00Z" w16du:dateUtc="2024-10-02T15:12:00Z">
        <w:r>
          <w:rPr>
            <w:b w:val="0"/>
            <w:bCs w:val="0"/>
          </w:rPr>
          <w:t xml:space="preserve">, with </w:t>
        </w:r>
        <w:proofErr w:type="spellStart"/>
        <w:r>
          <w:rPr>
            <w:b w:val="0"/>
            <w:bCs w:val="0"/>
            <w:i/>
            <w:iCs/>
          </w:rPr>
          <w:t>Scre</w:t>
        </w:r>
        <w:proofErr w:type="spellEnd"/>
        <w:r>
          <w:rPr>
            <w:b w:val="0"/>
            <w:bCs w:val="0"/>
            <w:i/>
            <w:iCs/>
          </w:rPr>
          <w:t xml:space="preserve">, fts, </w:t>
        </w:r>
        <w:proofErr w:type="spellStart"/>
        <w:r>
          <w:rPr>
            <w:b w:val="0"/>
            <w:bCs w:val="0"/>
            <w:i/>
            <w:iCs/>
          </w:rPr>
          <w:t>Antp</w:t>
        </w:r>
        <w:proofErr w:type="spellEnd"/>
        <w:r>
          <w:rPr>
            <w:b w:val="0"/>
            <w:bCs w:val="0"/>
            <w:i/>
            <w:iCs/>
          </w:rPr>
          <w:t xml:space="preserve">, </w:t>
        </w:r>
        <w:proofErr w:type="spellStart"/>
        <w:r>
          <w:rPr>
            <w:b w:val="0"/>
            <w:bCs w:val="0"/>
            <w:i/>
            <w:iCs/>
          </w:rPr>
          <w:t>Ubx</w:t>
        </w:r>
        <w:proofErr w:type="spellEnd"/>
        <w:r>
          <w:rPr>
            <w:b w:val="0"/>
            <w:bCs w:val="0"/>
            <w:i/>
            <w:iCs/>
          </w:rPr>
          <w:t xml:space="preserve">, </w:t>
        </w:r>
        <w:proofErr w:type="spellStart"/>
        <w:r>
          <w:rPr>
            <w:b w:val="0"/>
            <w:bCs w:val="0"/>
            <w:i/>
            <w:iCs/>
          </w:rPr>
          <w:t>adbA</w:t>
        </w:r>
        <w:proofErr w:type="spellEnd"/>
        <w:r>
          <w:rPr>
            <w:b w:val="0"/>
            <w:bCs w:val="0"/>
            <w:i/>
            <w:iCs/>
          </w:rPr>
          <w:t xml:space="preserve">, </w:t>
        </w:r>
        <w:r>
          <w:rPr>
            <w:b w:val="0"/>
            <w:bCs w:val="0"/>
          </w:rPr>
          <w:t>and</w:t>
        </w:r>
        <w:r>
          <w:rPr>
            <w:b w:val="0"/>
            <w:bCs w:val="0"/>
            <w:i/>
            <w:iCs/>
          </w:rPr>
          <w:t xml:space="preserve"> </w:t>
        </w:r>
        <w:proofErr w:type="spellStart"/>
        <w:r>
          <w:rPr>
            <w:b w:val="0"/>
            <w:bCs w:val="0"/>
            <w:i/>
            <w:iCs/>
          </w:rPr>
          <w:lastRenderedPageBreak/>
          <w:t>adbB</w:t>
        </w:r>
        <w:proofErr w:type="spellEnd"/>
        <w:r>
          <w:rPr>
            <w:b w:val="0"/>
            <w:bCs w:val="0"/>
          </w:rPr>
          <w:t xml:space="preserve"> found on the same scaffold</w:t>
        </w:r>
      </w:ins>
      <w:ins w:id="227" w:author="Hahn, Matthew" w:date="2024-10-16T17:31:00Z" w16du:dateUtc="2024-10-16T21:31:00Z">
        <w:r w:rsidR="007E2A51">
          <w:rPr>
            <w:b w:val="0"/>
            <w:bCs w:val="0"/>
          </w:rPr>
          <w:t>;</w:t>
        </w:r>
      </w:ins>
      <w:ins w:id="228" w:author="Thomas, Gregg" w:date="2024-10-02T11:13:00Z" w16du:dateUtc="2024-10-02T15:13:00Z">
        <w:del w:id="229" w:author="Hahn, Matthew" w:date="2024-10-16T17:31:00Z" w16du:dateUtc="2024-10-16T21:31:00Z">
          <w:r w:rsidDel="007E2A51">
            <w:rPr>
              <w:b w:val="0"/>
              <w:bCs w:val="0"/>
            </w:rPr>
            <w:delText>,</w:delText>
          </w:r>
        </w:del>
        <w:r>
          <w:rPr>
            <w:b w:val="0"/>
            <w:bCs w:val="0"/>
          </w:rPr>
          <w:t xml:space="preserve"> however</w:t>
        </w:r>
      </w:ins>
      <w:ins w:id="230" w:author="Hahn, Matthew" w:date="2024-10-16T17:31:00Z" w16du:dateUtc="2024-10-16T21:31:00Z">
        <w:r w:rsidR="007E2A51">
          <w:rPr>
            <w:b w:val="0"/>
            <w:bCs w:val="0"/>
          </w:rPr>
          <w:t>,</w:t>
        </w:r>
      </w:ins>
      <w:ins w:id="231" w:author="Thomas, Gregg" w:date="2024-10-02T11:13:00Z" w16du:dateUtc="2024-10-02T15:13:00Z">
        <w:r>
          <w:rPr>
            <w:b w:val="0"/>
            <w:bCs w:val="0"/>
          </w:rPr>
          <w:t xml:space="preserve"> the remaining paralogs were located on five different scaffolds (Table S</w:t>
        </w:r>
      </w:ins>
      <w:ins w:id="232" w:author="Thomas, Gregg" w:date="2024-10-15T15:42:00Z" w16du:dateUtc="2024-10-15T19:42:00Z">
        <w:r w:rsidR="006B138A">
          <w:rPr>
            <w:b w:val="0"/>
            <w:bCs w:val="0"/>
          </w:rPr>
          <w:t>10</w:t>
        </w:r>
      </w:ins>
      <w:ins w:id="233" w:author="Thomas, Gregg" w:date="2024-10-02T11:13:00Z" w16du:dateUtc="2024-10-02T15:13:00Z">
        <w:r>
          <w:rPr>
            <w:b w:val="0"/>
            <w:bCs w:val="0"/>
          </w:rPr>
          <w:t>). To further check if these genes are syntenic, and to better account for assembly quality, we</w:t>
        </w:r>
      </w:ins>
      <w:ins w:id="234" w:author="Thomas, Gregg" w:date="2024-10-02T11:14:00Z" w16du:dateUtc="2024-10-02T15:14:00Z">
        <w:r>
          <w:rPr>
            <w:b w:val="0"/>
            <w:bCs w:val="0"/>
          </w:rPr>
          <w:t xml:space="preserve"> also</w:t>
        </w:r>
      </w:ins>
      <w:ins w:id="235" w:author="Thomas, Gregg" w:date="2024-10-02T11:13:00Z" w16du:dateUtc="2024-10-02T15:13:00Z">
        <w:r>
          <w:rPr>
            <w:b w:val="0"/>
            <w:bCs w:val="0"/>
          </w:rPr>
          <w:t xml:space="preserve"> used relaxed settings in </w:t>
        </w:r>
        <w:proofErr w:type="spellStart"/>
        <w:r>
          <w:rPr>
            <w:b w:val="0"/>
            <w:bCs w:val="0"/>
          </w:rPr>
          <w:t>MCScanX</w:t>
        </w:r>
        <w:proofErr w:type="spellEnd"/>
        <w:r>
          <w:rPr>
            <w:b w:val="0"/>
            <w:bCs w:val="0"/>
          </w:rPr>
          <w:t xml:space="preserve"> to make inter</w:t>
        </w:r>
      </w:ins>
      <w:ins w:id="236" w:author="Thomas, Gregg" w:date="2024-10-02T11:14:00Z" w16du:dateUtc="2024-10-02T15:14:00Z">
        <w:r>
          <w:rPr>
            <w:b w:val="0"/>
            <w:bCs w:val="0"/>
          </w:rPr>
          <w:t xml:space="preserve">specific syntenic inferences against </w:t>
        </w:r>
        <w:r>
          <w:rPr>
            <w:b w:val="0"/>
            <w:bCs w:val="0"/>
            <w:i/>
            <w:iCs/>
          </w:rPr>
          <w:t xml:space="preserve">T. </w:t>
        </w:r>
        <w:proofErr w:type="spellStart"/>
        <w:r>
          <w:rPr>
            <w:b w:val="0"/>
            <w:bCs w:val="0"/>
            <w:i/>
            <w:iCs/>
          </w:rPr>
          <w:t>urticae</w:t>
        </w:r>
        <w:proofErr w:type="spellEnd"/>
        <w:del w:id="237" w:author="Hahn, Matthew" w:date="2024-10-16T17:31:00Z" w16du:dateUtc="2024-10-16T21:31:00Z">
          <w:r w:rsidDel="00AE57BA">
            <w:rPr>
              <w:b w:val="0"/>
              <w:bCs w:val="0"/>
            </w:rPr>
            <w:delText>.</w:delText>
          </w:r>
        </w:del>
        <w:r>
          <w:rPr>
            <w:b w:val="0"/>
            <w:bCs w:val="0"/>
          </w:rPr>
          <w:t xml:space="preserve"> (</w:t>
        </w:r>
        <w:r w:rsidRPr="008D6BFF">
          <w:rPr>
            <w:b w:val="0"/>
            <w:bCs w:val="0"/>
            <w:highlight w:val="yellow"/>
          </w:rPr>
          <w:t>supplemental data X</w:t>
        </w:r>
        <w:r>
          <w:rPr>
            <w:b w:val="0"/>
            <w:bCs w:val="0"/>
          </w:rPr>
          <w:t xml:space="preserve">). Although we detected 248 collinear genes, none of the </w:t>
        </w:r>
      </w:ins>
      <w:ins w:id="238" w:author="Thomas, Gregg" w:date="2024-10-17T10:37:00Z" w16du:dateUtc="2024-10-17T14:37:00Z">
        <w:r w:rsidR="00C7533A">
          <w:rPr>
            <w:b w:val="0"/>
            <w:bCs w:val="0"/>
          </w:rPr>
          <w:t>h</w:t>
        </w:r>
      </w:ins>
      <w:ins w:id="239" w:author="Thomas, Gregg" w:date="2024-10-02T11:14:00Z" w16du:dateUtc="2024-10-02T15:14:00Z">
        <w:r>
          <w:rPr>
            <w:b w:val="0"/>
            <w:bCs w:val="0"/>
          </w:rPr>
          <w:t>omeobox gene clusters were found in double conserved syntenic blocks (Table S</w:t>
        </w:r>
      </w:ins>
      <w:ins w:id="240" w:author="Thomas, Gregg" w:date="2024-10-15T15:42:00Z" w16du:dateUtc="2024-10-15T19:42:00Z">
        <w:r w:rsidR="006B138A">
          <w:rPr>
            <w:b w:val="0"/>
            <w:bCs w:val="0"/>
          </w:rPr>
          <w:t>10</w:t>
        </w:r>
      </w:ins>
      <w:ins w:id="241" w:author="Thomas, Gregg" w:date="2024-10-02T11:14:00Z" w16du:dateUtc="2024-10-02T15:14:00Z">
        <w:r>
          <w:rPr>
            <w:b w:val="0"/>
            <w:bCs w:val="0"/>
          </w:rPr>
          <w:t>)</w:t>
        </w:r>
      </w:ins>
      <w:ins w:id="242" w:author="Thomas, Gregg" w:date="2024-10-02T11:15:00Z" w16du:dateUtc="2024-10-02T15:15:00Z">
        <w:r>
          <w:rPr>
            <w:b w:val="0"/>
            <w:bCs w:val="0"/>
          </w:rPr>
          <w:t>.</w:t>
        </w:r>
      </w:ins>
    </w:p>
    <w:p w14:paraId="32D455E8" w14:textId="6C819363" w:rsidR="00305711" w:rsidRDefault="00305711" w:rsidP="00DF4F73">
      <w:pPr>
        <w:pStyle w:val="Heading1"/>
        <w:spacing w:line="480" w:lineRule="auto"/>
        <w:jc w:val="both"/>
      </w:pPr>
      <w:commentRangeStart w:id="243"/>
      <w:r>
        <w:t>Discussion</w:t>
      </w:r>
      <w:commentRangeEnd w:id="243"/>
      <w:r w:rsidR="009C228A">
        <w:rPr>
          <w:rStyle w:val="CommentReference"/>
        </w:rPr>
        <w:commentReference w:id="243"/>
      </w:r>
    </w:p>
    <w:p w14:paraId="57088E9F" w14:textId="7AA0CEC4" w:rsidR="006606EB" w:rsidRDefault="000D60CD" w:rsidP="00DF4F73">
      <w:pPr>
        <w:spacing w:line="480" w:lineRule="auto"/>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874183">
        <w:rPr>
          <w:b w:val="0"/>
          <w:bCs w:val="0"/>
        </w:rPr>
      </w:r>
      <w:r w:rsidR="00874183">
        <w:rPr>
          <w:b w:val="0"/>
          <w:bCs w:val="0"/>
        </w:rPr>
        <w:fldChar w:fldCharType="separate"/>
      </w:r>
      <w:r w:rsidR="0083308D">
        <w:rPr>
          <w:b w:val="0"/>
          <w:bCs w:val="0"/>
          <w:noProof/>
        </w:rPr>
        <w:t>(Ohno 1970; Werth and Windham 1991; Adams and Wendel 2005; Crow and Wagner 2006)</w:t>
      </w:r>
      <w:r w:rsidR="00874183">
        <w:rPr>
          <w:b w:val="0"/>
          <w:bCs w:val="0"/>
        </w:rPr>
        <w:fldChar w:fldCharType="end"/>
      </w:r>
      <w:r>
        <w:rPr>
          <w:b w:val="0"/>
          <w:bCs w:val="0"/>
        </w:rPr>
        <w:t xml:space="preserve">. </w:t>
      </w:r>
      <w:commentRangeStart w:id="244"/>
      <w:r>
        <w:rPr>
          <w:b w:val="0"/>
          <w:bCs w:val="0"/>
        </w:rPr>
        <w:t xml:space="preserve">While </w:t>
      </w:r>
      <w:del w:id="245" w:author="Hahn, Matthew" w:date="2024-10-16T17:32:00Z" w16du:dateUtc="2024-10-16T21:32:00Z">
        <w:r w:rsidDel="00D96C82">
          <w:rPr>
            <w:b w:val="0"/>
            <w:bCs w:val="0"/>
          </w:rPr>
          <w:delText xml:space="preserve">the </w:delText>
        </w:r>
      </w:del>
      <w:ins w:id="246" w:author="Hahn, Matthew" w:date="2024-10-16T17:32:00Z" w16du:dateUtc="2024-10-16T21:32:00Z">
        <w:r w:rsidR="00D96C82">
          <w:rPr>
            <w:b w:val="0"/>
            <w:bCs w:val="0"/>
          </w:rPr>
          <w:t xml:space="preserve">prolonged </w:t>
        </w:r>
      </w:ins>
      <w:r>
        <w:rPr>
          <w:b w:val="0"/>
          <w:bCs w:val="0"/>
        </w:rPr>
        <w:t>process</w:t>
      </w:r>
      <w:ins w:id="247" w:author="Hahn, Matthew" w:date="2024-10-16T17:32:00Z" w16du:dateUtc="2024-10-16T21:32:00Z">
        <w:r w:rsidR="00D96C82">
          <w:rPr>
            <w:b w:val="0"/>
            <w:bCs w:val="0"/>
          </w:rPr>
          <w:t>es</w:t>
        </w:r>
      </w:ins>
      <w:r>
        <w:rPr>
          <w:b w:val="0"/>
          <w:bCs w:val="0"/>
        </w:rPr>
        <w:t xml:space="preserve"> of diploidization</w:t>
      </w:r>
      <w:ins w:id="248" w:author="Hahn, Matthew" w:date="2024-10-16T17:32:00Z" w16du:dateUtc="2024-10-16T21:32:00Z">
        <w:r w:rsidR="00D96C82">
          <w:rPr>
            <w:b w:val="0"/>
            <w:bCs w:val="0"/>
          </w:rPr>
          <w:t xml:space="preserve"> and fractionation</w:t>
        </w:r>
      </w:ins>
      <w:r>
        <w:rPr>
          <w:b w:val="0"/>
          <w:bCs w:val="0"/>
        </w:rPr>
        <w:t xml:space="preserve"> </w:t>
      </w:r>
      <w:del w:id="249" w:author="Hahn, Matthew" w:date="2024-10-16T17:32:00Z" w16du:dateUtc="2024-10-16T21:32:00Z">
        <w:r w:rsidDel="00D96C82">
          <w:rPr>
            <w:b w:val="0"/>
            <w:bCs w:val="0"/>
          </w:rPr>
          <w:delText>(the return of the genome to a diploid state after WGD</w:delText>
        </w:r>
      </w:del>
      <w:ins w:id="250" w:author="Thomas, Gregg" w:date="2024-10-03T15:07:00Z" w16du:dateUtc="2024-10-03T19:07:00Z">
        <w:del w:id="251" w:author="Hahn, Matthew" w:date="2024-10-16T17:32:00Z" w16du:dateUtc="2024-10-16T21:32:00Z">
          <w:r w:rsidR="006A1F8B" w:rsidDel="00D96C82">
            <w:rPr>
              <w:b w:val="0"/>
              <w:bCs w:val="0"/>
            </w:rPr>
            <w:delText>, either by gene loss or resumption of disomic inheritance</w:delText>
          </w:r>
        </w:del>
      </w:ins>
      <w:del w:id="252" w:author="Hahn, Matthew" w:date="2024-10-16T17:32:00Z" w16du:dateUtc="2024-10-16T21:32:00Z">
        <w:r w:rsidDel="00D96C82">
          <w:rPr>
            <w:b w:val="0"/>
            <w:bCs w:val="0"/>
          </w:rPr>
          <w:delText>)</w:delText>
        </w:r>
        <w:commentRangeEnd w:id="244"/>
        <w:r w:rsidR="00D1341F" w:rsidDel="00D96C82">
          <w:rPr>
            <w:rStyle w:val="CommentReference"/>
          </w:rPr>
          <w:commentReference w:id="244"/>
        </w:r>
      </w:del>
      <w:r>
        <w:rPr>
          <w:b w:val="0"/>
          <w:bCs w:val="0"/>
        </w:rPr>
        <w:t xml:space="preserve">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r w:rsidR="00956655">
        <w:rPr>
          <w:b w:val="0"/>
          <w:bCs w:val="0"/>
        </w:rPr>
        <w:t>.</w:t>
      </w:r>
      <w:r>
        <w:rPr>
          <w:b w:val="0"/>
          <w:bCs w:val="0"/>
        </w:rPr>
        <w:t xml:space="preserve"> </w:t>
      </w:r>
      <w:r w:rsidR="0033456E">
        <w:rPr>
          <w:b w:val="0"/>
          <w:bCs w:val="0"/>
        </w:rPr>
        <w:t xml:space="preserve">Here, we used </w:t>
      </w:r>
      <w:r w:rsidR="004C61B4">
        <w:rPr>
          <w:b w:val="0"/>
          <w:bCs w:val="0"/>
        </w:rPr>
        <w:t>several</w:t>
      </w:r>
      <w:r w:rsidR="00956655">
        <w:rPr>
          <w:b w:val="0"/>
          <w:bCs w:val="0"/>
        </w:rPr>
        <w:t xml:space="preserve"> of </w:t>
      </w:r>
      <w:r w:rsidR="0033456E">
        <w:rPr>
          <w:b w:val="0"/>
          <w:bCs w:val="0"/>
        </w:rPr>
        <w:t>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581F6F">
        <w:rPr>
          <w:b w:val="0"/>
          <w:bCs w:val="0"/>
        </w:rPr>
      </w:r>
      <w:r w:rsidR="00581F6F">
        <w:rPr>
          <w:b w:val="0"/>
          <w:bCs w:val="0"/>
        </w:rPr>
        <w:fldChar w:fldCharType="separate"/>
      </w:r>
      <w:r w:rsidR="00377F48">
        <w:rPr>
          <w:b w:val="0"/>
          <w:bCs w:val="0"/>
          <w:noProof/>
        </w:rPr>
        <w:t>(Nossa, et al. 2014; Kenny, et al. 2016; Shingate, Ravi, Prasad, Tay, Garg, et al. 2020; Shingate, Ravi, Prasad, Tay and Venkatesh 2020)</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 </w:instrText>
      </w:r>
      <w:r w:rsidR="00FD14BA">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81F6F">
        <w:rPr>
          <w:b w:val="0"/>
          <w:bCs w:val="0"/>
        </w:rPr>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 xml:space="preserve">duplication of </w:t>
      </w:r>
      <w:del w:id="253" w:author="Thomas, Gregg" w:date="2024-10-02T11:15:00Z" w16du:dateUtc="2024-10-02T15:15:00Z">
        <w:r w:rsidR="0033456E" w:rsidDel="00120DA5">
          <w:rPr>
            <w:b w:val="0"/>
            <w:bCs w:val="0"/>
          </w:rPr>
          <w:delText xml:space="preserve">a </w:delText>
        </w:r>
      </w:del>
      <w:r w:rsidR="0033456E">
        <w:rPr>
          <w:b w:val="0"/>
          <w:bCs w:val="0"/>
        </w:rPr>
        <w:t>well-conserved gene family</w:t>
      </w:r>
      <w:r w:rsidR="00123157">
        <w:rPr>
          <w:b w:val="0"/>
          <w:bCs w:val="0"/>
        </w:rPr>
        <w:t xml:space="preserve"> cluster</w:t>
      </w:r>
      <w:ins w:id="254" w:author="Thomas, Gregg" w:date="2024-10-02T11:15:00Z" w16du:dateUtc="2024-10-02T15:15:00Z">
        <w:r w:rsidR="00120DA5">
          <w:rPr>
            <w:b w:val="0"/>
            <w:bCs w:val="0"/>
          </w:rPr>
          <w:t>s</w:t>
        </w:r>
      </w:ins>
      <w:r w:rsidR="0033456E">
        <w:rPr>
          <w:b w:val="0"/>
          <w:bCs w:val="0"/>
        </w:rPr>
        <w:t>,</w:t>
      </w:r>
      <w:r w:rsidR="00123157">
        <w:rPr>
          <w:b w:val="0"/>
          <w:bCs w:val="0"/>
        </w:rPr>
        <w:t xml:space="preserve"> </w:t>
      </w:r>
      <w:ins w:id="255" w:author="Thomas, Gregg" w:date="2024-10-02T11:15:00Z" w16du:dateUtc="2024-10-02T15:15:00Z">
        <w:r w:rsidR="00120DA5">
          <w:rPr>
            <w:b w:val="0"/>
            <w:bCs w:val="0"/>
          </w:rPr>
          <w:t xml:space="preserve">namely </w:t>
        </w:r>
      </w:ins>
      <w:del w:id="256" w:author="Thomas, Gregg" w:date="2024-10-03T11:38:00Z" w16du:dateUtc="2024-10-03T15:38:00Z">
        <w:r w:rsidR="00123157" w:rsidDel="00234823">
          <w:rPr>
            <w:b w:val="0"/>
            <w:bCs w:val="0"/>
          </w:rPr>
          <w:delText>the</w:delText>
        </w:r>
        <w:r w:rsidR="0033456E" w:rsidDel="00234823">
          <w:rPr>
            <w:b w:val="0"/>
            <w:bCs w:val="0"/>
          </w:rPr>
          <w:delText xml:space="preserve"> </w:delText>
        </w:r>
      </w:del>
      <w:ins w:id="257" w:author="Thomas, Gregg" w:date="2024-10-03T11:38:00Z" w16du:dateUtc="2024-10-03T15:38:00Z">
        <w:r w:rsidR="00234823">
          <w:rPr>
            <w:b w:val="0"/>
            <w:bCs w:val="0"/>
          </w:rPr>
          <w:t xml:space="preserve">those containing </w:t>
        </w:r>
      </w:ins>
      <w:del w:id="258" w:author="Thomas, Gregg" w:date="2024-10-17T10:38:00Z" w16du:dateUtc="2024-10-17T14:38:00Z">
        <w:r w:rsidR="00123157" w:rsidRPr="005A5519" w:rsidDel="00C7533A">
          <w:rPr>
            <w:b w:val="0"/>
            <w:bCs w:val="0"/>
            <w:rPrChange w:id="259" w:author="Hahn, Matthew" w:date="2024-10-16T17:32:00Z" w16du:dateUtc="2024-10-16T21:32:00Z">
              <w:rPr>
                <w:b w:val="0"/>
                <w:bCs w:val="0"/>
                <w:i/>
                <w:iCs/>
              </w:rPr>
            </w:rPrChange>
          </w:rPr>
          <w:delText>Hox</w:delText>
        </w:r>
        <w:r w:rsidR="00123157" w:rsidDel="00C7533A">
          <w:rPr>
            <w:b w:val="0"/>
            <w:bCs w:val="0"/>
            <w:i/>
            <w:iCs/>
          </w:rPr>
          <w:delText xml:space="preserve"> </w:delText>
        </w:r>
      </w:del>
      <w:ins w:id="260" w:author="Thomas, Gregg" w:date="2024-10-17T10:38:00Z" w16du:dateUtc="2024-10-17T14:38:00Z">
        <w:r w:rsidR="00C7533A">
          <w:rPr>
            <w:b w:val="0"/>
            <w:bCs w:val="0"/>
          </w:rPr>
          <w:t>h</w:t>
        </w:r>
        <w:r w:rsidR="00C7533A" w:rsidRPr="008D6BFF">
          <w:rPr>
            <w:b w:val="0"/>
            <w:bCs w:val="0"/>
          </w:rPr>
          <w:t>omeobox</w:t>
        </w:r>
        <w:r w:rsidR="00C7533A">
          <w:rPr>
            <w:b w:val="0"/>
            <w:bCs w:val="0"/>
            <w:i/>
            <w:iCs/>
          </w:rPr>
          <w:t xml:space="preserve"> </w:t>
        </w:r>
      </w:ins>
      <w:del w:id="261" w:author="Thomas, Gregg" w:date="2024-10-03T11:38:00Z" w16du:dateUtc="2024-10-03T15:38:00Z">
        <w:r w:rsidR="00123157" w:rsidDel="00234823">
          <w:rPr>
            <w:b w:val="0"/>
            <w:bCs w:val="0"/>
          </w:rPr>
          <w:delText>genes</w:delText>
        </w:r>
      </w:del>
      <w:ins w:id="262" w:author="Thomas, Gregg" w:date="2024-10-03T11:38:00Z" w16du:dateUtc="2024-10-03T15:38:00Z">
        <w:r w:rsidR="00234823">
          <w:rPr>
            <w:b w:val="0"/>
            <w:bCs w:val="0"/>
          </w:rPr>
          <w:t>domains</w:t>
        </w:r>
      </w:ins>
      <w:r w:rsidR="0033456E">
        <w:rPr>
          <w:b w:val="0"/>
          <w:bCs w:val="0"/>
        </w:rPr>
        <w:t>. Further investigations of</w:t>
      </w:r>
      <w:ins w:id="263" w:author="Thomas, Gregg" w:date="2024-10-02T11:15:00Z" w16du:dateUtc="2024-10-02T15:15:00Z">
        <w:r w:rsidR="00120DA5">
          <w:rPr>
            <w:b w:val="0"/>
            <w:bCs w:val="0"/>
          </w:rPr>
          <w:t xml:space="preserve"> inter</w:t>
        </w:r>
      </w:ins>
      <w:ins w:id="264" w:author="Thomas, Gregg" w:date="2024-10-02T11:16:00Z" w16du:dateUtc="2024-10-02T15:16:00Z">
        <w:r w:rsidR="00120DA5">
          <w:rPr>
            <w:b w:val="0"/>
            <w:bCs w:val="0"/>
          </w:rPr>
          <w:t>- and</w:t>
        </w:r>
      </w:ins>
      <w:r w:rsidR="0033456E">
        <w:rPr>
          <w:b w:val="0"/>
          <w:bCs w:val="0"/>
        </w:rPr>
        <w:t xml:space="preserve">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78B960A3" w14:textId="0BF716F7" w:rsidR="00634D4E" w:rsidRDefault="0033456E" w:rsidP="00DF4F73">
      <w:pPr>
        <w:spacing w:line="480" w:lineRule="auto"/>
        <w:ind w:firstLine="720"/>
        <w:jc w:val="both"/>
        <w:rPr>
          <w:ins w:id="265" w:author="Hahn, Matthew" w:date="2024-10-16T17:45:00Z" w16du:dateUtc="2024-10-16T21:45:00Z"/>
          <w:b w:val="0"/>
          <w:bCs w:val="0"/>
        </w:rPr>
      </w:pPr>
      <w:r>
        <w:rPr>
          <w:b w:val="0"/>
          <w:bCs w:val="0"/>
        </w:rPr>
        <w:lastRenderedPageBreak/>
        <w:t xml:space="preserve">Using 17 chelicerate </w:t>
      </w:r>
      <w:r w:rsidR="0061651D">
        <w:rPr>
          <w:b w:val="0"/>
          <w:bCs w:val="0"/>
        </w:rPr>
        <w:t xml:space="preserve">whole </w:t>
      </w:r>
      <w:r>
        <w:rPr>
          <w:b w:val="0"/>
          <w:bCs w:val="0"/>
        </w:rPr>
        <w:t xml:space="preserve">genomes we find no evidence for </w:t>
      </w:r>
      <w:proofErr w:type="gramStart"/>
      <w:r>
        <w:rPr>
          <w:b w:val="0"/>
          <w:bCs w:val="0"/>
        </w:rPr>
        <w:t>a</w:t>
      </w:r>
      <w:r w:rsidR="004B2296">
        <w:rPr>
          <w:b w:val="0"/>
          <w:bCs w:val="0"/>
        </w:rPr>
        <w:t xml:space="preserve"> </w:t>
      </w:r>
      <w:r>
        <w:rPr>
          <w:b w:val="0"/>
          <w:bCs w:val="0"/>
        </w:rPr>
        <w:t>WGD</w:t>
      </w:r>
      <w:proofErr w:type="gramEnd"/>
      <w:r>
        <w:rPr>
          <w:b w:val="0"/>
          <w:bCs w:val="0"/>
        </w:rPr>
        <w:t xml:space="preserve">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r w:rsidR="006606EB">
        <w:rPr>
          <w:b w:val="0"/>
          <w:bCs w:val="0"/>
        </w:rPr>
        <w:t>intraspecif</w:t>
      </w:r>
      <w:r w:rsidR="00956655">
        <w:rPr>
          <w:b w:val="0"/>
          <w:bCs w:val="0"/>
        </w:rPr>
        <w:t>i</w:t>
      </w:r>
      <w:r w:rsidR="006606EB">
        <w:rPr>
          <w:b w:val="0"/>
          <w:bCs w:val="0"/>
        </w:rPr>
        <w:t>c synteny or peaks in divergence of paralogs that would indicate a WGD.</w:t>
      </w:r>
      <w:ins w:id="266" w:author="Thomas, Gregg" w:date="2024-10-02T11:16:00Z" w16du:dateUtc="2024-10-02T15:16:00Z">
        <w:r w:rsidR="00120DA5">
          <w:rPr>
            <w:b w:val="0"/>
            <w:bCs w:val="0"/>
          </w:rPr>
          <w:t xml:space="preserve"> </w:t>
        </w:r>
      </w:ins>
      <w:ins w:id="267" w:author="Hahn, Matthew" w:date="2024-10-16T17:46:00Z" w16du:dateUtc="2024-10-16T21:46:00Z">
        <w:r w:rsidR="001746CD">
          <w:rPr>
            <w:b w:val="0"/>
            <w:bCs w:val="0"/>
          </w:rPr>
          <w:t xml:space="preserve"> </w:t>
        </w:r>
      </w:ins>
      <w:ins w:id="268" w:author="Hahn, Matthew" w:date="2024-10-16T17:47:00Z" w16du:dateUtc="2024-10-16T21:47:00Z">
        <w:r w:rsidR="001746CD">
          <w:rPr>
            <w:b w:val="0"/>
            <w:bCs w:val="0"/>
          </w:rPr>
          <w:t>In contrast, all three methods find support for the widely recognized WGD in the history of horseshoe crabs.</w:t>
        </w:r>
      </w:ins>
    </w:p>
    <w:p w14:paraId="1CBBFD71" w14:textId="418DD05E" w:rsidR="00305711" w:rsidRPr="0058713F" w:rsidRDefault="00120DA5" w:rsidP="00DF4F73">
      <w:pPr>
        <w:spacing w:line="480" w:lineRule="auto"/>
        <w:ind w:firstLine="720"/>
        <w:jc w:val="both"/>
        <w:rPr>
          <w:b w:val="0"/>
          <w:bCs w:val="0"/>
        </w:rPr>
      </w:pPr>
      <w:ins w:id="269" w:author="Thomas, Gregg" w:date="2024-10-02T11:16:00Z" w16du:dateUtc="2024-10-02T15:16:00Z">
        <w:r>
          <w:rPr>
            <w:b w:val="0"/>
            <w:bCs w:val="0"/>
          </w:rPr>
          <w:t xml:space="preserve">It is possible </w:t>
        </w:r>
      </w:ins>
      <w:ins w:id="270" w:author="Hahn, Matthew" w:date="2024-10-16T17:47:00Z" w16du:dateUtc="2024-10-16T21:47:00Z">
        <w:r w:rsidR="001746CD">
          <w:rPr>
            <w:b w:val="0"/>
            <w:bCs w:val="0"/>
          </w:rPr>
          <w:t xml:space="preserve">that </w:t>
        </w:r>
      </w:ins>
      <w:ins w:id="271" w:author="Thomas, Gregg" w:date="2024-10-02T11:16:00Z" w16du:dateUtc="2024-10-02T15:16:00Z">
        <w:del w:id="272" w:author="Hahn, Matthew" w:date="2024-10-16T17:46:00Z" w16du:dateUtc="2024-10-16T21:46:00Z">
          <w:r w:rsidDel="001746CD">
            <w:rPr>
              <w:b w:val="0"/>
              <w:bCs w:val="0"/>
            </w:rPr>
            <w:delText xml:space="preserve">these </w:delText>
          </w:r>
        </w:del>
        <w:r>
          <w:rPr>
            <w:b w:val="0"/>
            <w:bCs w:val="0"/>
          </w:rPr>
          <w:t>signatures</w:t>
        </w:r>
      </w:ins>
      <w:ins w:id="273" w:author="Hahn, Matthew" w:date="2024-10-16T17:46:00Z" w16du:dateUtc="2024-10-16T21:46:00Z">
        <w:r w:rsidR="001746CD">
          <w:rPr>
            <w:b w:val="0"/>
            <w:bCs w:val="0"/>
          </w:rPr>
          <w:t xml:space="preserve"> of an ancient WGD</w:t>
        </w:r>
      </w:ins>
      <w:ins w:id="274" w:author="Thomas, Gregg" w:date="2024-10-02T11:16:00Z" w16du:dateUtc="2024-10-02T15:16:00Z">
        <w:r>
          <w:rPr>
            <w:b w:val="0"/>
            <w:bCs w:val="0"/>
          </w:rPr>
          <w:t xml:space="preserve"> </w:t>
        </w:r>
      </w:ins>
      <w:ins w:id="275" w:author="Hahn, Matthew" w:date="2024-10-16T17:47:00Z" w16du:dateUtc="2024-10-16T21:47:00Z">
        <w:r w:rsidR="001746CD">
          <w:rPr>
            <w:b w:val="0"/>
            <w:bCs w:val="0"/>
          </w:rPr>
          <w:t xml:space="preserve">in spiders and scorpions </w:t>
        </w:r>
      </w:ins>
      <w:ins w:id="276" w:author="Thomas, Gregg" w:date="2024-10-02T11:16:00Z" w16du:dateUtc="2024-10-02T15:16:00Z">
        <w:r>
          <w:rPr>
            <w:b w:val="0"/>
            <w:bCs w:val="0"/>
          </w:rPr>
          <w:t xml:space="preserve">have been eroded by extensive </w:t>
        </w:r>
      </w:ins>
      <w:ins w:id="277" w:author="Thomas, Gregg" w:date="2024-10-02T11:17:00Z" w16du:dateUtc="2024-10-02T15:17:00Z">
        <w:r>
          <w:rPr>
            <w:b w:val="0"/>
            <w:bCs w:val="0"/>
          </w:rPr>
          <w:t>fractionation</w:t>
        </w:r>
      </w:ins>
      <w:ins w:id="278" w:author="Hahn, Matthew" w:date="2024-10-16T17:52:00Z" w16du:dateUtc="2024-10-16T21:52:00Z">
        <w:r w:rsidR="00F205E9">
          <w:rPr>
            <w:b w:val="0"/>
            <w:bCs w:val="0"/>
          </w:rPr>
          <w:t xml:space="preserve"> and are additionally difficult to detect due to assembly quality</w:t>
        </w:r>
      </w:ins>
      <w:ins w:id="279" w:author="Hahn, Matthew" w:date="2024-10-16T17:47:00Z" w16du:dateUtc="2024-10-16T21:47:00Z">
        <w:r w:rsidR="001746CD">
          <w:rPr>
            <w:b w:val="0"/>
            <w:bCs w:val="0"/>
          </w:rPr>
          <w:t>.</w:t>
        </w:r>
      </w:ins>
      <w:ins w:id="280" w:author="Hahn, Matthew" w:date="2024-10-16T17:45:00Z" w16du:dateUtc="2024-10-16T21:45:00Z">
        <w:r w:rsidR="00634D4E">
          <w:rPr>
            <w:b w:val="0"/>
            <w:bCs w:val="0"/>
          </w:rPr>
          <w:t xml:space="preserve"> </w:t>
        </w:r>
      </w:ins>
      <w:ins w:id="281" w:author="Hahn, Matthew" w:date="2024-10-16T17:47:00Z" w16du:dateUtc="2024-10-16T21:47:00Z">
        <w:r w:rsidR="001746CD">
          <w:rPr>
            <w:b w:val="0"/>
            <w:bCs w:val="0"/>
          </w:rPr>
          <w:t xml:space="preserve">However, </w:t>
        </w:r>
      </w:ins>
      <w:ins w:id="282" w:author="Hahn, Matthew" w:date="2024-10-16T17:45:00Z" w16du:dateUtc="2024-10-16T21:45:00Z">
        <w:r w:rsidR="00634D4E">
          <w:rPr>
            <w:b w:val="0"/>
            <w:bCs w:val="0"/>
          </w:rPr>
          <w:t xml:space="preserve">a reexamination of data from previous papers finds that there was </w:t>
        </w:r>
      </w:ins>
      <w:ins w:id="283" w:author="Hahn, Matthew" w:date="2024-10-16T17:46:00Z" w16du:dateUtc="2024-10-16T21:46:00Z">
        <w:r w:rsidR="00634D4E">
          <w:rPr>
            <w:b w:val="0"/>
            <w:bCs w:val="0"/>
          </w:rPr>
          <w:t>ambiguous</w:t>
        </w:r>
      </w:ins>
      <w:ins w:id="284" w:author="Hahn, Matthew" w:date="2024-10-16T17:45:00Z" w16du:dateUtc="2024-10-16T21:45:00Z">
        <w:r w:rsidR="00634D4E">
          <w:rPr>
            <w:b w:val="0"/>
            <w:bCs w:val="0"/>
          </w:rPr>
          <w:t xml:space="preserve"> support for a WGD </w:t>
        </w:r>
      </w:ins>
      <w:ins w:id="285" w:author="Hahn, Matthew" w:date="2024-10-16T17:46:00Z" w16du:dateUtc="2024-10-16T21:46:00Z">
        <w:r w:rsidR="00634D4E">
          <w:rPr>
            <w:b w:val="0"/>
            <w:bCs w:val="0"/>
          </w:rPr>
          <w:t>within</w:t>
        </w:r>
      </w:ins>
      <w:ins w:id="286" w:author="Hahn, Matthew" w:date="2024-10-16T17:45:00Z" w16du:dateUtc="2024-10-16T21:45:00Z">
        <w:r w:rsidR="00634D4E">
          <w:rPr>
            <w:b w:val="0"/>
            <w:bCs w:val="0"/>
          </w:rPr>
          <w:t xml:space="preserve"> these</w:t>
        </w:r>
      </w:ins>
      <w:ins w:id="287" w:author="Hahn, Matthew" w:date="2024-10-16T17:47:00Z" w16du:dateUtc="2024-10-16T21:47:00Z">
        <w:r w:rsidR="00F831BA">
          <w:rPr>
            <w:b w:val="0"/>
            <w:bCs w:val="0"/>
          </w:rPr>
          <w:t xml:space="preserve"> as well</w:t>
        </w:r>
      </w:ins>
      <w:ins w:id="288" w:author="Thomas, Gregg" w:date="2024-10-02T11:17:00Z" w16du:dateUtc="2024-10-02T15:17:00Z">
        <w:r>
          <w:rPr>
            <w:b w:val="0"/>
            <w:bCs w:val="0"/>
          </w:rPr>
          <w:t xml:space="preserve">. In </w:t>
        </w:r>
      </w:ins>
      <w:ins w:id="289" w:author="Hahn, Matthew" w:date="2024-10-16T17:48:00Z" w16du:dateUtc="2024-10-16T21:48:00Z">
        <w:r w:rsidR="003B49F9">
          <w:rPr>
            <w:b w:val="0"/>
            <w:bCs w:val="0"/>
          </w:rPr>
          <w:t xml:space="preserve">a </w:t>
        </w:r>
      </w:ins>
      <w:ins w:id="290" w:author="Thomas, Gregg" w:date="2024-10-02T11:17:00Z" w16du:dateUtc="2024-10-02T15:17:00Z">
        <w:r>
          <w:rPr>
            <w:b w:val="0"/>
            <w:bCs w:val="0"/>
          </w:rPr>
          <w:t>prior analys</w:t>
        </w:r>
      </w:ins>
      <w:ins w:id="291" w:author="Hahn, Matthew" w:date="2024-10-16T17:48:00Z" w16du:dateUtc="2024-10-16T21:48:00Z">
        <w:r w:rsidR="003B49F9">
          <w:rPr>
            <w:b w:val="0"/>
            <w:bCs w:val="0"/>
          </w:rPr>
          <w:t>i</w:t>
        </w:r>
      </w:ins>
      <w:ins w:id="292" w:author="Thomas, Gregg" w:date="2024-10-02T11:17:00Z" w16du:dateUtc="2024-10-02T15:17:00Z">
        <w:del w:id="293" w:author="Hahn, Matthew" w:date="2024-10-16T17:48:00Z" w16du:dateUtc="2024-10-16T21:48:00Z">
          <w:r w:rsidDel="003B49F9">
            <w:rPr>
              <w:b w:val="0"/>
              <w:bCs w:val="0"/>
            </w:rPr>
            <w:delText>e</w:delText>
          </w:r>
        </w:del>
        <w:r>
          <w:rPr>
            <w:b w:val="0"/>
            <w:bCs w:val="0"/>
          </w:rPr>
          <w:t xml:space="preserve">s, </w:t>
        </w:r>
      </w:ins>
      <w:ins w:id="294" w:author="Hahn, Matthew" w:date="2024-10-16T17:37:00Z" w16du:dateUtc="2024-10-16T21:37:00Z">
        <w:r w:rsidR="00C12E58">
          <w:rPr>
            <w:b w:val="0"/>
            <w:bCs w:val="0"/>
          </w:rPr>
          <w:t xml:space="preserve">10 </w:t>
        </w:r>
      </w:ins>
      <w:ins w:id="295" w:author="Thomas, Gregg" w:date="2024-10-02T11:17:00Z" w16du:dateUtc="2024-10-02T15:17:00Z">
        <w:del w:id="296" w:author="Hahn, Matthew" w:date="2024-10-16T17:37:00Z" w16du:dateUtc="2024-10-16T21:37:00Z">
          <w:r w:rsidRPr="00C12E58" w:rsidDel="00C12E58">
            <w:rPr>
              <w:b w:val="0"/>
              <w:bCs w:val="0"/>
              <w:i/>
              <w:iCs/>
              <w:rPrChange w:id="297" w:author="Hahn, Matthew" w:date="2024-10-16T17:37:00Z" w16du:dateUtc="2024-10-16T21:37:00Z">
                <w:rPr>
                  <w:b w:val="0"/>
                  <w:bCs w:val="0"/>
                </w:rPr>
              </w:rPrChange>
            </w:rPr>
            <w:delText>Homeobox gene</w:delText>
          </w:r>
        </w:del>
      </w:ins>
      <w:ins w:id="298" w:author="Hahn, Matthew" w:date="2024-10-16T17:37:00Z" w16du:dateUtc="2024-10-16T21:37:00Z">
        <w:r w:rsidR="00C12E58" w:rsidRPr="008D6BFF">
          <w:rPr>
            <w:b w:val="0"/>
            <w:bCs w:val="0"/>
          </w:rPr>
          <w:t>Hox</w:t>
        </w:r>
        <w:r w:rsidR="00C12E58">
          <w:rPr>
            <w:b w:val="0"/>
            <w:bCs w:val="0"/>
            <w:i/>
            <w:iCs/>
          </w:rPr>
          <w:t xml:space="preserve"> </w:t>
        </w:r>
        <w:r w:rsidR="00C12E58">
          <w:rPr>
            <w:b w:val="0"/>
            <w:bCs w:val="0"/>
          </w:rPr>
          <w:t>gene</w:t>
        </w:r>
      </w:ins>
      <w:ins w:id="299" w:author="Hahn, Matthew" w:date="2024-10-16T17:38:00Z" w16du:dateUtc="2024-10-16T21:38:00Z">
        <w:r w:rsidR="00C12E58">
          <w:rPr>
            <w:b w:val="0"/>
            <w:bCs w:val="0"/>
          </w:rPr>
          <w:t>s in a</w:t>
        </w:r>
      </w:ins>
      <w:ins w:id="300" w:author="Thomas, Gregg" w:date="2024-10-02T11:17:00Z" w16du:dateUtc="2024-10-02T15:17:00Z">
        <w:r>
          <w:rPr>
            <w:b w:val="0"/>
            <w:bCs w:val="0"/>
          </w:rPr>
          <w:t xml:space="preserve"> cluster</w:t>
        </w:r>
        <w:del w:id="301" w:author="Hahn, Matthew" w:date="2024-10-16T17:38:00Z" w16du:dateUtc="2024-10-16T21:38:00Z">
          <w:r w:rsidDel="00C12E58">
            <w:rPr>
              <w:b w:val="0"/>
              <w:bCs w:val="0"/>
            </w:rPr>
            <w:delText>s</w:delText>
          </w:r>
        </w:del>
        <w:r>
          <w:rPr>
            <w:b w:val="0"/>
            <w:bCs w:val="0"/>
          </w:rPr>
          <w:t xml:space="preserve"> were </w:t>
        </w:r>
        <w:del w:id="302" w:author="Hahn, Matthew" w:date="2024-10-16T17:38:00Z" w16du:dateUtc="2024-10-16T21:38:00Z">
          <w:r w:rsidDel="00C12E58">
            <w:rPr>
              <w:b w:val="0"/>
              <w:bCs w:val="0"/>
            </w:rPr>
            <w:delText>shown</w:delText>
          </w:r>
        </w:del>
      </w:ins>
      <w:ins w:id="303" w:author="Hahn, Matthew" w:date="2024-10-16T17:38:00Z" w16du:dateUtc="2024-10-16T21:38:00Z">
        <w:r w:rsidR="00C12E58">
          <w:rPr>
            <w:b w:val="0"/>
            <w:bCs w:val="0"/>
          </w:rPr>
          <w:t>found</w:t>
        </w:r>
      </w:ins>
      <w:ins w:id="304" w:author="Thomas, Gregg" w:date="2024-10-02T11:17:00Z" w16du:dateUtc="2024-10-02T15:17:00Z">
        <w:r>
          <w:rPr>
            <w:b w:val="0"/>
            <w:bCs w:val="0"/>
          </w:rPr>
          <w:t xml:space="preserve"> to be </w:t>
        </w:r>
        <w:del w:id="305" w:author="Hahn, Matthew" w:date="2024-10-16T17:38:00Z" w16du:dateUtc="2024-10-16T21:38:00Z">
          <w:r w:rsidDel="00C12E58">
            <w:rPr>
              <w:b w:val="0"/>
              <w:bCs w:val="0"/>
            </w:rPr>
            <w:delText xml:space="preserve">highly </w:delText>
          </w:r>
        </w:del>
        <w:r>
          <w:rPr>
            <w:b w:val="0"/>
            <w:bCs w:val="0"/>
          </w:rPr>
          <w:t xml:space="preserve">duplicated, with a subset residing in syntenic blocks detected by </w:t>
        </w:r>
        <w:proofErr w:type="spellStart"/>
        <w:r>
          <w:rPr>
            <w:b w:val="0"/>
            <w:bCs w:val="0"/>
          </w:rPr>
          <w:t>SatsumaSynteny</w:t>
        </w:r>
        <w:proofErr w:type="spellEnd"/>
        <w:r>
          <w:rPr>
            <w:b w:val="0"/>
            <w:bCs w:val="0"/>
          </w:rPr>
          <w:t xml:space="preserve"> </w:t>
        </w:r>
      </w:ins>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306" w:author="Thomas, Gregg" w:date="2024-10-02T11:17:00Z" w16du:dateUtc="2024-10-02T15:17:00Z">
        <w:r>
          <w:rPr>
            <w:b w:val="0"/>
            <w:bCs w:val="0"/>
          </w:rPr>
          <w:t xml:space="preserve">. </w:t>
        </w:r>
      </w:ins>
      <w:ins w:id="307" w:author="Hahn, Matthew" w:date="2024-10-16T17:48:00Z" w16du:dateUtc="2024-10-16T21:48:00Z">
        <w:r w:rsidR="003B49F9">
          <w:rPr>
            <w:b w:val="0"/>
            <w:bCs w:val="0"/>
          </w:rPr>
          <w:t xml:space="preserve">Here, </w:t>
        </w:r>
      </w:ins>
      <w:proofErr w:type="spellStart"/>
      <w:ins w:id="308" w:author="Thomas, Gregg" w:date="2024-10-02T11:17:00Z" w16du:dateUtc="2024-10-02T15:17:00Z">
        <w:r>
          <w:rPr>
            <w:b w:val="0"/>
            <w:bCs w:val="0"/>
          </w:rPr>
          <w:t>MCScanX</w:t>
        </w:r>
        <w:proofErr w:type="spellEnd"/>
        <w:r>
          <w:rPr>
            <w:b w:val="0"/>
            <w:bCs w:val="0"/>
          </w:rPr>
          <w:t xml:space="preserve"> and </w:t>
        </w:r>
        <w:r>
          <w:rPr>
            <w:b w:val="0"/>
            <w:bCs w:val="0"/>
            <w:i/>
            <w:iCs/>
          </w:rPr>
          <w:t>synmap.pl</w:t>
        </w:r>
        <w:r>
          <w:rPr>
            <w:b w:val="0"/>
            <w:bCs w:val="0"/>
          </w:rPr>
          <w:t xml:space="preserve"> were not able to recover these </w:t>
        </w:r>
      </w:ins>
      <w:ins w:id="309" w:author="Hahn, Matthew" w:date="2024-10-16T17:53:00Z" w16du:dateUtc="2024-10-16T21:53:00Z">
        <w:r w:rsidR="001F3058">
          <w:rPr>
            <w:b w:val="0"/>
            <w:bCs w:val="0"/>
          </w:rPr>
          <w:t xml:space="preserve">synteny </w:t>
        </w:r>
      </w:ins>
      <w:ins w:id="310" w:author="Thomas, Gregg" w:date="2024-10-02T11:17:00Z" w16du:dateUtc="2024-10-02T15:17:00Z">
        <w:r>
          <w:rPr>
            <w:b w:val="0"/>
            <w:bCs w:val="0"/>
          </w:rPr>
          <w:t>relationships</w:t>
        </w:r>
        <w:r w:rsidR="00EE08DE">
          <w:rPr>
            <w:b w:val="0"/>
            <w:bCs w:val="0"/>
          </w:rPr>
          <w:t xml:space="preserve">, regardless of input parameters. </w:t>
        </w:r>
      </w:ins>
      <w:ins w:id="311" w:author="Thomas, Gregg" w:date="2024-10-02T11:18:00Z" w16du:dateUtc="2024-10-02T15:18:00Z">
        <w:r w:rsidR="00EE08DE">
          <w:rPr>
            <w:b w:val="0"/>
            <w:bCs w:val="0"/>
          </w:rPr>
          <w:t xml:space="preserve">Similarly, </w:t>
        </w:r>
      </w:ins>
      <w:ins w:id="312" w:author="Hahn, Matthew" w:date="2024-10-16T17:48:00Z" w16du:dateUtc="2024-10-16T21:48:00Z">
        <w:r w:rsidR="003B49F9">
          <w:rPr>
            <w:b w:val="0"/>
            <w:bCs w:val="0"/>
          </w:rPr>
          <w:t>in our anal</w:t>
        </w:r>
      </w:ins>
      <w:ins w:id="313" w:author="Hahn, Matthew" w:date="2024-10-16T17:49:00Z" w16du:dateUtc="2024-10-16T21:49:00Z">
        <w:r w:rsidR="003B49F9">
          <w:rPr>
            <w:b w:val="0"/>
            <w:bCs w:val="0"/>
          </w:rPr>
          <w:t xml:space="preserve">yses </w:t>
        </w:r>
      </w:ins>
      <w:ins w:id="314" w:author="Thomas, Gregg" w:date="2024-10-02T11:18:00Z" w16du:dateUtc="2024-10-02T15:18:00Z">
        <w:r w:rsidR="00EE08DE">
          <w:rPr>
            <w:b w:val="0"/>
            <w:bCs w:val="0"/>
          </w:rPr>
          <w:t xml:space="preserve">none of the </w:t>
        </w:r>
      </w:ins>
      <w:ins w:id="315" w:author="Thomas, Gregg" w:date="2024-10-17T10:37:00Z" w16du:dateUtc="2024-10-17T14:37:00Z">
        <w:r w:rsidR="00C7533A">
          <w:rPr>
            <w:b w:val="0"/>
            <w:bCs w:val="0"/>
          </w:rPr>
          <w:t>h</w:t>
        </w:r>
      </w:ins>
      <w:ins w:id="316" w:author="Thomas, Gregg" w:date="2024-10-02T11:18:00Z" w16du:dateUtc="2024-10-02T15:18:00Z">
        <w:r w:rsidR="00EE08DE">
          <w:rPr>
            <w:b w:val="0"/>
            <w:bCs w:val="0"/>
          </w:rPr>
          <w:t>omeobox gene clusters were found in double conserved synteny with an outgroup.</w:t>
        </w:r>
      </w:ins>
      <w:ins w:id="317" w:author="Hahn, Matthew" w:date="2024-10-16T17:41:00Z" w16du:dateUtc="2024-10-16T21:41:00Z">
        <w:r w:rsidR="00120A71">
          <w:rPr>
            <w:b w:val="0"/>
            <w:bCs w:val="0"/>
          </w:rPr>
          <w:t xml:space="preserve"> In addition to the </w:t>
        </w:r>
        <w:r w:rsidR="00120A71" w:rsidRPr="008D6BFF">
          <w:rPr>
            <w:b w:val="0"/>
            <w:bCs w:val="0"/>
          </w:rPr>
          <w:t>Hox</w:t>
        </w:r>
        <w:r w:rsidR="00120A71">
          <w:rPr>
            <w:b w:val="0"/>
            <w:bCs w:val="0"/>
          </w:rPr>
          <w:t xml:space="preserve"> cluster, </w:t>
        </w:r>
        <w:proofErr w:type="gramStart"/>
        <w:r w:rsidR="00120A71">
          <w:rPr>
            <w:b w:val="0"/>
            <w:bCs w:val="0"/>
          </w:rPr>
          <w:t>a number of</w:t>
        </w:r>
        <w:proofErr w:type="gramEnd"/>
        <w:r w:rsidR="00120A71">
          <w:rPr>
            <w:b w:val="0"/>
            <w:bCs w:val="0"/>
          </w:rPr>
          <w:t xml:space="preserve"> </w:t>
        </w:r>
      </w:ins>
      <w:ins w:id="318" w:author="Hahn, Matthew" w:date="2024-10-16T17:53:00Z" w16du:dateUtc="2024-10-16T21:53:00Z">
        <w:r w:rsidR="001F3058">
          <w:rPr>
            <w:b w:val="0"/>
            <w:bCs w:val="0"/>
          </w:rPr>
          <w:t>other</w:t>
        </w:r>
      </w:ins>
      <w:ins w:id="319" w:author="Hahn, Matthew" w:date="2024-10-16T17:42:00Z" w16du:dateUtc="2024-10-16T21:42:00Z">
        <w:r w:rsidR="00120A71">
          <w:rPr>
            <w:b w:val="0"/>
            <w:bCs w:val="0"/>
          </w:rPr>
          <w:t xml:space="preserve"> </w:t>
        </w:r>
        <w:del w:id="320" w:author="Thomas, Gregg" w:date="2024-10-17T10:38:00Z" w16du:dateUtc="2024-10-17T14:38:00Z">
          <w:r w:rsidR="00120A71" w:rsidDel="00C7533A">
            <w:rPr>
              <w:b w:val="0"/>
              <w:bCs w:val="0"/>
            </w:rPr>
            <w:delText>H</w:delText>
          </w:r>
        </w:del>
      </w:ins>
      <w:ins w:id="321" w:author="Thomas, Gregg" w:date="2024-10-17T10:38:00Z" w16du:dateUtc="2024-10-17T14:38:00Z">
        <w:r w:rsidR="00C7533A">
          <w:rPr>
            <w:b w:val="0"/>
            <w:bCs w:val="0"/>
          </w:rPr>
          <w:t>h</w:t>
        </w:r>
      </w:ins>
      <w:ins w:id="322" w:author="Hahn, Matthew" w:date="2024-10-16T17:42:00Z" w16du:dateUtc="2024-10-16T21:42:00Z">
        <w:r w:rsidR="00120A71">
          <w:rPr>
            <w:b w:val="0"/>
            <w:bCs w:val="0"/>
          </w:rPr>
          <w:t>omeobox genes were found as duplicates by</w:t>
        </w:r>
      </w:ins>
      <w:r w:rsidR="008C6147">
        <w:rPr>
          <w:b w:val="0"/>
          <w:bCs w:val="0"/>
        </w:rPr>
        <w:t xml:space="preserve"> </w:t>
      </w:r>
      <w:r w:rsidR="008C6147">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8C6147">
        <w:rPr>
          <w:b w:val="0"/>
          <w:bCs w:val="0"/>
        </w:rPr>
        <w:instrText xml:space="preserve"> ADDIN EN.CITE </w:instrText>
      </w:r>
      <w:r w:rsidR="008C6147">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8C6147">
        <w:rPr>
          <w:b w:val="0"/>
          <w:bCs w:val="0"/>
        </w:rPr>
        <w:instrText xml:space="preserve"> ADDIN EN.CITE.DATA </w:instrText>
      </w:r>
      <w:r w:rsidR="008C6147">
        <w:rPr>
          <w:b w:val="0"/>
          <w:bCs w:val="0"/>
        </w:rPr>
      </w:r>
      <w:r w:rsidR="008C6147">
        <w:rPr>
          <w:b w:val="0"/>
          <w:bCs w:val="0"/>
        </w:rPr>
        <w:fldChar w:fldCharType="end"/>
      </w:r>
      <w:r w:rsidR="008C6147">
        <w:rPr>
          <w:b w:val="0"/>
          <w:bCs w:val="0"/>
        </w:rPr>
        <w:fldChar w:fldCharType="separate"/>
      </w:r>
      <w:r w:rsidR="008C6147">
        <w:rPr>
          <w:b w:val="0"/>
          <w:bCs w:val="0"/>
          <w:noProof/>
        </w:rPr>
        <w:t>Schwager, et al. (2017)</w:t>
      </w:r>
      <w:r w:rsidR="008C6147">
        <w:rPr>
          <w:b w:val="0"/>
          <w:bCs w:val="0"/>
        </w:rPr>
        <w:fldChar w:fldCharType="end"/>
      </w:r>
      <w:ins w:id="323" w:author="Hahn, Matthew" w:date="2024-10-16T17:42:00Z" w16du:dateUtc="2024-10-16T21:42:00Z">
        <w:r w:rsidR="00120A71">
          <w:rPr>
            <w:b w:val="0"/>
            <w:bCs w:val="0"/>
          </w:rPr>
          <w:t>.</w:t>
        </w:r>
      </w:ins>
      <w:ins w:id="324" w:author="Thomas, Gregg" w:date="2024-10-02T11:18:00Z" w16du:dateUtc="2024-10-02T15:18:00Z">
        <w:r w:rsidR="00EE08DE">
          <w:rPr>
            <w:b w:val="0"/>
            <w:bCs w:val="0"/>
          </w:rPr>
          <w:t xml:space="preserve"> </w:t>
        </w:r>
        <w:del w:id="325" w:author="Hahn, Matthew" w:date="2024-10-16T17:42:00Z" w16du:dateUtc="2024-10-16T21:42:00Z">
          <w:r w:rsidR="00EE08DE" w:rsidDel="00120A71">
            <w:rPr>
              <w:b w:val="0"/>
              <w:bCs w:val="0"/>
            </w:rPr>
            <w:delText xml:space="preserve">Instead, </w:delText>
          </w:r>
        </w:del>
        <w:proofErr w:type="spellStart"/>
        <w:r w:rsidR="00EE08DE">
          <w:rPr>
            <w:b w:val="0"/>
            <w:bCs w:val="0"/>
          </w:rPr>
          <w:t>MCScanX</w:t>
        </w:r>
        <w:proofErr w:type="spellEnd"/>
        <w:r w:rsidR="00EE08DE">
          <w:rPr>
            <w:b w:val="0"/>
            <w:bCs w:val="0"/>
          </w:rPr>
          <w:t xml:space="preserve"> </w:t>
        </w:r>
      </w:ins>
      <w:ins w:id="326" w:author="Hahn, Matthew" w:date="2024-10-16T17:54:00Z" w16du:dateUtc="2024-10-16T21:54:00Z">
        <w:r w:rsidR="001F3058">
          <w:rPr>
            <w:b w:val="0"/>
            <w:bCs w:val="0"/>
          </w:rPr>
          <w:t xml:space="preserve">here </w:t>
        </w:r>
      </w:ins>
      <w:ins w:id="327" w:author="Thomas, Gregg" w:date="2024-10-02T11:18:00Z" w16du:dateUtc="2024-10-02T15:18:00Z">
        <w:r w:rsidR="00EE08DE">
          <w:rPr>
            <w:b w:val="0"/>
            <w:bCs w:val="0"/>
          </w:rPr>
          <w:t xml:space="preserve">labeled the majority of these </w:t>
        </w:r>
      </w:ins>
      <w:ins w:id="328" w:author="Thomas, Gregg" w:date="2024-10-17T10:37:00Z" w16du:dateUtc="2024-10-17T14:37:00Z">
        <w:r w:rsidR="00C7533A">
          <w:rPr>
            <w:b w:val="0"/>
            <w:bCs w:val="0"/>
          </w:rPr>
          <w:t>h</w:t>
        </w:r>
      </w:ins>
      <w:ins w:id="329" w:author="Thomas, Gregg" w:date="2024-10-02T11:18:00Z" w16du:dateUtc="2024-10-02T15:18:00Z">
        <w:r w:rsidR="00EE08DE">
          <w:rPr>
            <w:b w:val="0"/>
            <w:bCs w:val="0"/>
          </w:rPr>
          <w:t>omeobox genes as tandem duplicates</w:t>
        </w:r>
      </w:ins>
      <w:ins w:id="330" w:author="Hahn, Matthew" w:date="2024-10-16T17:54:00Z" w16du:dateUtc="2024-10-16T21:54:00Z">
        <w:r w:rsidR="001F3058">
          <w:rPr>
            <w:b w:val="0"/>
            <w:bCs w:val="0"/>
          </w:rPr>
          <w:t xml:space="preserve">, as in the original </w:t>
        </w:r>
        <w:proofErr w:type="spellStart"/>
        <w:r w:rsidR="001F3058">
          <w:rPr>
            <w:b w:val="0"/>
            <w:bCs w:val="0"/>
          </w:rPr>
          <w:t>analyses</w:t>
        </w:r>
      </w:ins>
      <w:ins w:id="331" w:author="Thomas, Gregg" w:date="2024-10-02T11:18:00Z" w16du:dateUtc="2024-10-02T15:18:00Z">
        <w:del w:id="332" w:author="Hahn, Matthew" w:date="2024-10-16T17:49:00Z" w16du:dateUtc="2024-10-16T21:49:00Z">
          <w:r w:rsidR="00EE08DE" w:rsidDel="003B49F9">
            <w:rPr>
              <w:b w:val="0"/>
              <w:bCs w:val="0"/>
            </w:rPr>
            <w:delText xml:space="preserve">, a gene class masked by </w:delText>
          </w:r>
        </w:del>
        <w:del w:id="333" w:author="Hahn, Matthew" w:date="2024-10-16T17:42:00Z" w16du:dateUtc="2024-10-16T21:42:00Z">
          <w:r w:rsidR="00EE08DE" w:rsidDel="00120A71">
            <w:rPr>
              <w:b w:val="0"/>
              <w:bCs w:val="0"/>
            </w:rPr>
            <w:delText>MCScanX</w:delText>
          </w:r>
        </w:del>
        <w:del w:id="334" w:author="Hahn, Matthew" w:date="2024-10-16T17:49:00Z" w16du:dateUtc="2024-10-16T21:49:00Z">
          <w:r w:rsidR="00EE08DE" w:rsidDel="003B49F9">
            <w:rPr>
              <w:b w:val="0"/>
              <w:bCs w:val="0"/>
            </w:rPr>
            <w:delText xml:space="preserve"> from collinear block detection</w:delText>
          </w:r>
        </w:del>
        <w:r w:rsidR="00EE08DE">
          <w:rPr>
            <w:b w:val="0"/>
            <w:bCs w:val="0"/>
          </w:rPr>
          <w:t>.</w:t>
        </w:r>
      </w:ins>
      <w:r w:rsidR="008C6147">
        <w:rPr>
          <w:b w:val="0"/>
          <w:bCs w:val="0"/>
        </w:rPr>
        <w:fldChar w:fldCharType="begin">
          <w:fldData xml:space="preserve">PEVuZE5vdGU+PENpdGUgQXV0aG9yWWVhcj0iMSI+PEF1dGhvcj5MZWl0ZTwvQXV0aG9yPjxZZWFy
PjIwMTg8L1llYXI+PFJlY051bT42NTwvUmVjTnVtPjxEaXNwbGF5VGV4dD5MZWl0ZSwgZXQgYWwu
ICgyMDE4KTwvRGlzcGxheVRleHQ+PHJlY29yZD48cmVjLW51bWJlcj42NTwvcmVjLW51bWJlcj48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dXRoLWFkZHJlc3M+PHRpdGxlcz48dGl0bGU+SG9tZW9ib3ggZ2VuZSBkdXBsaWNhdGlvbiBhbmQg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</w:fldData>
        </w:fldChar>
      </w:r>
      <w:r w:rsidR="008C6147">
        <w:rPr>
          <w:b w:val="0"/>
          <w:bCs w:val="0"/>
        </w:rPr>
        <w:instrText xml:space="preserve"> ADDIN EN.CITE </w:instrText>
      </w:r>
      <w:r w:rsidR="008C6147">
        <w:rPr>
          <w:b w:val="0"/>
          <w:bCs w:val="0"/>
        </w:rPr>
        <w:fldChar w:fldCharType="begin">
          <w:fldData xml:space="preserve">PEVuZE5vdGU+PENpdGUgQXV0aG9yWWVhcj0iMSI+PEF1dGhvcj5MZWl0ZTwvQXV0aG9yPjxZZWFy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</w:fldData>
        </w:fldChar>
      </w:r>
      <w:r w:rsidR="008C6147">
        <w:rPr>
          <w:b w:val="0"/>
          <w:bCs w:val="0"/>
        </w:rPr>
        <w:instrText xml:space="preserve"> ADDIN EN.CITE.DATA </w:instrText>
      </w:r>
      <w:r w:rsidR="008C6147">
        <w:rPr>
          <w:b w:val="0"/>
          <w:bCs w:val="0"/>
        </w:rPr>
      </w:r>
      <w:r w:rsidR="008C6147">
        <w:rPr>
          <w:b w:val="0"/>
          <w:bCs w:val="0"/>
        </w:rPr>
        <w:fldChar w:fldCharType="end"/>
      </w:r>
      <w:r w:rsidR="008C6147">
        <w:rPr>
          <w:b w:val="0"/>
          <w:bCs w:val="0"/>
        </w:rPr>
        <w:fldChar w:fldCharType="separate"/>
      </w:r>
      <w:r w:rsidR="008C6147">
        <w:rPr>
          <w:b w:val="0"/>
          <w:bCs w:val="0"/>
          <w:noProof/>
        </w:rPr>
        <w:t>Leite</w:t>
      </w:r>
      <w:proofErr w:type="spellEnd"/>
      <w:r w:rsidR="008C6147">
        <w:rPr>
          <w:b w:val="0"/>
          <w:bCs w:val="0"/>
          <w:noProof/>
        </w:rPr>
        <w:t>, et al. (2018)</w:t>
      </w:r>
      <w:r w:rsidR="008C6147">
        <w:rPr>
          <w:b w:val="0"/>
          <w:bCs w:val="0"/>
        </w:rPr>
        <w:fldChar w:fldCharType="end"/>
      </w:r>
      <w:r w:rsidR="008C6147">
        <w:rPr>
          <w:b w:val="0"/>
          <w:bCs w:val="0"/>
        </w:rPr>
        <w:t xml:space="preserve"> and </w:t>
      </w:r>
      <w:r w:rsidR="008C6147">
        <w:rPr>
          <w:b w:val="0"/>
          <w:bCs w:val="0"/>
        </w:rPr>
        <w:fldChar w:fldCharType="begin">
          <w:fldData xml:space="preserve">PEVuZE5vdGU+PENpdGUgQXV0aG9yWWVhcj0iMSI+PEF1dGhvcj5IYXJwZXI8L0F1dGhvcj48WWVh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</w:fldData>
        </w:fldChar>
      </w:r>
      <w:r w:rsidR="008C6147">
        <w:rPr>
          <w:b w:val="0"/>
          <w:bCs w:val="0"/>
        </w:rPr>
        <w:instrText xml:space="preserve"> ADDIN EN.CITE </w:instrText>
      </w:r>
      <w:r w:rsidR="008C6147">
        <w:rPr>
          <w:b w:val="0"/>
          <w:bCs w:val="0"/>
        </w:rPr>
        <w:fldChar w:fldCharType="begin">
          <w:fldData xml:space="preserve">PEVuZE5vdGU+PENpdGUgQXV0aG9yWWVhcj0iMSI+PEF1dGhvcj5IYXJwZXI8L0F1dGhvcj48WWVh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</w:fldData>
        </w:fldChar>
      </w:r>
      <w:r w:rsidR="008C6147">
        <w:rPr>
          <w:b w:val="0"/>
          <w:bCs w:val="0"/>
        </w:rPr>
        <w:instrText xml:space="preserve"> ADDIN EN.CITE.DATA </w:instrText>
      </w:r>
      <w:r w:rsidR="008C6147">
        <w:rPr>
          <w:b w:val="0"/>
          <w:bCs w:val="0"/>
        </w:rPr>
      </w:r>
      <w:r w:rsidR="008C6147">
        <w:rPr>
          <w:b w:val="0"/>
          <w:bCs w:val="0"/>
        </w:rPr>
        <w:fldChar w:fldCharType="end"/>
      </w:r>
      <w:r w:rsidR="008C6147">
        <w:rPr>
          <w:b w:val="0"/>
          <w:bCs w:val="0"/>
        </w:rPr>
        <w:fldChar w:fldCharType="separate"/>
      </w:r>
      <w:r w:rsidR="008C6147">
        <w:rPr>
          <w:b w:val="0"/>
          <w:bCs w:val="0"/>
          <w:noProof/>
        </w:rPr>
        <w:t>Harper, et al. (2021)</w:t>
      </w:r>
      <w:r w:rsidR="008C6147">
        <w:rPr>
          <w:b w:val="0"/>
          <w:bCs w:val="0"/>
        </w:rPr>
        <w:fldChar w:fldCharType="end"/>
      </w:r>
      <w:ins w:id="335" w:author="Hahn, Matthew" w:date="2024-10-16T17:43:00Z" w16du:dateUtc="2024-10-16T21:43:00Z">
        <w:r w:rsidR="00AE1B89">
          <w:rPr>
            <w:b w:val="0"/>
            <w:bCs w:val="0"/>
          </w:rPr>
          <w:t xml:space="preserve"> similarly found </w:t>
        </w:r>
      </w:ins>
      <w:ins w:id="336" w:author="Hahn, Matthew" w:date="2024-10-16T17:44:00Z" w16du:dateUtc="2024-10-16T21:44:00Z">
        <w:r w:rsidR="00AE1B89">
          <w:rPr>
            <w:b w:val="0"/>
            <w:bCs w:val="0"/>
          </w:rPr>
          <w:t xml:space="preserve">many </w:t>
        </w:r>
      </w:ins>
      <w:ins w:id="337" w:author="Hahn, Matthew" w:date="2024-10-16T17:49:00Z" w16du:dateUtc="2024-10-16T21:49:00Z">
        <w:del w:id="338" w:author="Thomas, Gregg" w:date="2024-10-17T10:38:00Z" w16du:dateUtc="2024-10-17T14:38:00Z">
          <w:r w:rsidR="000257A1" w:rsidDel="00C7533A">
            <w:rPr>
              <w:b w:val="0"/>
              <w:bCs w:val="0"/>
            </w:rPr>
            <w:delText>H</w:delText>
          </w:r>
        </w:del>
      </w:ins>
      <w:ins w:id="339" w:author="Thomas, Gregg" w:date="2024-10-17T10:38:00Z" w16du:dateUtc="2024-10-17T14:38:00Z">
        <w:r w:rsidR="00C7533A">
          <w:rPr>
            <w:b w:val="0"/>
            <w:bCs w:val="0"/>
          </w:rPr>
          <w:t>h</w:t>
        </w:r>
      </w:ins>
      <w:ins w:id="340" w:author="Hahn, Matthew" w:date="2024-10-16T17:44:00Z" w16du:dateUtc="2024-10-16T21:44:00Z">
        <w:r w:rsidR="00AE1B89">
          <w:rPr>
            <w:b w:val="0"/>
            <w:bCs w:val="0"/>
          </w:rPr>
          <w:t>omeobox genes to be duplicates</w:t>
        </w:r>
      </w:ins>
      <w:ins w:id="341" w:author="Hahn, Matthew" w:date="2024-10-16T17:54:00Z" w16du:dateUtc="2024-10-16T21:54:00Z">
        <w:r w:rsidR="00CA135E">
          <w:rPr>
            <w:b w:val="0"/>
            <w:bCs w:val="0"/>
          </w:rPr>
          <w:t xml:space="preserve"> in spiders and scorpions</w:t>
        </w:r>
      </w:ins>
      <w:ins w:id="342" w:author="Hahn, Matthew" w:date="2024-10-16T17:44:00Z" w16du:dateUtc="2024-10-16T21:44:00Z">
        <w:r w:rsidR="00AE1B89">
          <w:rPr>
            <w:b w:val="0"/>
            <w:bCs w:val="0"/>
          </w:rPr>
          <w:t>, but no methods classified them as due to a WGD</w:t>
        </w:r>
      </w:ins>
      <w:ins w:id="343" w:author="Hahn, Matthew" w:date="2024-10-16T17:49:00Z" w16du:dateUtc="2024-10-16T21:49:00Z">
        <w:r w:rsidR="000257A1">
          <w:rPr>
            <w:b w:val="0"/>
            <w:bCs w:val="0"/>
          </w:rPr>
          <w:t xml:space="preserve"> in those studies</w:t>
        </w:r>
      </w:ins>
      <w:ins w:id="344" w:author="Hahn, Matthew" w:date="2024-10-16T17:44:00Z" w16du:dateUtc="2024-10-16T21:44:00Z">
        <w:r w:rsidR="00AE1B89">
          <w:rPr>
            <w:b w:val="0"/>
            <w:bCs w:val="0"/>
          </w:rPr>
          <w:t>.</w:t>
        </w:r>
      </w:ins>
      <w:ins w:id="345" w:author="Thomas, Gregg" w:date="2024-10-02T11:18:00Z" w16du:dateUtc="2024-10-02T15:18:00Z">
        <w:r w:rsidR="00EE08DE">
          <w:rPr>
            <w:b w:val="0"/>
            <w:bCs w:val="0"/>
          </w:rPr>
          <w:t xml:space="preserve"> </w:t>
        </w:r>
      </w:ins>
      <w:ins w:id="346" w:author="Thomas, Gregg" w:date="2024-10-02T11:19:00Z" w16du:dateUtc="2024-10-02T15:19:00Z">
        <w:r w:rsidR="00EE08DE">
          <w:rPr>
            <w:b w:val="0"/>
            <w:bCs w:val="0"/>
          </w:rPr>
          <w:t>Manual comparison of the</w:t>
        </w:r>
        <w:del w:id="347" w:author="Hahn, Matthew" w:date="2024-10-16T17:49:00Z" w16du:dateUtc="2024-10-16T21:49:00Z">
          <w:r w:rsidR="00EE08DE" w:rsidDel="000257A1">
            <w:rPr>
              <w:b w:val="0"/>
              <w:bCs w:val="0"/>
            </w:rPr>
            <w:delText>ir</w:delText>
          </w:r>
        </w:del>
        <w:r w:rsidR="00EE08DE">
          <w:rPr>
            <w:b w:val="0"/>
            <w:bCs w:val="0"/>
          </w:rPr>
          <w:t xml:space="preserve"> relative locations </w:t>
        </w:r>
      </w:ins>
      <w:ins w:id="348" w:author="Hahn, Matthew" w:date="2024-10-16T17:50:00Z" w16du:dateUtc="2024-10-16T21:50:00Z">
        <w:r w:rsidR="000257A1">
          <w:rPr>
            <w:b w:val="0"/>
            <w:bCs w:val="0"/>
          </w:rPr>
          <w:t xml:space="preserve">of these genes here </w:t>
        </w:r>
      </w:ins>
      <w:ins w:id="349" w:author="Thomas, Gregg" w:date="2024-10-02T11:19:00Z" w16du:dateUtc="2024-10-02T15:19:00Z">
        <w:r w:rsidR="00EE08DE">
          <w:rPr>
            <w:b w:val="0"/>
            <w:bCs w:val="0"/>
          </w:rPr>
          <w:t xml:space="preserve">showed one cluster of </w:t>
        </w:r>
        <w:commentRangeStart w:id="350"/>
        <w:r w:rsidR="00EE08DE">
          <w:rPr>
            <w:b w:val="0"/>
            <w:bCs w:val="0"/>
          </w:rPr>
          <w:t xml:space="preserve">the </w:t>
        </w:r>
      </w:ins>
      <w:ins w:id="351" w:author="Thomas, Gregg" w:date="2024-10-17T10:37:00Z" w16du:dateUtc="2024-10-17T14:37:00Z">
        <w:r w:rsidR="00C7533A">
          <w:rPr>
            <w:b w:val="0"/>
            <w:bCs w:val="0"/>
          </w:rPr>
          <w:t>h</w:t>
        </w:r>
      </w:ins>
      <w:ins w:id="352" w:author="Thomas, Gregg" w:date="2024-10-02T11:19:00Z" w16du:dateUtc="2024-10-02T15:19:00Z">
        <w:r w:rsidR="00EE08DE">
          <w:rPr>
            <w:b w:val="0"/>
            <w:bCs w:val="0"/>
          </w:rPr>
          <w:t>omeobox genes on a single scaffold</w:t>
        </w:r>
      </w:ins>
      <w:commentRangeEnd w:id="350"/>
      <w:r w:rsidR="000302B7">
        <w:rPr>
          <w:rStyle w:val="CommentReference"/>
        </w:rPr>
        <w:commentReference w:id="350"/>
      </w:r>
      <w:ins w:id="353" w:author="Thomas, Gregg" w:date="2024-10-02T11:19:00Z" w16du:dateUtc="2024-10-02T15:19:00Z">
        <w:r w:rsidR="00EE08DE">
          <w:rPr>
            <w:b w:val="0"/>
            <w:bCs w:val="0"/>
          </w:rPr>
          <w:t xml:space="preserve">, </w:t>
        </w:r>
        <w:del w:id="354" w:author="Hahn, Matthew" w:date="2024-10-16T17:50:00Z" w16du:dateUtc="2024-10-16T21:50:00Z">
          <w:r w:rsidR="00EE08DE" w:rsidDel="000257A1">
            <w:rPr>
              <w:b w:val="0"/>
              <w:bCs w:val="0"/>
            </w:rPr>
            <w:delText>however</w:delText>
          </w:r>
        </w:del>
      </w:ins>
      <w:ins w:id="355" w:author="Hahn, Matthew" w:date="2024-10-16T17:50:00Z" w16du:dateUtc="2024-10-16T21:50:00Z">
        <w:r w:rsidR="000257A1">
          <w:rPr>
            <w:b w:val="0"/>
            <w:bCs w:val="0"/>
          </w:rPr>
          <w:t>with</w:t>
        </w:r>
      </w:ins>
      <w:ins w:id="356" w:author="Thomas, Gregg" w:date="2024-10-02T11:19:00Z" w16du:dateUtc="2024-10-02T15:19:00Z">
        <w:r w:rsidR="00EE08DE">
          <w:rPr>
            <w:b w:val="0"/>
            <w:bCs w:val="0"/>
          </w:rPr>
          <w:t xml:space="preserve"> the remaining paralogs </w:t>
        </w:r>
        <w:del w:id="357" w:author="Hahn, Matthew" w:date="2024-10-16T17:50:00Z" w16du:dateUtc="2024-10-16T21:50:00Z">
          <w:r w:rsidR="00EE08DE" w:rsidDel="00DA641A">
            <w:rPr>
              <w:b w:val="0"/>
              <w:bCs w:val="0"/>
            </w:rPr>
            <w:delText xml:space="preserve">were </w:delText>
          </w:r>
        </w:del>
        <w:r w:rsidR="00EE08DE">
          <w:rPr>
            <w:b w:val="0"/>
            <w:bCs w:val="0"/>
          </w:rPr>
          <w:t>scattered across five oth</w:t>
        </w:r>
      </w:ins>
      <w:ins w:id="358" w:author="Thomas, Gregg" w:date="2024-10-02T11:20:00Z" w16du:dateUtc="2024-10-02T15:20:00Z">
        <w:r w:rsidR="00EE08DE">
          <w:rPr>
            <w:b w:val="0"/>
            <w:bCs w:val="0"/>
          </w:rPr>
          <w:t xml:space="preserve">er scaffolds. </w:t>
        </w:r>
      </w:ins>
      <w:ins w:id="359" w:author="Thomas, Gregg" w:date="2024-10-22T10:23:00Z" w16du:dateUtc="2024-10-22T14:23:00Z">
        <w:r w:rsidR="008C6147">
          <w:rPr>
            <w:b w:val="0"/>
            <w:bCs w:val="0"/>
          </w:rPr>
          <w:t>While h</w:t>
        </w:r>
        <w:r w:rsidR="008C6147" w:rsidRPr="008D6BFF">
          <w:rPr>
            <w:b w:val="0"/>
            <w:bCs w:val="0"/>
          </w:rPr>
          <w:t xml:space="preserve">omeobox </w:t>
        </w:r>
        <w:r w:rsidR="008C6147">
          <w:rPr>
            <w:b w:val="0"/>
            <w:bCs w:val="0"/>
          </w:rPr>
          <w:t xml:space="preserve">gene clusters are thought to be relatively slowly evolving outside of WGDs, this is not always the case </w:t>
        </w:r>
        <w:r w:rsidR="008C6147">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8C6147">
          <w:rPr>
            <w:b w:val="0"/>
            <w:bCs w:val="0"/>
          </w:rPr>
          <w:instrText xml:space="preserve"> ADDIN EN.CITE </w:instrText>
        </w:r>
        <w:r w:rsidR="008C6147">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8C6147">
          <w:rPr>
            <w:b w:val="0"/>
            <w:bCs w:val="0"/>
          </w:rPr>
          <w:instrText xml:space="preserve"> ADDIN EN.CITE.DATA </w:instrText>
        </w:r>
        <w:r w:rsidR="008C6147">
          <w:rPr>
            <w:b w:val="0"/>
            <w:bCs w:val="0"/>
          </w:rPr>
        </w:r>
        <w:r w:rsidR="008C6147">
          <w:rPr>
            <w:b w:val="0"/>
            <w:bCs w:val="0"/>
          </w:rPr>
          <w:fldChar w:fldCharType="end"/>
        </w:r>
        <w:r w:rsidR="008C6147">
          <w:rPr>
            <w:b w:val="0"/>
            <w:bCs w:val="0"/>
          </w:rPr>
        </w:r>
        <w:r w:rsidR="008C6147">
          <w:rPr>
            <w:b w:val="0"/>
            <w:bCs w:val="0"/>
          </w:rPr>
          <w:fldChar w:fldCharType="separate"/>
        </w:r>
        <w:r w:rsidR="008C6147">
          <w:rPr>
            <w:b w:val="0"/>
            <w:bCs w:val="0"/>
            <w:noProof/>
          </w:rPr>
          <w:t xml:space="preserve">(Mulhair, et al. 2023; Mulhair and Holland </w:t>
        </w:r>
        <w:r w:rsidR="008C6147">
          <w:rPr>
            <w:b w:val="0"/>
            <w:bCs w:val="0"/>
            <w:noProof/>
          </w:rPr>
          <w:lastRenderedPageBreak/>
          <w:t>2024)</w:t>
        </w:r>
        <w:r w:rsidR="008C6147">
          <w:rPr>
            <w:b w:val="0"/>
            <w:bCs w:val="0"/>
          </w:rPr>
          <w:fldChar w:fldCharType="end"/>
        </w:r>
        <w:r w:rsidR="008C6147">
          <w:rPr>
            <w:b w:val="0"/>
            <w:bCs w:val="0"/>
          </w:rPr>
          <w:t xml:space="preserve"> and t</w:t>
        </w:r>
      </w:ins>
      <w:ins w:id="360" w:author="Thomas, Gregg" w:date="2024-10-02T11:20:00Z" w16du:dateUtc="2024-10-02T15:20:00Z">
        <w:r w:rsidR="00EE08DE">
          <w:rPr>
            <w:b w:val="0"/>
            <w:bCs w:val="0"/>
          </w:rPr>
          <w:t xml:space="preserve">hese results may imply that the duplicated </w:t>
        </w:r>
      </w:ins>
      <w:ins w:id="361" w:author="Thomas, Gregg" w:date="2024-10-17T10:37:00Z" w16du:dateUtc="2024-10-17T14:37:00Z">
        <w:r w:rsidR="00C7533A">
          <w:rPr>
            <w:b w:val="0"/>
            <w:bCs w:val="0"/>
          </w:rPr>
          <w:t>h</w:t>
        </w:r>
      </w:ins>
      <w:ins w:id="362" w:author="Thomas, Gregg" w:date="2024-10-02T11:20:00Z" w16du:dateUtc="2024-10-02T15:20:00Z">
        <w:r w:rsidR="00EE08DE">
          <w:rPr>
            <w:b w:val="0"/>
            <w:bCs w:val="0"/>
          </w:rPr>
          <w:t xml:space="preserve">omeobox </w:t>
        </w:r>
      </w:ins>
      <w:ins w:id="363" w:author="Thomas, Gregg" w:date="2024-10-03T11:39:00Z" w16du:dateUtc="2024-10-03T15:39:00Z">
        <w:r w:rsidR="00234823">
          <w:rPr>
            <w:b w:val="0"/>
            <w:bCs w:val="0"/>
          </w:rPr>
          <w:t xml:space="preserve">genes </w:t>
        </w:r>
      </w:ins>
      <w:del w:id="364" w:author="Thomas, Gregg" w:date="2024-10-02T11:20:00Z" w16du:dateUtc="2024-10-02T15:20:00Z">
        <w:r w:rsidR="006606EB" w:rsidDel="00EE08DE">
          <w:rPr>
            <w:b w:val="0"/>
            <w:bCs w:val="0"/>
          </w:rPr>
          <w:delText xml:space="preserve"> This implies that the two copies of the </w:delText>
        </w:r>
        <w:r w:rsidR="00187CEA" w:rsidRPr="001045EC" w:rsidDel="00EE08DE">
          <w:rPr>
            <w:b w:val="0"/>
            <w:bCs w:val="0"/>
            <w:i/>
            <w:iCs/>
          </w:rPr>
          <w:delText>Hox</w:delText>
        </w:r>
        <w:r w:rsidR="006606EB" w:rsidDel="00EE08DE">
          <w:rPr>
            <w:b w:val="0"/>
            <w:bCs w:val="0"/>
          </w:rPr>
          <w:delText xml:space="preserve"> gene cluster </w:delText>
        </w:r>
      </w:del>
      <w:r w:rsidR="006606EB">
        <w:rPr>
          <w:b w:val="0"/>
          <w:bCs w:val="0"/>
        </w:rPr>
        <w:t>observed in some spiders and scorpions</w:t>
      </w:r>
      <w:ins w:id="365" w:author="Thomas, Gregg" w:date="2024-10-02T11:20:00Z" w16du:dateUtc="2024-10-02T15:20:00Z">
        <w:r w:rsidR="00EE08DE">
          <w:rPr>
            <w:b w:val="0"/>
            <w:bCs w:val="0"/>
          </w:rPr>
          <w:t xml:space="preserve"> are the result of small-scale duplications.</w:t>
        </w:r>
      </w:ins>
      <w:r w:rsidR="006606EB">
        <w:rPr>
          <w:b w:val="0"/>
          <w:bCs w:val="0"/>
        </w:rPr>
        <w:t xml:space="preserve"> </w:t>
      </w:r>
      <w:del w:id="366" w:author="Thomas, Gregg" w:date="2024-10-02T11:20:00Z" w16du:dateUtc="2024-10-02T15:20:00Z">
        <w:r w:rsidR="006606EB" w:rsidDel="00EE08DE">
          <w:rPr>
            <w:b w:val="0"/>
            <w:bCs w:val="0"/>
          </w:rPr>
          <w:delText xml:space="preserve">may instead be the result of a more limited duplication event. </w:delText>
        </w:r>
      </w:del>
      <w:del w:id="367" w:author="Thomas, Gregg" w:date="2024-10-22T10:23:00Z" w16du:dateUtc="2024-10-22T14:23:00Z">
        <w:r w:rsidR="0058713F" w:rsidDel="008C6147">
          <w:rPr>
            <w:b w:val="0"/>
            <w:bCs w:val="0"/>
          </w:rPr>
          <w:delText xml:space="preserve">While </w:delText>
        </w:r>
      </w:del>
      <w:del w:id="368" w:author="Thomas, Gregg" w:date="2024-10-17T10:38:00Z" w16du:dateUtc="2024-10-17T14:38:00Z">
        <w:r w:rsidR="0058713F" w:rsidRPr="00B0465E" w:rsidDel="00C7533A">
          <w:rPr>
            <w:b w:val="0"/>
            <w:bCs w:val="0"/>
            <w:rPrChange w:id="369" w:author="Hahn, Matthew" w:date="2024-10-16T17:33:00Z" w16du:dateUtc="2024-10-16T21:33:00Z">
              <w:rPr>
                <w:b w:val="0"/>
                <w:bCs w:val="0"/>
                <w:i/>
                <w:iCs/>
              </w:rPr>
            </w:rPrChange>
          </w:rPr>
          <w:delText xml:space="preserve">Hox </w:delText>
        </w:r>
      </w:del>
      <w:del w:id="370" w:author="Thomas, Gregg" w:date="2024-10-22T10:23:00Z" w16du:dateUtc="2024-10-22T14:23:00Z">
        <w:r w:rsidR="0058713F" w:rsidDel="008C6147">
          <w:rPr>
            <w:b w:val="0"/>
            <w:bCs w:val="0"/>
          </w:rPr>
          <w:delText xml:space="preserve">gene clusters are thought to be relatively slowly evolving outside of WGDs, this is not </w:delText>
        </w:r>
        <w:r w:rsidR="00266E52" w:rsidDel="008C6147">
          <w:rPr>
            <w:b w:val="0"/>
            <w:bCs w:val="0"/>
          </w:rPr>
          <w:delText xml:space="preserve">always </w:delText>
        </w:r>
        <w:r w:rsidR="0058713F" w:rsidDel="008C6147">
          <w:rPr>
            <w:b w:val="0"/>
            <w:bCs w:val="0"/>
          </w:rPr>
          <w:delText>the case</w:delText>
        </w:r>
        <w:r w:rsidR="000355AF" w:rsidDel="008C6147">
          <w:rPr>
            <w:b w:val="0"/>
            <w:bCs w:val="0"/>
          </w:rPr>
          <w:delText xml:space="preserve"> </w:delText>
        </w:r>
        <w:r w:rsidR="000A7521" w:rsidDel="008C6147">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sidDel="008C6147">
          <w:rPr>
            <w:b w:val="0"/>
            <w:bCs w:val="0"/>
          </w:rPr>
          <w:delInstrText xml:space="preserve"> ADDIN EN.CITE </w:delInstrText>
        </w:r>
        <w:r w:rsidR="00377F48" w:rsidDel="008C6147">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sidDel="008C6147">
          <w:rPr>
            <w:b w:val="0"/>
            <w:bCs w:val="0"/>
          </w:rPr>
          <w:delInstrText xml:space="preserve"> ADDIN EN.CITE.DATA </w:delInstrText>
        </w:r>
        <w:r w:rsidR="00377F48" w:rsidDel="008C6147">
          <w:rPr>
            <w:b w:val="0"/>
            <w:bCs w:val="0"/>
          </w:rPr>
        </w:r>
        <w:r w:rsidR="00377F48" w:rsidDel="008C6147">
          <w:rPr>
            <w:b w:val="0"/>
            <w:bCs w:val="0"/>
          </w:rPr>
          <w:fldChar w:fldCharType="end"/>
        </w:r>
        <w:r w:rsidR="000A7521" w:rsidDel="008C6147">
          <w:rPr>
            <w:b w:val="0"/>
            <w:bCs w:val="0"/>
          </w:rPr>
        </w:r>
        <w:r w:rsidR="000A7521" w:rsidDel="008C6147">
          <w:rPr>
            <w:b w:val="0"/>
            <w:bCs w:val="0"/>
          </w:rPr>
          <w:fldChar w:fldCharType="separate"/>
        </w:r>
        <w:r w:rsidR="000A7521" w:rsidDel="008C6147">
          <w:rPr>
            <w:b w:val="0"/>
            <w:bCs w:val="0"/>
            <w:noProof/>
          </w:rPr>
          <w:delText>(Mulhair, et al. 2023; Mulhair and Holland 2024)</w:delText>
        </w:r>
        <w:r w:rsidR="000A7521" w:rsidDel="008C6147">
          <w:rPr>
            <w:b w:val="0"/>
            <w:bCs w:val="0"/>
          </w:rPr>
          <w:fldChar w:fldCharType="end"/>
        </w:r>
        <w:r w:rsidR="000A7521" w:rsidDel="008C6147">
          <w:rPr>
            <w:b w:val="0"/>
            <w:bCs w:val="0"/>
          </w:rPr>
          <w:delText>.</w:delText>
        </w:r>
      </w:del>
      <w:r w:rsidR="000A7521">
        <w:rPr>
          <w:b w:val="0"/>
          <w:bCs w:val="0"/>
        </w:rPr>
        <w:t xml:space="preserve"> </w:t>
      </w:r>
      <w:ins w:id="371" w:author="Thomas, Gregg" w:date="2024-10-02T11:21:00Z" w16du:dateUtc="2024-10-02T15:21:00Z">
        <w:r w:rsidR="00EE08DE">
          <w:rPr>
            <w:b w:val="0"/>
            <w:bCs w:val="0"/>
          </w:rPr>
          <w:t xml:space="preserve">Alternatively, </w:t>
        </w:r>
        <w:del w:id="372" w:author="Hahn, Matthew" w:date="2024-10-16T17:50:00Z" w16du:dateUtc="2024-10-16T21:50:00Z">
          <w:r w:rsidR="00EE08DE" w:rsidDel="00F205E9">
            <w:rPr>
              <w:b w:val="0"/>
              <w:bCs w:val="0"/>
            </w:rPr>
            <w:delText xml:space="preserve">the hypothesized WGD may be highly fractionated, making syntenic infereces difficult and sensitive to method and assembly quality. In this case, </w:delText>
          </w:r>
        </w:del>
        <w:r w:rsidR="00EE08DE">
          <w:rPr>
            <w:b w:val="0"/>
            <w:bCs w:val="0"/>
          </w:rPr>
          <w:t>coll</w:t>
        </w:r>
      </w:ins>
      <w:ins w:id="373" w:author="Thomas, Gregg" w:date="2024-10-02T11:22:00Z" w16du:dateUtc="2024-10-02T15:22:00Z">
        <w:r w:rsidR="00EE08DE">
          <w:rPr>
            <w:b w:val="0"/>
            <w:bCs w:val="0"/>
          </w:rPr>
          <w:t xml:space="preserve">inear </w:t>
        </w:r>
      </w:ins>
      <w:ins w:id="374" w:author="Thomas, Gregg" w:date="2024-10-17T10:38:00Z" w16du:dateUtc="2024-10-17T14:38:00Z">
        <w:r w:rsidR="00C7533A">
          <w:rPr>
            <w:b w:val="0"/>
            <w:bCs w:val="0"/>
          </w:rPr>
          <w:t>h</w:t>
        </w:r>
      </w:ins>
      <w:ins w:id="375" w:author="Thomas, Gregg" w:date="2024-10-02T11:22:00Z" w16du:dateUtc="2024-10-02T15:22:00Z">
        <w:r w:rsidR="00EE08DE">
          <w:rPr>
            <w:b w:val="0"/>
            <w:bCs w:val="0"/>
          </w:rPr>
          <w:t>omeobox genes may be the only remaining signature of a shared WGD. However, in most cases</w:t>
        </w:r>
        <w:del w:id="376" w:author="Hahn, Matthew" w:date="2024-10-16T17:34:00Z" w16du:dateUtc="2024-10-16T21:34:00Z">
          <w:r w:rsidR="00EE08DE" w:rsidDel="00880F22">
            <w:rPr>
              <w:b w:val="0"/>
              <w:bCs w:val="0"/>
            </w:rPr>
            <w:delText>,</w:delText>
          </w:r>
        </w:del>
        <w:r w:rsidR="00EE08DE">
          <w:rPr>
            <w:b w:val="0"/>
            <w:bCs w:val="0"/>
          </w:rPr>
          <w:t xml:space="preserve"> duplicated</w:t>
        </w:r>
      </w:ins>
      <w:ins w:id="377" w:author="Thomas, Gregg" w:date="2024-10-22T10:21:00Z" w16du:dateUtc="2024-10-22T14:21:00Z">
        <w:r w:rsidR="008C6147">
          <w:rPr>
            <w:b w:val="0"/>
            <w:bCs w:val="0"/>
          </w:rPr>
          <w:t xml:space="preserve"> </w:t>
        </w:r>
      </w:ins>
      <w:del w:id="378" w:author="Thomas, Gregg" w:date="2024-10-02T11:22:00Z" w16du:dateUtc="2024-10-02T15:22:00Z">
        <w:r w:rsidR="00266E52" w:rsidDel="00EE08DE">
          <w:rPr>
            <w:b w:val="0"/>
            <w:bCs w:val="0"/>
          </w:rPr>
          <w:delText>Therefore, inferences about WGDs should not be made from the</w:delText>
        </w:r>
        <w:r w:rsidR="00266E52" w:rsidRPr="00880F22" w:rsidDel="00EE08DE">
          <w:rPr>
            <w:b w:val="0"/>
            <w:bCs w:val="0"/>
          </w:rPr>
          <w:delText xml:space="preserve"> </w:delText>
        </w:r>
      </w:del>
      <w:del w:id="379" w:author="Thomas, Gregg" w:date="2024-10-17T10:38:00Z" w16du:dateUtc="2024-10-17T14:38:00Z">
        <w:r w:rsidR="00266E52" w:rsidRPr="00880F22" w:rsidDel="00C7533A">
          <w:rPr>
            <w:b w:val="0"/>
            <w:bCs w:val="0"/>
            <w:rPrChange w:id="380" w:author="Hahn, Matthew" w:date="2024-10-16T17:34:00Z" w16du:dateUtc="2024-10-16T21:34:00Z">
              <w:rPr>
                <w:b w:val="0"/>
                <w:bCs w:val="0"/>
                <w:i/>
                <w:iCs/>
              </w:rPr>
            </w:rPrChange>
          </w:rPr>
          <w:delText>Hox</w:delText>
        </w:r>
      </w:del>
      <w:ins w:id="381" w:author="Thomas, Gregg" w:date="2024-10-17T10:38:00Z" w16du:dateUtc="2024-10-17T14:38:00Z">
        <w:r w:rsidR="00C7533A">
          <w:rPr>
            <w:b w:val="0"/>
            <w:bCs w:val="0"/>
          </w:rPr>
          <w:t>h</w:t>
        </w:r>
        <w:r w:rsidR="00C7533A" w:rsidRPr="008D6BFF">
          <w:rPr>
            <w:b w:val="0"/>
            <w:bCs w:val="0"/>
          </w:rPr>
          <w:t>omeobox</w:t>
        </w:r>
        <w:r w:rsidR="00C7533A">
          <w:rPr>
            <w:b w:val="0"/>
            <w:bCs w:val="0"/>
            <w:i/>
            <w:iCs/>
          </w:rPr>
          <w:t xml:space="preserve"> </w:t>
        </w:r>
      </w:ins>
      <w:ins w:id="382" w:author="Thomas, Gregg" w:date="2024-10-02T11:23:00Z" w16du:dateUtc="2024-10-02T15:23:00Z">
        <w:r w:rsidR="00EE08DE">
          <w:rPr>
            <w:b w:val="0"/>
            <w:bCs w:val="0"/>
          </w:rPr>
          <w:t>genes are not taken alone as definitive evidence for a WGD</w:t>
        </w:r>
      </w:ins>
      <w:del w:id="383" w:author="Thomas, Gregg" w:date="2024-10-02T11:23:00Z" w16du:dateUtc="2024-10-02T15:23:00Z">
        <w:r w:rsidR="00266E52" w:rsidDel="00EE08DE">
          <w:rPr>
            <w:b w:val="0"/>
            <w:bCs w:val="0"/>
            <w:i/>
            <w:iCs/>
          </w:rPr>
          <w:delText xml:space="preserve"> </w:delText>
        </w:r>
        <w:r w:rsidR="00266E52" w:rsidDel="00EE08DE">
          <w:rPr>
            <w:b w:val="0"/>
            <w:bCs w:val="0"/>
          </w:rPr>
          <w:delText>cluster alone</w:delText>
        </w:r>
      </w:del>
      <w:r w:rsidR="000A7521">
        <w:rPr>
          <w:b w:val="0"/>
          <w:bCs w:val="0"/>
        </w:rPr>
        <w:t xml:space="preserve"> </w:t>
      </w:r>
      <w:r w:rsidR="000A7521">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377F48">
        <w:rPr>
          <w:b w:val="0"/>
          <w:bCs w:val="0"/>
          <w:noProof/>
        </w:rPr>
        <w:t>(e.g. Amores, et al. 1998; Farhat, et al. 2023)</w:t>
      </w:r>
      <w:r w:rsidR="000A7521">
        <w:rPr>
          <w:b w:val="0"/>
          <w:bCs w:val="0"/>
        </w:rPr>
        <w:fldChar w:fldCharType="end"/>
      </w:r>
      <w:r w:rsidR="000A7521">
        <w:rPr>
          <w:b w:val="0"/>
          <w:bCs w:val="0"/>
        </w:rPr>
        <w:t>.</w:t>
      </w:r>
      <w:r w:rsidR="00266E52">
        <w:rPr>
          <w:b w:val="0"/>
          <w:bCs w:val="0"/>
        </w:rPr>
        <w:t xml:space="preserve"> </w:t>
      </w:r>
      <w:r w:rsidR="0058713F">
        <w:rPr>
          <w:b w:val="0"/>
          <w:bCs w:val="0"/>
        </w:rPr>
        <w:t xml:space="preserve"> </w:t>
      </w:r>
    </w:p>
    <w:p w14:paraId="70ED7FBC" w14:textId="5B142A7B" w:rsidR="00696D6C" w:rsidRDefault="00696D6C" w:rsidP="00DF4F73">
      <w:pPr>
        <w:spacing w:line="480" w:lineRule="auto"/>
        <w:jc w:val="both"/>
        <w:rPr>
          <w:b w:val="0"/>
          <w:bCs w:val="0"/>
        </w:rPr>
      </w:pPr>
      <w:r>
        <w:rPr>
          <w:b w:val="0"/>
          <w:bCs w:val="0"/>
        </w:rPr>
        <w:tab/>
        <w:t xml:space="preserve">We do find </w:t>
      </w:r>
      <w:del w:id="384" w:author="Hahn, Matthew" w:date="2024-10-16T17:51:00Z" w16du:dateUtc="2024-10-16T21:51:00Z">
        <w:r w:rsidDel="00F205E9">
          <w:rPr>
            <w:b w:val="0"/>
            <w:bCs w:val="0"/>
          </w:rPr>
          <w:delText xml:space="preserve">some </w:delText>
        </w:r>
      </w:del>
      <w:r>
        <w:rPr>
          <w:b w:val="0"/>
          <w:bCs w:val="0"/>
        </w:rPr>
        <w:t xml:space="preserve">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w:t>
      </w:r>
      <w:del w:id="385" w:author="Thomas, Gregg" w:date="2024-10-22T10:22:00Z" w16du:dateUtc="2024-10-22T14:22:00Z">
        <w:r w:rsidDel="008C6147">
          <w:rPr>
            <w:b w:val="0"/>
            <w:bCs w:val="0"/>
          </w:rPr>
          <w:delText>a single</w:delText>
        </w:r>
      </w:del>
      <w:ins w:id="386" w:author="Thomas, Gregg" w:date="2024-10-22T10:22:00Z" w16du:dateUtc="2024-10-22T14:22:00Z">
        <w:r w:rsidR="008C6147">
          <w:rPr>
            <w:b w:val="0"/>
            <w:bCs w:val="0"/>
          </w:rPr>
          <w:t>one input</w:t>
        </w:r>
      </w:ins>
      <w:r>
        <w:rPr>
          <w:b w:val="0"/>
          <w:bCs w:val="0"/>
        </w:rPr>
        <w:t xml:space="preserve"> </w:t>
      </w:r>
      <w:r w:rsidR="00106F67">
        <w:rPr>
          <w:b w:val="0"/>
          <w:bCs w:val="0"/>
        </w:rPr>
        <w:t>MUL-tree</w:t>
      </w:r>
      <w:ins w:id="387" w:author="Thomas, Gregg" w:date="2024-10-22T10:22:00Z" w16du:dateUtc="2024-10-22T14:22:00Z">
        <w:r w:rsidR="008C6147">
          <w:rPr>
            <w:b w:val="0"/>
            <w:bCs w:val="0"/>
          </w:rPr>
          <w:t xml:space="preserve"> at a time</w:t>
        </w:r>
      </w:ins>
      <w:r>
        <w:rPr>
          <w:b w:val="0"/>
          <w:bCs w:val="0"/>
        </w:rPr>
        <w:t>, this may in turn hinder our ability to explicitly identify any single WGD as the most parsimonious scenario. In addition to the large number of duplications on the horseshoe crab lineage, we also observe notable intraspecific synteny and peaks in divergence of paralogs</w:t>
      </w:r>
      <w:r w:rsidR="00956655">
        <w:rPr>
          <w:b w:val="0"/>
          <w:bCs w:val="0"/>
        </w:rPr>
        <w:t xml:space="preserve"> (Fig. 3)</w:t>
      </w:r>
      <w:r>
        <w:rPr>
          <w:b w:val="0"/>
          <w:bCs w:val="0"/>
        </w:rPr>
        <w:t xml:space="preserve">. </w:t>
      </w:r>
    </w:p>
    <w:p w14:paraId="3E4F8D38" w14:textId="23610E57" w:rsidR="000D60CD" w:rsidRDefault="00FE223D" w:rsidP="00DF4F73">
      <w:pPr>
        <w:spacing w:line="480" w:lineRule="auto"/>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w:t>
      </w:r>
      <w:r w:rsidR="00D03B35">
        <w:rPr>
          <w:b w:val="0"/>
          <w:bCs w:val="0"/>
        </w:rPr>
        <w:t xml:space="preserve"> </w:t>
      </w:r>
      <w:r w:rsidR="00D03B35">
        <w:rPr>
          <w:b w:val="0"/>
          <w:bCs w:val="0"/>
        </w:rPr>
        <w:fldChar w:fldCharType="begin"/>
      </w:r>
      <w:r w:rsidR="00D03B35">
        <w:rPr>
          <w:b w:val="0"/>
          <w:bCs w:val="0"/>
        </w:rPr>
        <w:instrText xml:space="preserve"> ADDIN EN.CITE &lt;EndNote&gt;&lt;Cite&gt;&lt;Author&gt;Smith&lt;/Author&gt;&lt;Year&gt;2021&lt;/Year&gt;&lt;RecNum&gt;72&lt;/RecNum&gt;&lt;Prefix&gt;cf. &lt;/Prefix&gt;&lt;DisplayText&gt;(cf. Smith and Hahn 2021)&lt;/DisplayText&gt;&lt;record&gt;&lt;rec-number&gt;72&lt;/rec-number&gt;&lt;foreign-keys&gt;&lt;key app="EN" db-id="55awttt9yf0aace20sqpvrzmrtvr0vapts5w" timestamp="1706212895"&gt;72&lt;/key&gt;&lt;/foreign-keys&gt;&lt;ref-type name="Journal Article"&gt;17&lt;/ref-type&gt;&lt;contributors&gt;&lt;authors&gt;&lt;author&gt;Smith, M L&lt;/author&gt;&lt;author&gt;Hahn, M W&lt;/author&gt;&lt;/authors&gt;&lt;/contributors&gt;&lt;titles&gt;&lt;title&gt;New approaches for inferring phylogenies in the presence of paralogs&lt;/title&gt;&lt;secondary-title&gt;Trends in Genetics&lt;/secondary-title&gt;&lt;/titles&gt;&lt;periodical&gt;&lt;full-title&gt;Trends in Genetics&lt;/full-title&gt;&lt;/periodical&gt;&lt;pages&gt;156-169&lt;/pages&gt;&lt;volume&gt;37&lt;/volume&gt;&lt;dates&gt;&lt;year&gt;2021&lt;/year&gt;&lt;/dates&gt;&lt;urls&gt;&lt;/urls&gt;&lt;/record&gt;&lt;/Cite&gt;&lt;/EndNote&gt;</w:instrText>
      </w:r>
      <w:r w:rsidR="00D03B35">
        <w:rPr>
          <w:b w:val="0"/>
          <w:bCs w:val="0"/>
        </w:rPr>
        <w:fldChar w:fldCharType="separate"/>
      </w:r>
      <w:r w:rsidR="00D03B35">
        <w:rPr>
          <w:b w:val="0"/>
          <w:bCs w:val="0"/>
          <w:noProof/>
        </w:rPr>
        <w:t>(cf. Smith and Hahn 2021)</w:t>
      </w:r>
      <w:r w:rsidR="00D03B35">
        <w:rPr>
          <w:b w:val="0"/>
          <w:bCs w:val="0"/>
        </w:rPr>
        <w:fldChar w:fldCharType="end"/>
      </w:r>
      <w:r>
        <w:rPr>
          <w:b w:val="0"/>
          <w:bCs w:val="0"/>
        </w:rPr>
        <w:t xml:space="preserve">, we find that the horseshoe crabs (Xiphosura) are nested </w:t>
      </w:r>
      <w:r>
        <w:rPr>
          <w:b w:val="0"/>
          <w:bCs w:val="0"/>
        </w:rPr>
        <w:lastRenderedPageBreak/>
        <w:t xml:space="preserve">within Arachnids, </w:t>
      </w:r>
      <w:del w:id="388" w:author="Thomas, Gregg" w:date="2024-10-03T12:11:00Z" w16du:dateUtc="2024-10-03T16:11:00Z">
        <w:r w:rsidDel="00FD14BA">
          <w:rPr>
            <w:b w:val="0"/>
            <w:bCs w:val="0"/>
          </w:rPr>
          <w:delText>directly sister to spiders (Araneae) and scorpions (Scorpiones)</w:delText>
        </w:r>
      </w:del>
      <w:ins w:id="389" w:author="Thomas, Gregg" w:date="2024-10-03T12:11:00Z" w16du:dateUtc="2024-10-03T16:11:00Z">
        <w:r w:rsidR="00FD14BA">
          <w:rPr>
            <w:b w:val="0"/>
            <w:bCs w:val="0"/>
          </w:rPr>
          <w:t xml:space="preserve">though our species sampling prevents </w:t>
        </w:r>
      </w:ins>
      <w:ins w:id="390" w:author="Thomas, Gregg" w:date="2024-10-03T15:10:00Z" w16du:dateUtc="2024-10-03T19:10:00Z">
        <w:r w:rsidR="00805C30">
          <w:rPr>
            <w:b w:val="0"/>
            <w:bCs w:val="0"/>
          </w:rPr>
          <w:t>determining</w:t>
        </w:r>
      </w:ins>
      <w:ins w:id="391" w:author="Thomas, Gregg" w:date="2024-10-03T12:14:00Z" w16du:dateUtc="2024-10-03T16:14:00Z">
        <w:r w:rsidR="00FD14BA">
          <w:rPr>
            <w:b w:val="0"/>
            <w:bCs w:val="0"/>
          </w:rPr>
          <w:t xml:space="preserve"> their placement with a higher resolution</w:t>
        </w:r>
      </w:ins>
      <w:r>
        <w:rPr>
          <w:b w:val="0"/>
          <w:bCs w:val="0"/>
        </w:rPr>
        <w:t xml:space="preserve">. This </w:t>
      </w:r>
      <w:r w:rsidR="009829C0">
        <w:rPr>
          <w:b w:val="0"/>
          <w:bCs w:val="0"/>
        </w:rPr>
        <w:t>agrees</w:t>
      </w:r>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 </w:instrText>
      </w:r>
      <w:r w:rsidR="00805C30">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AD38EC">
        <w:rPr>
          <w:b w:val="0"/>
          <w:bCs w:val="0"/>
        </w:rPr>
      </w:r>
      <w:r w:rsidR="00AD38EC">
        <w:rPr>
          <w:b w:val="0"/>
          <w:bCs w:val="0"/>
        </w:rPr>
        <w:fldChar w:fldCharType="separate"/>
      </w:r>
      <w:r w:rsidR="00805C30">
        <w:rPr>
          <w:b w:val="0"/>
          <w:bCs w:val="0"/>
          <w:noProof/>
        </w:rPr>
        <w:t>(Sharma, et al. 2014; Ballesteros and Sharma 2019; Noah, et al. 2020;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w:t>
      </w:r>
      <w:del w:id="392" w:author="Thomas, Gregg" w:date="2024-10-03T12:16:00Z" w16du:dateUtc="2024-10-03T16:16:00Z">
        <w:r w:rsidR="00B73F06" w:rsidDel="00E12FF6">
          <w:rPr>
            <w:b w:val="0"/>
            <w:bCs w:val="0"/>
          </w:rPr>
          <w:delText xml:space="preserve">sister </w:delText>
        </w:r>
      </w:del>
      <w:ins w:id="393" w:author="Thomas, Gregg" w:date="2024-10-03T12:16:00Z" w16du:dateUtc="2024-10-03T16:16:00Z">
        <w:r w:rsidR="00E12FF6">
          <w:rPr>
            <w:b w:val="0"/>
            <w:bCs w:val="0"/>
          </w:rPr>
          <w:t>nested within</w:t>
        </w:r>
      </w:ins>
      <w:del w:id="394" w:author="Thomas, Gregg" w:date="2024-10-03T12:16:00Z" w16du:dateUtc="2024-10-03T16:16:00Z">
        <w:r w:rsidR="00B73F06" w:rsidDel="00E12FF6">
          <w:rPr>
            <w:b w:val="0"/>
            <w:bCs w:val="0"/>
          </w:rPr>
          <w:delText>to</w:delText>
        </w:r>
      </w:del>
      <w:r w:rsidR="00B73F06">
        <w:rPr>
          <w:b w:val="0"/>
          <w:bCs w:val="0"/>
        </w:rPr>
        <w:t xml:space="preserve">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w:t>
      </w:r>
      <w:ins w:id="395" w:author="Thomas, Gregg" w:date="2024-10-03T15:11:00Z" w16du:dateUtc="2024-10-03T19:11:00Z">
        <w:r w:rsidR="00805C30">
          <w:rPr>
            <w:b w:val="0"/>
            <w:bCs w:val="0"/>
          </w:rPr>
          <w:t xml:space="preserve"> if they form a monophyletic group </w:t>
        </w:r>
      </w:ins>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 </w:instrText>
      </w:r>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805C30">
        <w:rPr>
          <w:b w:val="0"/>
          <w:bCs w:val="0"/>
        </w:rPr>
      </w:r>
      <w:r w:rsidR="00805C30">
        <w:rPr>
          <w:b w:val="0"/>
          <w:bCs w:val="0"/>
        </w:rPr>
        <w:fldChar w:fldCharType="separate"/>
      </w:r>
      <w:r w:rsidR="00805C30">
        <w:rPr>
          <w:b w:val="0"/>
          <w:bCs w:val="0"/>
          <w:noProof/>
        </w:rPr>
        <w:t>(Noah, et al. 2020)</w:t>
      </w:r>
      <w:r w:rsidR="00805C30">
        <w:rPr>
          <w:b w:val="0"/>
          <w:bCs w:val="0"/>
        </w:rPr>
        <w:fldChar w:fldCharType="end"/>
      </w:r>
      <w:r w:rsidR="00B73F06">
        <w:rPr>
          <w:b w:val="0"/>
          <w:bCs w:val="0"/>
        </w:rPr>
        <w:t>. We also tested this scenario (Fig. 1</w:t>
      </w:r>
      <w:r w:rsidR="00BD6E25">
        <w:rPr>
          <w:b w:val="0"/>
          <w:bCs w:val="0"/>
        </w:rPr>
        <w:t>A</w:t>
      </w:r>
      <w:r w:rsidR="00B73F06">
        <w:rPr>
          <w:b w:val="0"/>
          <w:bCs w:val="0"/>
        </w:rPr>
        <w:t>) and were able to rule out this possibility.</w:t>
      </w:r>
    </w:p>
    <w:p w14:paraId="5EB8668C" w14:textId="2C85BCE4" w:rsidR="00187CEA" w:rsidRPr="000A6DF4" w:rsidRDefault="00DD5014" w:rsidP="00DF4F73">
      <w:pPr>
        <w:spacing w:line="480" w:lineRule="auto"/>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xml:space="preserve">, as it was for </w:t>
      </w:r>
      <w:del w:id="396" w:author="Thomas, Gregg" w:date="2024-10-15T15:18:00Z" w16du:dateUtc="2024-10-15T19:18:00Z">
        <w:r w:rsidDel="00DC05BC">
          <w:rPr>
            <w:b w:val="0"/>
            <w:bCs w:val="0"/>
          </w:rPr>
          <w:delText>metazoans</w:delText>
        </w:r>
        <w:r w:rsidR="000A6DF4" w:rsidDel="00DC05BC">
          <w:rPr>
            <w:b w:val="0"/>
            <w:bCs w:val="0"/>
          </w:rPr>
          <w:delText xml:space="preserve"> </w:delText>
        </w:r>
      </w:del>
      <w:ins w:id="397" w:author="Thomas, Gregg" w:date="2024-10-15T15:18:00Z" w16du:dateUtc="2024-10-15T19:18:00Z">
        <w:r w:rsidR="00DC05BC">
          <w:rPr>
            <w:b w:val="0"/>
            <w:bCs w:val="0"/>
          </w:rPr>
          <w:t xml:space="preserve">vertebrates </w:t>
        </w:r>
      </w:ins>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 </w:instrText>
      </w:r>
      <w:r w:rsidR="00A9381B">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EN.CITE.DATA </w:instrText>
      </w:r>
      <w:r w:rsidR="00A9381B">
        <w:rPr>
          <w:b w:val="0"/>
          <w:bCs w:val="0"/>
        </w:rPr>
      </w:r>
      <w:r w:rsidR="00A9381B">
        <w:rPr>
          <w:b w:val="0"/>
          <w:bCs w:val="0"/>
        </w:rPr>
        <w:fldChar w:fldCharType="end"/>
      </w:r>
      <w:r w:rsidR="000A6DF4">
        <w:rPr>
          <w:b w:val="0"/>
          <w:bCs w:val="0"/>
        </w:rPr>
      </w:r>
      <w:r w:rsidR="000A6DF4">
        <w:rPr>
          <w:b w:val="0"/>
          <w:bCs w:val="0"/>
        </w:rPr>
        <w:fldChar w:fldCharType="separate"/>
      </w:r>
      <w:r w:rsidR="00A9381B">
        <w:rPr>
          <w:b w:val="0"/>
          <w:bCs w:val="0"/>
          <w:noProof/>
        </w:rPr>
        <w:t>(Furlong and Holland 2002; McLysaght, et al. 2002; Hokamp, et al. 2003; Dehal and Boore 2005; Noah, et al. 2020)</w:t>
      </w:r>
      <w:r w:rsidR="000A6DF4">
        <w:rPr>
          <w:b w:val="0"/>
          <w:bCs w:val="0"/>
        </w:rPr>
        <w:fldChar w:fldCharType="end"/>
      </w:r>
      <w:r w:rsidR="000A6DF4">
        <w:rPr>
          <w:b w:val="0"/>
          <w:bCs w:val="0"/>
        </w:rPr>
        <w:t xml:space="preserve">. Our work shows that this is also the case for Chelicerates. In horseshoe crabs, duplications in </w:t>
      </w:r>
      <w:del w:id="398" w:author="Thomas, Gregg" w:date="2024-10-03T11:36:00Z" w16du:dateUtc="2024-10-03T15:36:00Z">
        <w:r w:rsidR="000A6DF4" w:rsidRPr="001045EC" w:rsidDel="00234823">
          <w:rPr>
            <w:b w:val="0"/>
            <w:bCs w:val="0"/>
            <w:i/>
            <w:iCs/>
          </w:rPr>
          <w:delText>Hox</w:delText>
        </w:r>
        <w:r w:rsidR="000A6DF4" w:rsidDel="00234823">
          <w:rPr>
            <w:b w:val="0"/>
            <w:bCs w:val="0"/>
          </w:rPr>
          <w:delText xml:space="preserve"> </w:delText>
        </w:r>
      </w:del>
      <w:ins w:id="399" w:author="Thomas, Gregg" w:date="2024-10-17T10:38:00Z" w16du:dateUtc="2024-10-17T14:38:00Z">
        <w:r w:rsidR="00C7533A">
          <w:rPr>
            <w:b w:val="0"/>
            <w:bCs w:val="0"/>
          </w:rPr>
          <w:t>h</w:t>
        </w:r>
      </w:ins>
      <w:ins w:id="400" w:author="Thomas, Gregg" w:date="2024-10-03T11:36:00Z" w16du:dateUtc="2024-10-03T15:36:00Z">
        <w:r w:rsidR="00234823">
          <w:rPr>
            <w:b w:val="0"/>
            <w:bCs w:val="0"/>
          </w:rPr>
          <w:t xml:space="preserve">omeobox containing </w:t>
        </w:r>
      </w:ins>
      <w:r w:rsidR="000A6DF4">
        <w:rPr>
          <w:b w:val="0"/>
          <w:bCs w:val="0"/>
        </w:rPr>
        <w:t xml:space="preserve">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pieces of evidence is present in the lineage leading to spiders and scorpions. Our work also adds to the growing body of evidence that horseshoe crabs are not sister to all arachnids as was traditionally thought, but rather are placed within the arachnid group</w:t>
      </w:r>
      <w:del w:id="401" w:author="Thomas, Gregg" w:date="2024-10-03T12:17:00Z" w16du:dateUtc="2024-10-03T16:17:00Z">
        <w:r w:rsidR="000A6DF4" w:rsidDel="00E12FF6">
          <w:rPr>
            <w:b w:val="0"/>
            <w:bCs w:val="0"/>
          </w:rPr>
          <w:delText>, directly sister to spiders and scorpions</w:delText>
        </w:r>
      </w:del>
      <w:r w:rsidR="000A6DF4">
        <w:rPr>
          <w:b w:val="0"/>
          <w:bCs w:val="0"/>
        </w:rPr>
        <w:t xml:space="preserve">. </w:t>
      </w:r>
    </w:p>
    <w:p w14:paraId="79561490" w14:textId="395B7E91" w:rsidR="00305711" w:rsidRDefault="00305711" w:rsidP="00DF4F73">
      <w:pPr>
        <w:pStyle w:val="Heading1"/>
        <w:spacing w:line="480" w:lineRule="auto"/>
        <w:jc w:val="both"/>
      </w:pPr>
      <w:r>
        <w:t>Data availability</w:t>
      </w:r>
    </w:p>
    <w:p w14:paraId="2C25F26D" w14:textId="745329EF" w:rsidR="00305711" w:rsidRPr="00247752" w:rsidRDefault="00247752" w:rsidP="00DF4F73">
      <w:pPr>
        <w:spacing w:line="480" w:lineRule="auto"/>
        <w:jc w:val="both"/>
        <w:rPr>
          <w:b w:val="0"/>
          <w:bCs w:val="0"/>
        </w:rPr>
      </w:pPr>
      <w:r>
        <w:rPr>
          <w:b w:val="0"/>
          <w:bCs w:val="0"/>
        </w:rPr>
        <w:lastRenderedPageBreak/>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xml:space="preserve">). All other data generated for this project (gene alignments, gene trees, etc.) are available on </w:t>
      </w:r>
      <w:r w:rsidR="00817E2D">
        <w:rPr>
          <w:b w:val="0"/>
          <w:bCs w:val="0"/>
        </w:rPr>
        <w:t>TBD</w:t>
      </w:r>
      <w:r>
        <w:rPr>
          <w:b w:val="0"/>
          <w:bCs w:val="0"/>
        </w:rPr>
        <w:t xml:space="preserve">. Scripts used to parse and analyze this data are available at </w:t>
      </w:r>
      <w:hyperlink r:id="rId16" w:history="1">
        <w:r w:rsidRPr="0081094F">
          <w:rPr>
            <w:rStyle w:val="Hyperlink"/>
            <w:b w:val="0"/>
            <w:bCs w:val="0"/>
          </w:rPr>
          <w:t>https://github.com/gwct/spider-wgd</w:t>
        </w:r>
      </w:hyperlink>
      <w:r>
        <w:rPr>
          <w:b w:val="0"/>
          <w:bCs w:val="0"/>
        </w:rPr>
        <w:t xml:space="preserve">. </w:t>
      </w:r>
    </w:p>
    <w:p w14:paraId="00A3235A" w14:textId="124A2BFC" w:rsidR="00305711" w:rsidRDefault="00305711" w:rsidP="00DF4F73">
      <w:pPr>
        <w:pStyle w:val="Heading1"/>
        <w:spacing w:line="480" w:lineRule="auto"/>
        <w:jc w:val="both"/>
      </w:pPr>
      <w:r>
        <w:t>Acknowledgements</w:t>
      </w:r>
    </w:p>
    <w:p w14:paraId="7D048778" w14:textId="0F7B08F1" w:rsidR="00E02B49" w:rsidRDefault="00247752" w:rsidP="00DF4F73">
      <w:pPr>
        <w:spacing w:after="0" w:line="48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r w:rsidR="00C95236">
        <w:rPr>
          <w:b w:val="0"/>
          <w:bCs w:val="0"/>
        </w:rPr>
        <w:t xml:space="preserve"> M.W.H. was supported by </w:t>
      </w:r>
      <w:proofErr w:type="gramStart"/>
      <w:r w:rsidR="00C95236">
        <w:rPr>
          <w:b w:val="0"/>
          <w:bCs w:val="0"/>
        </w:rPr>
        <w:t>National</w:t>
      </w:r>
      <w:proofErr w:type="gramEnd"/>
      <w:r w:rsidR="00C95236">
        <w:rPr>
          <w:b w:val="0"/>
          <w:bCs w:val="0"/>
        </w:rPr>
        <w:t xml:space="preserve"> Science Foundation grant </w:t>
      </w:r>
      <w:r w:rsidR="00006E8D" w:rsidRPr="00006E8D">
        <w:rPr>
          <w:b w:val="0"/>
          <w:bCs w:val="0"/>
        </w:rPr>
        <w:t>DEB-1936187</w:t>
      </w:r>
      <w:r w:rsidR="00006E8D">
        <w:rPr>
          <w:b w:val="0"/>
          <w:bCs w:val="0"/>
        </w:rPr>
        <w:t>.</w:t>
      </w:r>
    </w:p>
    <w:p w14:paraId="66FE3623" w14:textId="77777777" w:rsidR="00E02B49" w:rsidRDefault="00E02B49" w:rsidP="00DF4F73">
      <w:pPr>
        <w:spacing w:line="480" w:lineRule="auto"/>
        <w:rPr>
          <w:b w:val="0"/>
          <w:bCs w:val="0"/>
        </w:rPr>
      </w:pPr>
      <w:r>
        <w:rPr>
          <w:b w:val="0"/>
          <w:bCs w:val="0"/>
        </w:rPr>
        <w:br w:type="page"/>
      </w:r>
    </w:p>
    <w:p w14:paraId="1906C36D" w14:textId="5947DCA2" w:rsidR="00247752" w:rsidRDefault="00E02B49" w:rsidP="00DF4F73">
      <w:pPr>
        <w:pStyle w:val="Heading1"/>
        <w:spacing w:line="480" w:lineRule="auto"/>
      </w:pPr>
      <w:r w:rsidRPr="00E02B49">
        <w:lastRenderedPageBreak/>
        <w:t>Figures</w:t>
      </w:r>
    </w:p>
    <w:p w14:paraId="3C8F4689" w14:textId="77777777" w:rsidR="00E02B49" w:rsidRDefault="00E02B49" w:rsidP="00DF4F73">
      <w:pPr>
        <w:pStyle w:val="Heading2"/>
        <w:spacing w:line="480" w:lineRule="auto"/>
      </w:pPr>
      <w:r>
        <w:t>Figure 1</w:t>
      </w:r>
    </w:p>
    <w:p w14:paraId="54BA8AF3" w14:textId="77777777" w:rsidR="00E02B49" w:rsidRDefault="00E02B49" w:rsidP="00DF4F73">
      <w:pPr>
        <w:spacing w:line="480" w:lineRule="auto"/>
        <w:jc w:val="center"/>
      </w:pPr>
      <w:r>
        <w:rPr>
          <w:noProof/>
        </w:rPr>
        <w:drawing>
          <wp:inline distT="0" distB="0" distL="0" distR="0" wp14:anchorId="57325F24" wp14:editId="7E2C2E2C">
            <wp:extent cx="5657850" cy="5980839"/>
            <wp:effectExtent l="0" t="0" r="0" b="127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73813" cy="5997713"/>
                    </a:xfrm>
                    <a:prstGeom prst="rect">
                      <a:avLst/>
                    </a:prstGeom>
                    <a:noFill/>
                    <a:ln>
                      <a:noFill/>
                    </a:ln>
                  </pic:spPr>
                </pic:pic>
              </a:graphicData>
            </a:graphic>
          </wp:inline>
        </w:drawing>
      </w:r>
    </w:p>
    <w:p w14:paraId="3A8CA84E" w14:textId="15E07E03" w:rsidR="005D72D1" w:rsidRDefault="00E02B49" w:rsidP="00DF4F73">
      <w:pPr>
        <w:spacing w:line="480" w:lineRule="auto"/>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w:t>
      </w:r>
      <w:r w:rsidR="005D72D1">
        <w:rPr>
          <w:b w:val="0"/>
          <w:bCs w:val="0"/>
        </w:rPr>
        <w:lastRenderedPageBreak/>
        <w:t xml:space="preserve">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D72D1">
        <w:rPr>
          <w:b w:val="0"/>
          <w:bCs w:val="0"/>
        </w:rPr>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xml:space="preserve">, taxonomic groups are labeled as follows: Ar. = Araneae (spiders); Sc. = </w:t>
      </w:r>
      <w:proofErr w:type="spellStart"/>
      <w:r w:rsidR="005D72D1">
        <w:rPr>
          <w:b w:val="0"/>
          <w:bCs w:val="0"/>
        </w:rPr>
        <w:t>Scorpiones</w:t>
      </w:r>
      <w:proofErr w:type="spellEnd"/>
      <w:r w:rsidR="005D72D1">
        <w:rPr>
          <w:b w:val="0"/>
          <w:bCs w:val="0"/>
        </w:rPr>
        <w:t xml:space="preserve"> (scorpions); Xi. = 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r w:rsidR="005D72D1">
        <w:rPr>
          <w:b w:val="0"/>
          <w:bCs w:val="0"/>
        </w:rPr>
        <w:br w:type="page"/>
      </w:r>
    </w:p>
    <w:p w14:paraId="2DE33907" w14:textId="77777777" w:rsidR="005D72D1" w:rsidRDefault="005D72D1" w:rsidP="00DF4F73">
      <w:pPr>
        <w:pStyle w:val="Heading2"/>
        <w:spacing w:line="480" w:lineRule="auto"/>
      </w:pPr>
      <w:r>
        <w:lastRenderedPageBreak/>
        <w:t>Figure 2</w:t>
      </w:r>
    </w:p>
    <w:p w14:paraId="74FCDBB5" w14:textId="77777777" w:rsidR="005D72D1" w:rsidRDefault="005D72D1" w:rsidP="00DF4F73">
      <w:pPr>
        <w:spacing w:line="480" w:lineRule="auto"/>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DF4F73">
      <w:pPr>
        <w:spacing w:line="480" w:lineRule="auto"/>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rsidP="00DF4F73">
      <w:pPr>
        <w:spacing w:line="480" w:lineRule="auto"/>
        <w:rPr>
          <w:b w:val="0"/>
          <w:bCs w:val="0"/>
        </w:rPr>
      </w:pPr>
      <w:r>
        <w:rPr>
          <w:b w:val="0"/>
          <w:bCs w:val="0"/>
        </w:rPr>
        <w:br w:type="page"/>
      </w:r>
    </w:p>
    <w:p w14:paraId="5E10554F" w14:textId="77777777" w:rsidR="003913C4" w:rsidRDefault="003913C4" w:rsidP="00DF4F73">
      <w:pPr>
        <w:pStyle w:val="Heading2"/>
        <w:spacing w:line="480" w:lineRule="auto"/>
      </w:pPr>
      <w:r>
        <w:lastRenderedPageBreak/>
        <w:t>Figure 3</w:t>
      </w:r>
    </w:p>
    <w:p w14:paraId="0AF6CDFC" w14:textId="3C60FC8B" w:rsidR="00285101" w:rsidRDefault="00285101" w:rsidP="00DF4F73">
      <w:pPr>
        <w:spacing w:line="480" w:lineRule="auto"/>
        <w:jc w:val="center"/>
      </w:pPr>
      <w:r>
        <w:rPr>
          <w:noProof/>
        </w:rPr>
        <w:drawing>
          <wp:inline distT="0" distB="0" distL="0" distR="0" wp14:anchorId="6FC54113" wp14:editId="4D42598A">
            <wp:extent cx="4343400" cy="6848887"/>
            <wp:effectExtent l="0" t="0" r="0" b="9525"/>
            <wp:docPr id="2798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49964" cy="6859238"/>
                    </a:xfrm>
                    <a:prstGeom prst="rect">
                      <a:avLst/>
                    </a:prstGeom>
                  </pic:spPr>
                </pic:pic>
              </a:graphicData>
            </a:graphic>
          </wp:inline>
        </w:drawing>
      </w:r>
    </w:p>
    <w:p w14:paraId="1A943184" w14:textId="2DF8799F" w:rsidR="005B10D0" w:rsidRDefault="003913C4" w:rsidP="00DF4F73">
      <w:pPr>
        <w:spacing w:line="480" w:lineRule="auto"/>
        <w:rPr>
          <w:b w:val="0"/>
          <w:bCs w:val="0"/>
        </w:rPr>
      </w:pPr>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E952FE">
        <w:rPr>
          <w:b w:val="0"/>
          <w:bCs w:val="0"/>
        </w:rPr>
        <w:t xml:space="preserve">See </w:t>
      </w:r>
      <w:r w:rsidR="005B10D0" w:rsidRPr="00E952FE">
        <w:rPr>
          <w:b w:val="0"/>
          <w:bCs w:val="0"/>
        </w:rPr>
        <w:t>Figs. S5 and S6</w:t>
      </w:r>
      <w:r w:rsidR="000917A2" w:rsidRPr="00E952FE">
        <w:rPr>
          <w:b w:val="0"/>
          <w:bCs w:val="0"/>
        </w:rPr>
        <w:t xml:space="preserve"> </w:t>
      </w:r>
      <w:r w:rsidR="00971D6B" w:rsidRPr="00E952FE">
        <w:rPr>
          <w:b w:val="0"/>
          <w:bCs w:val="0"/>
        </w:rPr>
        <w:t>for all samples</w:t>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w:t>
      </w:r>
      <w:r w:rsidR="00971D6B">
        <w:rPr>
          <w:b w:val="0"/>
          <w:bCs w:val="0"/>
        </w:rPr>
        <w:lastRenderedPageBreak/>
        <w:t xml:space="preserve">These samples all showed the highest levels of synteny </w:t>
      </w:r>
      <w:r w:rsidR="000917A2">
        <w:rPr>
          <w:b w:val="0"/>
          <w:bCs w:val="0"/>
        </w:rPr>
        <w:t>among</w:t>
      </w:r>
      <w:r w:rsidR="00971D6B">
        <w:rPr>
          <w:b w:val="0"/>
          <w:bCs w:val="0"/>
        </w:rPr>
        <w:t xml:space="preserve"> samples in each group. The species tree topology is shown on the far left.</w:t>
      </w:r>
      <w:r w:rsidR="005B10D0">
        <w:rPr>
          <w:b w:val="0"/>
          <w:bCs w:val="0"/>
        </w:rPr>
        <w:t xml:space="preserve"> Red dotted line</w:t>
      </w:r>
      <w:r w:rsidR="00956655">
        <w:rPr>
          <w:b w:val="0"/>
          <w:bCs w:val="0"/>
        </w:rPr>
        <w:t>s</w:t>
      </w:r>
      <w:r w:rsidR="005B10D0">
        <w:rPr>
          <w:b w:val="0"/>
          <w:bCs w:val="0"/>
        </w:rPr>
        <w:t xml:space="preserve"> indicate the median K</w:t>
      </w:r>
      <w:r w:rsidR="005B10D0">
        <w:rPr>
          <w:b w:val="0"/>
          <w:bCs w:val="0"/>
          <w:vertAlign w:val="subscript"/>
        </w:rPr>
        <w:t>S</w:t>
      </w:r>
      <w:r w:rsidR="005B10D0">
        <w:rPr>
          <w:b w:val="0"/>
          <w:bCs w:val="0"/>
        </w:rPr>
        <w:t xml:space="preserve"> of mixture models fit to distribution</w:t>
      </w:r>
      <w:r w:rsidR="00530147">
        <w:rPr>
          <w:b w:val="0"/>
          <w:bCs w:val="0"/>
        </w:rPr>
        <w:t xml:space="preserve">s that were predicted by </w:t>
      </w:r>
      <w:proofErr w:type="spellStart"/>
      <w:r w:rsidR="00530147">
        <w:rPr>
          <w:b w:val="0"/>
          <w:bCs w:val="0"/>
        </w:rPr>
        <w:t>SLEDGe</w:t>
      </w:r>
      <w:proofErr w:type="spellEnd"/>
      <w:r w:rsidR="00530147">
        <w:rPr>
          <w:b w:val="0"/>
          <w:bCs w:val="0"/>
        </w:rPr>
        <w:t xml:space="preserve"> to be indicative of WGDs</w:t>
      </w:r>
      <w:r w:rsidR="005B10D0">
        <w:rPr>
          <w:b w:val="0"/>
          <w:bCs w:val="0"/>
        </w:rPr>
        <w:t>.</w:t>
      </w:r>
      <w:r w:rsidR="005B10D0">
        <w:rPr>
          <w:b w:val="0"/>
          <w:bCs w:val="0"/>
        </w:rPr>
        <w:br w:type="page"/>
      </w:r>
    </w:p>
    <w:p w14:paraId="50BCB74D" w14:textId="77777777" w:rsidR="00777E31" w:rsidRDefault="00777E31" w:rsidP="00DF4F73">
      <w:pPr>
        <w:pStyle w:val="Heading1"/>
        <w:spacing w:line="480" w:lineRule="auto"/>
      </w:pPr>
      <w:r w:rsidRPr="00777E31">
        <w:lastRenderedPageBreak/>
        <w:t>Supplemental Figure Legends</w:t>
      </w:r>
    </w:p>
    <w:p w14:paraId="5C02FEA4" w14:textId="73BED456" w:rsidR="00777E31" w:rsidRDefault="00777E31" w:rsidP="00DF4F73">
      <w:pPr>
        <w:pStyle w:val="Heading2"/>
        <w:spacing w:line="480" w:lineRule="auto"/>
      </w:pPr>
      <w:r w:rsidRPr="00777E31">
        <w:t xml:space="preserve">Figure </w:t>
      </w:r>
      <w:r>
        <w:t>S1</w:t>
      </w:r>
    </w:p>
    <w:p w14:paraId="025553A9" w14:textId="77777777" w:rsidR="00777E31" w:rsidRDefault="00777E31" w:rsidP="00DF4F73">
      <w:pPr>
        <w:spacing w:line="480" w:lineRule="auto"/>
        <w:rPr>
          <w:b w:val="0"/>
          <w:bCs w:val="0"/>
        </w:rPr>
      </w:pPr>
      <w:r>
        <w:rPr>
          <w:b w:val="0"/>
          <w:bCs w:val="0"/>
        </w:rPr>
        <w:t>The lowest scoring MUL-trees from the GRAMPA analysis using our inferred species tree.</w:t>
      </w:r>
    </w:p>
    <w:p w14:paraId="1E773CEF" w14:textId="0C069640" w:rsidR="00777E31" w:rsidRDefault="00777E31" w:rsidP="00DF4F73">
      <w:pPr>
        <w:pStyle w:val="Heading2"/>
        <w:spacing w:line="480" w:lineRule="auto"/>
      </w:pPr>
      <w:r w:rsidRPr="00777E31">
        <w:t xml:space="preserve">Figure </w:t>
      </w:r>
      <w:r>
        <w:t>S2</w:t>
      </w:r>
    </w:p>
    <w:p w14:paraId="6781CA02" w14:textId="557C5ECB" w:rsidR="00777E31" w:rsidRDefault="00777E31" w:rsidP="00DF4F73">
      <w:pPr>
        <w:spacing w:line="480" w:lineRule="auto"/>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Pr>
          <w:b w:val="0"/>
          <w:bCs w:val="0"/>
        </w:rPr>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DF4F73">
      <w:pPr>
        <w:pStyle w:val="Heading2"/>
        <w:spacing w:line="480" w:lineRule="auto"/>
      </w:pPr>
      <w:r w:rsidRPr="00777E31">
        <w:t xml:space="preserve">Figure </w:t>
      </w:r>
      <w:r>
        <w:t>S3</w:t>
      </w:r>
    </w:p>
    <w:p w14:paraId="58B37616" w14:textId="77777777" w:rsidR="005B10D0" w:rsidRDefault="00777E31" w:rsidP="00DF4F73">
      <w:pPr>
        <w:spacing w:line="480" w:lineRule="auto"/>
        <w:rPr>
          <w:b w:val="0"/>
          <w:bCs w:val="0"/>
        </w:rPr>
      </w:pPr>
      <w:r>
        <w:rPr>
          <w:b w:val="0"/>
          <w:bCs w:val="0"/>
        </w:rPr>
        <w:t xml:space="preserve">The lowest scoring MUL-trees from the GRAMPA analysis using a traditional species tree with horseshoe </w:t>
      </w:r>
      <w:proofErr w:type="gramStart"/>
      <w:r>
        <w:rPr>
          <w:b w:val="0"/>
          <w:bCs w:val="0"/>
        </w:rPr>
        <w:t>crabs</w:t>
      </w:r>
      <w:proofErr w:type="gramEnd"/>
      <w:r>
        <w:rPr>
          <w:b w:val="0"/>
          <w:bCs w:val="0"/>
        </w:rPr>
        <w:t xml:space="preserve"> sister to arachnids.</w:t>
      </w:r>
    </w:p>
    <w:p w14:paraId="77C621F3" w14:textId="77777777" w:rsidR="005B10D0" w:rsidRDefault="005B10D0" w:rsidP="00DF4F73">
      <w:pPr>
        <w:pStyle w:val="Heading2"/>
        <w:spacing w:line="480" w:lineRule="auto"/>
      </w:pPr>
      <w:r>
        <w:t>Figure S4</w:t>
      </w:r>
    </w:p>
    <w:p w14:paraId="07116011" w14:textId="77777777" w:rsidR="005B10D0" w:rsidRDefault="005B10D0" w:rsidP="00DF4F73">
      <w:pPr>
        <w:spacing w:line="480" w:lineRule="auto"/>
        <w:rPr>
          <w:b w:val="0"/>
        </w:rPr>
      </w:pPr>
      <w:r>
        <w:rPr>
          <w:b w:val="0"/>
        </w:rPr>
        <w:t xml:space="preserve">Dot plots </w:t>
      </w:r>
      <w:proofErr w:type="gramStart"/>
      <w:r>
        <w:rPr>
          <w:b w:val="0"/>
        </w:rPr>
        <w:t>showing</w:t>
      </w:r>
      <w:proofErr w:type="gramEnd"/>
      <w:r>
        <w:rPr>
          <w:b w:val="0"/>
        </w:rPr>
        <w:t xml:space="preserve"> intra-species synteny for all species (19 panels, labeled with species name) with a max block size of 3.</w:t>
      </w:r>
    </w:p>
    <w:p w14:paraId="409F1829" w14:textId="77777777" w:rsidR="005B10D0" w:rsidRDefault="005B10D0" w:rsidP="00DF4F73">
      <w:pPr>
        <w:pStyle w:val="Heading2"/>
        <w:spacing w:line="480" w:lineRule="auto"/>
      </w:pPr>
      <w:r>
        <w:t>Figure S5</w:t>
      </w:r>
    </w:p>
    <w:p w14:paraId="326EA846" w14:textId="77777777" w:rsidR="005B10D0" w:rsidRDefault="005B10D0" w:rsidP="00DF4F73">
      <w:pPr>
        <w:spacing w:line="480" w:lineRule="auto"/>
        <w:rPr>
          <w:b w:val="0"/>
        </w:rPr>
      </w:pPr>
      <w:r>
        <w:rPr>
          <w:b w:val="0"/>
        </w:rPr>
        <w:t>Dot plots showing intra-species synteny for all species (19 panels, labeled with species name) with a max block size of 5.</w:t>
      </w:r>
    </w:p>
    <w:p w14:paraId="5A3A54ED" w14:textId="77777777" w:rsidR="005B10D0" w:rsidRDefault="005B10D0" w:rsidP="00DF4F73">
      <w:pPr>
        <w:spacing w:line="480" w:lineRule="auto"/>
        <w:rPr>
          <w:b w:val="0"/>
        </w:rPr>
      </w:pPr>
      <w:r>
        <w:rPr>
          <w:b w:val="0"/>
        </w:rPr>
        <w:t>Figure S6</w:t>
      </w:r>
    </w:p>
    <w:p w14:paraId="0F6A6D33" w14:textId="6175C3ED" w:rsidR="00E02B49" w:rsidRPr="00777E31" w:rsidRDefault="005B10D0" w:rsidP="00DF4F73">
      <w:pPr>
        <w:spacing w:line="480" w:lineRule="auto"/>
      </w:pPr>
      <w:r>
        <w:rPr>
          <w:b w:val="0"/>
        </w:rPr>
        <w:t>Distributions of K</w:t>
      </w:r>
      <w:r>
        <w:rPr>
          <w:b w:val="0"/>
          <w:vertAlign w:val="subscript"/>
        </w:rPr>
        <w:t>s</w:t>
      </w:r>
      <w:r>
        <w:rPr>
          <w:b w:val="0"/>
        </w:rPr>
        <w:t xml:space="preserve"> between paralogs of all species (19 panels, labeled with species name). </w:t>
      </w:r>
      <w:r w:rsidR="007654A9">
        <w:rPr>
          <w:b w:val="0"/>
        </w:rPr>
        <w:t>Dashed red</w:t>
      </w:r>
      <w:r>
        <w:rPr>
          <w:b w:val="0"/>
        </w:rPr>
        <w:t xml:space="preserve"> lines indicate the median K</w:t>
      </w:r>
      <w:r>
        <w:rPr>
          <w:b w:val="0"/>
          <w:vertAlign w:val="subscript"/>
        </w:rPr>
        <w:t>s</w:t>
      </w:r>
      <w:r>
        <w:rPr>
          <w:b w:val="0"/>
        </w:rPr>
        <w:t xml:space="preserve"> of mixture models fit to each K</w:t>
      </w:r>
      <w:r>
        <w:rPr>
          <w:b w:val="0"/>
          <w:vertAlign w:val="subscript"/>
        </w:rPr>
        <w:t>s</w:t>
      </w:r>
      <w:r>
        <w:rPr>
          <w:b w:val="0"/>
        </w:rPr>
        <w:t xml:space="preserve"> distribution</w:t>
      </w:r>
      <w:r w:rsidR="007654A9">
        <w:rPr>
          <w:b w:val="0"/>
        </w:rPr>
        <w:t xml:space="preserve"> that was indicative of a WGD</w:t>
      </w:r>
      <w:r>
        <w:rPr>
          <w:b w:val="0"/>
        </w:rPr>
        <w:t xml:space="preserve">. </w:t>
      </w:r>
      <w:r w:rsidR="00777E31" w:rsidRPr="00777E31">
        <w:br w:type="page"/>
      </w:r>
    </w:p>
    <w:p w14:paraId="74D3342F" w14:textId="6585E0AA" w:rsidR="00247752" w:rsidRDefault="00305711" w:rsidP="00E02B49">
      <w:pPr>
        <w:pStyle w:val="Heading1"/>
      </w:pPr>
      <w:r w:rsidRPr="00E02B49">
        <w:lastRenderedPageBreak/>
        <w:t>References</w:t>
      </w:r>
    </w:p>
    <w:p w14:paraId="25E23A1A" w14:textId="77777777" w:rsidR="008C6147" w:rsidRPr="008C6147" w:rsidRDefault="009F6764" w:rsidP="008C6147">
      <w:pPr>
        <w:pStyle w:val="EndNoteBibliography"/>
      </w:pPr>
      <w:r w:rsidRPr="00045C27">
        <w:rPr>
          <w:bCs w:val="0"/>
        </w:rPr>
        <w:fldChar w:fldCharType="begin"/>
      </w:r>
      <w:r w:rsidRPr="00045C27">
        <w:rPr>
          <w:bCs w:val="0"/>
        </w:rPr>
        <w:instrText xml:space="preserve"> ADDIN EN.REFLIST </w:instrText>
      </w:r>
      <w:r w:rsidRPr="00045C27">
        <w:rPr>
          <w:bCs w:val="0"/>
        </w:rPr>
        <w:fldChar w:fldCharType="separate"/>
      </w:r>
      <w:r w:rsidR="008C6147" w:rsidRPr="008C6147">
        <w:t>Aase-Remedios ME, Janssen R, Leite DJ, Sumner-Rooney L, McGregor AP. 2023. Evolution of the spider Homeobox gene repertoire by tandem and whole genome duplication. Molecular Biology and Evolution 40:msad239.</w:t>
      </w:r>
    </w:p>
    <w:p w14:paraId="74A85E52" w14:textId="77777777" w:rsidR="008C6147" w:rsidRPr="008C6147" w:rsidRDefault="008C6147" w:rsidP="008C6147">
      <w:pPr>
        <w:pStyle w:val="EndNoteBibliography"/>
        <w:spacing w:after="0"/>
      </w:pPr>
    </w:p>
    <w:p w14:paraId="636565F5" w14:textId="77777777" w:rsidR="008C6147" w:rsidRPr="008C6147" w:rsidRDefault="008C6147" w:rsidP="008C6147">
      <w:pPr>
        <w:pStyle w:val="EndNoteBibliography"/>
      </w:pPr>
      <w:r w:rsidRPr="008C6147">
        <w:t>Adams KL, Wendel JF. 2005. Polyploidy and genome evolution in plants. Current Opinion in Plant Biology 8:135-141.</w:t>
      </w:r>
    </w:p>
    <w:p w14:paraId="1BFA87C5" w14:textId="77777777" w:rsidR="008C6147" w:rsidRPr="008C6147" w:rsidRDefault="008C6147" w:rsidP="008C6147">
      <w:pPr>
        <w:pStyle w:val="EndNoteBibliography"/>
        <w:spacing w:after="0"/>
      </w:pPr>
    </w:p>
    <w:p w14:paraId="63E6CF6B" w14:textId="77777777" w:rsidR="008C6147" w:rsidRPr="008C6147" w:rsidRDefault="008C6147" w:rsidP="008C6147">
      <w:pPr>
        <w:pStyle w:val="EndNoteBibliography"/>
      </w:pPr>
      <w:r w:rsidRPr="008C6147">
        <w:t>Amores A, Force A, Yan YL, Joly L, Amemiya C, Fritz A, Ho RK, Langeland J, Prince V, Wang YL, et al. 1998. Zebrafish hox clusters and vertebrate genome evolution. Science 282:1711-1714.</w:t>
      </w:r>
    </w:p>
    <w:p w14:paraId="06D8F1CF" w14:textId="77777777" w:rsidR="008C6147" w:rsidRPr="008C6147" w:rsidRDefault="008C6147" w:rsidP="008C6147">
      <w:pPr>
        <w:pStyle w:val="EndNoteBibliography"/>
        <w:spacing w:after="0"/>
      </w:pPr>
    </w:p>
    <w:p w14:paraId="387FB036" w14:textId="77777777" w:rsidR="008C6147" w:rsidRPr="008C6147" w:rsidRDefault="008C6147" w:rsidP="008C6147">
      <w:pPr>
        <w:pStyle w:val="EndNoteBibliography"/>
      </w:pPr>
      <w:r w:rsidRPr="008C6147">
        <w:t>Ballesteros JA, Santibanez-Lopez CE, Baker CM, Benavides LR, Cunha TJ, Gainett G, Ontano AZ, Setton EVW, Arango CP, Gavish-Regev E, et al. 2022. Comprehensive species sampling and sophisticated algorithmic approaches refute the monophyly of Arachnida. Molecular Biology and Evolution 39:msac021.</w:t>
      </w:r>
    </w:p>
    <w:p w14:paraId="7C978F5B" w14:textId="77777777" w:rsidR="008C6147" w:rsidRPr="008C6147" w:rsidRDefault="008C6147" w:rsidP="008C6147">
      <w:pPr>
        <w:pStyle w:val="EndNoteBibliography"/>
        <w:spacing w:after="0"/>
      </w:pPr>
    </w:p>
    <w:p w14:paraId="50F8751E" w14:textId="77777777" w:rsidR="008C6147" w:rsidRPr="008C6147" w:rsidRDefault="008C6147" w:rsidP="008C6147">
      <w:pPr>
        <w:pStyle w:val="EndNoteBibliography"/>
      </w:pPr>
      <w:r w:rsidRPr="008C6147">
        <w:t>Ballesteros JA, Sharma PP. 2019. A critical appraisal of the placement of Xiphosura (Chelicerata) with account of known sources of phylogenetic error. Systematic Biology 68:896-917.</w:t>
      </w:r>
    </w:p>
    <w:p w14:paraId="50E98E99" w14:textId="77777777" w:rsidR="008C6147" w:rsidRPr="008C6147" w:rsidRDefault="008C6147" w:rsidP="008C6147">
      <w:pPr>
        <w:pStyle w:val="EndNoteBibliography"/>
        <w:spacing w:after="0"/>
      </w:pPr>
    </w:p>
    <w:p w14:paraId="7A67F09F" w14:textId="77777777" w:rsidR="008C6147" w:rsidRPr="008C6147" w:rsidRDefault="008C6147" w:rsidP="008C6147">
      <w:pPr>
        <w:pStyle w:val="EndNoteBibliography"/>
      </w:pPr>
      <w:r w:rsidRPr="008C6147">
        <w:t>Barker MS, Arrigo N, Baniaga AE, Li Z, Levin DA. 2016. On the relative abundance of autopolyploids and allopolyploids. New Phytologist 210:391-398.</w:t>
      </w:r>
    </w:p>
    <w:p w14:paraId="57062899" w14:textId="77777777" w:rsidR="008C6147" w:rsidRPr="008C6147" w:rsidRDefault="008C6147" w:rsidP="008C6147">
      <w:pPr>
        <w:pStyle w:val="EndNoteBibliography"/>
        <w:spacing w:after="0"/>
      </w:pPr>
    </w:p>
    <w:p w14:paraId="4F6445D6" w14:textId="77777777" w:rsidR="008C6147" w:rsidRPr="008C6147" w:rsidRDefault="008C6147" w:rsidP="008C6147">
      <w:pPr>
        <w:pStyle w:val="EndNoteBibliography"/>
      </w:pPr>
      <w:r w:rsidRPr="008C6147">
        <w:t>Barker MS, Dlugosch KM, Dinh L, Challa RS, Kane NC, King MG, Rieseberg LH. 2010. EvoPipes.net: Bioinformatic tools for ecological and evolutionary genomics. Evolutionary Bioinformatics Online 6:143-149.</w:t>
      </w:r>
    </w:p>
    <w:p w14:paraId="7D01B1CC" w14:textId="77777777" w:rsidR="008C6147" w:rsidRPr="008C6147" w:rsidRDefault="008C6147" w:rsidP="008C6147">
      <w:pPr>
        <w:pStyle w:val="EndNoteBibliography"/>
        <w:spacing w:after="0"/>
      </w:pPr>
    </w:p>
    <w:p w14:paraId="206C5737" w14:textId="77777777" w:rsidR="008C6147" w:rsidRPr="008C6147" w:rsidRDefault="008C6147" w:rsidP="008C6147">
      <w:pPr>
        <w:pStyle w:val="EndNoteBibliography"/>
      </w:pPr>
      <w:r w:rsidRPr="008C6147">
        <w:t>Barker MS, Kane NC, Matvienko M, Kozik A, Michelmore RW, Knapp SJ, Rieseberg LH. 2008. Multiple paleopolyploidizations during the evolution of the Compositae reveal parallel patterns of duplicate gene retention after millions of years. Molecular Biology and Evolution 25:2445-2455.</w:t>
      </w:r>
    </w:p>
    <w:p w14:paraId="6AD912FF" w14:textId="77777777" w:rsidR="008C6147" w:rsidRPr="008C6147" w:rsidRDefault="008C6147" w:rsidP="008C6147">
      <w:pPr>
        <w:pStyle w:val="EndNoteBibliography"/>
        <w:spacing w:after="0"/>
      </w:pPr>
    </w:p>
    <w:p w14:paraId="2A3758DB" w14:textId="77777777" w:rsidR="008C6147" w:rsidRPr="008C6147" w:rsidRDefault="008C6147" w:rsidP="008C6147">
      <w:pPr>
        <w:pStyle w:val="EndNoteBibliography"/>
      </w:pPr>
      <w:r w:rsidRPr="008C6147">
        <w:t>Benaglia T, Chauveau D, Hunter DR, Young DS. 2009. mixtools: An R package for analyzing mixture models. Journal of Statistical Software 32:1 - 29.</w:t>
      </w:r>
    </w:p>
    <w:p w14:paraId="69620A2B" w14:textId="77777777" w:rsidR="008C6147" w:rsidRPr="008C6147" w:rsidRDefault="008C6147" w:rsidP="008C6147">
      <w:pPr>
        <w:pStyle w:val="EndNoteBibliography"/>
        <w:spacing w:after="0"/>
      </w:pPr>
    </w:p>
    <w:p w14:paraId="0570BE4F" w14:textId="77777777" w:rsidR="008C6147" w:rsidRPr="008C6147" w:rsidRDefault="008C6147" w:rsidP="008C6147">
      <w:pPr>
        <w:pStyle w:val="EndNoteBibliography"/>
      </w:pPr>
      <w:r w:rsidRPr="008C6147">
        <w:t>Birney E, Clamp M, Durbin R. 2004. GeneWise and Genomewise. Genome Research 14:988-995.</w:t>
      </w:r>
    </w:p>
    <w:p w14:paraId="5D3069E7" w14:textId="77777777" w:rsidR="008C6147" w:rsidRPr="008C6147" w:rsidRDefault="008C6147" w:rsidP="008C6147">
      <w:pPr>
        <w:pStyle w:val="EndNoteBibliography"/>
        <w:spacing w:after="0"/>
      </w:pPr>
    </w:p>
    <w:p w14:paraId="4A28C727" w14:textId="77777777" w:rsidR="008C6147" w:rsidRPr="008C6147" w:rsidRDefault="008C6147" w:rsidP="008C6147">
      <w:pPr>
        <w:pStyle w:val="EndNoteBibliography"/>
      </w:pPr>
      <w:r w:rsidRPr="008C6147">
        <w:t>Blanc G, Wolfe KH. 2004. Widespread paleopolyploidy in model plant species inferred from age distributions of duplicate genes. Plant Cell 16:1667-1678.</w:t>
      </w:r>
    </w:p>
    <w:p w14:paraId="04D42BAC" w14:textId="77777777" w:rsidR="008C6147" w:rsidRPr="008C6147" w:rsidRDefault="008C6147" w:rsidP="008C6147">
      <w:pPr>
        <w:pStyle w:val="EndNoteBibliography"/>
        <w:spacing w:after="0"/>
      </w:pPr>
    </w:p>
    <w:p w14:paraId="329EE828" w14:textId="77777777" w:rsidR="008C6147" w:rsidRPr="008C6147" w:rsidRDefault="008C6147" w:rsidP="008C6147">
      <w:pPr>
        <w:pStyle w:val="EndNoteBibliography"/>
      </w:pPr>
      <w:r w:rsidRPr="008C6147">
        <w:lastRenderedPageBreak/>
        <w:t>Camacho C, Coulouris G, Avagyan V, Ma N, Papadopoulos J, Bealer K, Madden TL. 2009. BLAST+: architecture and applications. BMC Bioinformatics 10:421.</w:t>
      </w:r>
    </w:p>
    <w:p w14:paraId="61669858" w14:textId="77777777" w:rsidR="008C6147" w:rsidRPr="008C6147" w:rsidRDefault="008C6147" w:rsidP="008C6147">
      <w:pPr>
        <w:pStyle w:val="EndNoteBibliography"/>
        <w:spacing w:after="0"/>
      </w:pPr>
    </w:p>
    <w:p w14:paraId="41CFB2F7" w14:textId="77777777" w:rsidR="008C6147" w:rsidRPr="008C6147" w:rsidRDefault="008C6147" w:rsidP="008C6147">
      <w:pPr>
        <w:pStyle w:val="EndNoteBibliography"/>
      </w:pPr>
      <w:r w:rsidRPr="008C6147">
        <w:t>Cannon SB, McKain MR, Harkess A, Nelson MN, Dash S, Deyholos MK, Peng Y, Joyce B, Stewart CN, Jr., Rolf M, et al. 2015. Multiple polyploidy events in the early radiation of nodulating and nonnodulating legumes. Molecular Biology and Evolution 32:193-210.</w:t>
      </w:r>
    </w:p>
    <w:p w14:paraId="32098F0B" w14:textId="77777777" w:rsidR="008C6147" w:rsidRPr="008C6147" w:rsidRDefault="008C6147" w:rsidP="008C6147">
      <w:pPr>
        <w:pStyle w:val="EndNoteBibliography"/>
        <w:spacing w:after="0"/>
      </w:pPr>
    </w:p>
    <w:p w14:paraId="073EFF74" w14:textId="77777777" w:rsidR="008C6147" w:rsidRPr="008C6147" w:rsidRDefault="008C6147" w:rsidP="008C6147">
      <w:pPr>
        <w:pStyle w:val="EndNoteBibliography"/>
      </w:pPr>
      <w:r w:rsidRPr="008C6147">
        <w:t>Chen K, Durand D, Farach-Colton M. 2000. NOTUNG: a program for dating gene duplications and optimizing gene family trees. Journal of Computational Biology 7:429-447.</w:t>
      </w:r>
    </w:p>
    <w:p w14:paraId="5DAD50CE" w14:textId="77777777" w:rsidR="008C6147" w:rsidRPr="008C6147" w:rsidRDefault="008C6147" w:rsidP="008C6147">
      <w:pPr>
        <w:pStyle w:val="EndNoteBibliography"/>
        <w:spacing w:after="0"/>
      </w:pPr>
    </w:p>
    <w:p w14:paraId="54E52F42" w14:textId="77777777" w:rsidR="008C6147" w:rsidRPr="008C6147" w:rsidRDefault="008C6147" w:rsidP="008C6147">
      <w:pPr>
        <w:pStyle w:val="EndNoteBibliography"/>
      </w:pPr>
      <w:r w:rsidRPr="008C6147">
        <w:t>Clarke TH, Garb JE, Hayashi CY, Arensburger P, Ayoub NA. 2015. Spider transcriptomes identify ancient large-scale gene duplication event potentially important in silk gland evolution. Genome Biology and Evolution 7:1856-1870.</w:t>
      </w:r>
    </w:p>
    <w:p w14:paraId="422410F0" w14:textId="77777777" w:rsidR="008C6147" w:rsidRPr="008C6147" w:rsidRDefault="008C6147" w:rsidP="008C6147">
      <w:pPr>
        <w:pStyle w:val="EndNoteBibliography"/>
        <w:spacing w:after="0"/>
      </w:pPr>
    </w:p>
    <w:p w14:paraId="3A1B4DC4" w14:textId="77777777" w:rsidR="008C6147" w:rsidRPr="008C6147" w:rsidRDefault="008C6147" w:rsidP="008C6147">
      <w:pPr>
        <w:pStyle w:val="EndNoteBibliography"/>
      </w:pPr>
      <w:r w:rsidRPr="008C6147">
        <w:t>Consortium iK. 2013. The i5K Initiative: advancing arthropod genomics for knowledge, human health, agriculture, and the environment. Journal of Heredity 104:595-600.</w:t>
      </w:r>
    </w:p>
    <w:p w14:paraId="771B2D90" w14:textId="77777777" w:rsidR="008C6147" w:rsidRPr="008C6147" w:rsidRDefault="008C6147" w:rsidP="008C6147">
      <w:pPr>
        <w:pStyle w:val="EndNoteBibliography"/>
        <w:spacing w:after="0"/>
      </w:pPr>
    </w:p>
    <w:p w14:paraId="45A8109A" w14:textId="77777777" w:rsidR="008C6147" w:rsidRPr="008C6147" w:rsidRDefault="008C6147" w:rsidP="008C6147">
      <w:pPr>
        <w:pStyle w:val="EndNoteBibliography"/>
      </w:pPr>
      <w:r w:rsidRPr="008C6147">
        <w:t>Crow KD, Wagner GP. 2006. What is the role of genome duplication in the evolution of complexity and diversity? Molecular Biology and Evolution 23:887-892.</w:t>
      </w:r>
    </w:p>
    <w:p w14:paraId="00DA1D51" w14:textId="77777777" w:rsidR="008C6147" w:rsidRPr="008C6147" w:rsidRDefault="008C6147" w:rsidP="008C6147">
      <w:pPr>
        <w:pStyle w:val="EndNoteBibliography"/>
        <w:spacing w:after="0"/>
      </w:pPr>
    </w:p>
    <w:p w14:paraId="789D32D9" w14:textId="77777777" w:rsidR="008C6147" w:rsidRPr="008C6147" w:rsidRDefault="008C6147" w:rsidP="008C6147">
      <w:pPr>
        <w:pStyle w:val="EndNoteBibliography"/>
      </w:pPr>
      <w:r w:rsidRPr="008C6147">
        <w:t>Dehal P, Boore JL. 2005. Two rounds of whole genome duplication in the ancestral vertebrate. PLoS Biology 3:e314.</w:t>
      </w:r>
    </w:p>
    <w:p w14:paraId="48CEBEEB" w14:textId="77777777" w:rsidR="008C6147" w:rsidRPr="008C6147" w:rsidRDefault="008C6147" w:rsidP="008C6147">
      <w:pPr>
        <w:pStyle w:val="EndNoteBibliography"/>
        <w:spacing w:after="0"/>
      </w:pPr>
    </w:p>
    <w:p w14:paraId="1AAD4CF4" w14:textId="77777777" w:rsidR="008C6147" w:rsidRPr="008C6147" w:rsidRDefault="008C6147" w:rsidP="008C6147">
      <w:pPr>
        <w:pStyle w:val="EndNoteBibliography"/>
      </w:pPr>
      <w:r w:rsidRPr="008C6147">
        <w:t xml:space="preserve">Fan Z, Yuan T, Liu P, Wang LY, Jin JF, Zhang F, Zhang ZS. 2021. A chromosome-level genome of the spider </w:t>
      </w:r>
      <w:r w:rsidRPr="008C6147">
        <w:rPr>
          <w:i/>
        </w:rPr>
        <w:t>Trichonephila antipodiana</w:t>
      </w:r>
      <w:r w:rsidRPr="008C6147">
        <w:t xml:space="preserve"> reveals the genetic basis of its polyphagy and evidence of an ancient whole-genome duplication event. Gigascience 10:1-15.</w:t>
      </w:r>
    </w:p>
    <w:p w14:paraId="66B108BC" w14:textId="77777777" w:rsidR="008C6147" w:rsidRPr="008C6147" w:rsidRDefault="008C6147" w:rsidP="008C6147">
      <w:pPr>
        <w:pStyle w:val="EndNoteBibliography"/>
        <w:spacing w:after="0"/>
      </w:pPr>
    </w:p>
    <w:p w14:paraId="207776D8" w14:textId="77777777" w:rsidR="008C6147" w:rsidRPr="008C6147" w:rsidRDefault="008C6147" w:rsidP="008C6147">
      <w:pPr>
        <w:pStyle w:val="EndNoteBibliography"/>
      </w:pPr>
      <w:r w:rsidRPr="008C6147">
        <w:t>Farhat S, Modica MV, Puillandre N. 2023. Whole genome duplication and gene evolution in the hyperdiverse venomous gastropods. Molecular Biology and Evolution 40:msad171.</w:t>
      </w:r>
    </w:p>
    <w:p w14:paraId="66337ABF" w14:textId="77777777" w:rsidR="008C6147" w:rsidRPr="008C6147" w:rsidRDefault="008C6147" w:rsidP="008C6147">
      <w:pPr>
        <w:pStyle w:val="EndNoteBibliography"/>
        <w:spacing w:after="0"/>
      </w:pPr>
    </w:p>
    <w:p w14:paraId="1C1295C1" w14:textId="77777777" w:rsidR="008C6147" w:rsidRPr="008C6147" w:rsidRDefault="008C6147" w:rsidP="008C6147">
      <w:pPr>
        <w:pStyle w:val="EndNoteBibliography"/>
      </w:pPr>
      <w:r w:rsidRPr="008C6147">
        <w:t>Furlong RF, Holland PW. 2002. Were vertebrates octoploid? Philosophical Transactions of the Royal Society of London. Series B: Biological Sciences 357:531-544.</w:t>
      </w:r>
    </w:p>
    <w:p w14:paraId="156B6769" w14:textId="77777777" w:rsidR="008C6147" w:rsidRPr="008C6147" w:rsidRDefault="008C6147" w:rsidP="008C6147">
      <w:pPr>
        <w:pStyle w:val="EndNoteBibliography"/>
        <w:spacing w:after="0"/>
      </w:pPr>
    </w:p>
    <w:p w14:paraId="158DA4B6" w14:textId="77777777" w:rsidR="008C6147" w:rsidRPr="008C6147" w:rsidRDefault="008C6147" w:rsidP="008C6147">
      <w:pPr>
        <w:pStyle w:val="EndNoteBibliography"/>
      </w:pPr>
      <w:r w:rsidRPr="008C6147">
        <w:t>Hao Y, Mabry ME, Edger PP, Freeling M, Zheng C, Jin L, VanBuren R, Colle M, An H, Abrahams RS, et al. 2021. The contributions from the progenitor genomes of the mesopolyploid Brassiceae are evolutionarily distinct but functionally compatible. Genome Research 31:799-810.</w:t>
      </w:r>
    </w:p>
    <w:p w14:paraId="447B1446" w14:textId="77777777" w:rsidR="008C6147" w:rsidRPr="008C6147" w:rsidRDefault="008C6147" w:rsidP="008C6147">
      <w:pPr>
        <w:pStyle w:val="EndNoteBibliography"/>
        <w:spacing w:after="0"/>
      </w:pPr>
    </w:p>
    <w:p w14:paraId="6D1B212E" w14:textId="77777777" w:rsidR="008C6147" w:rsidRPr="008C6147" w:rsidRDefault="008C6147" w:rsidP="008C6147">
      <w:pPr>
        <w:pStyle w:val="EndNoteBibliography"/>
      </w:pPr>
      <w:r w:rsidRPr="008C6147">
        <w:t>Harper A, Baudouin Gonzalez L, Schonauer A, Janssen R, Seiter M, Holzem M, Arif S, McGregor AP, Sumner-Rooney L. 2021. Widespread retention of ohnologs in key developmental gene families following whole-genome duplication in arachnopulmonates. G3 11:jkab299.</w:t>
      </w:r>
    </w:p>
    <w:p w14:paraId="33EBF6C7" w14:textId="77777777" w:rsidR="008C6147" w:rsidRPr="008C6147" w:rsidRDefault="008C6147" w:rsidP="008C6147">
      <w:pPr>
        <w:pStyle w:val="EndNoteBibliography"/>
        <w:spacing w:after="0"/>
      </w:pPr>
    </w:p>
    <w:p w14:paraId="4DE91AF8" w14:textId="77777777" w:rsidR="008C6147" w:rsidRPr="008C6147" w:rsidRDefault="008C6147" w:rsidP="008C6147">
      <w:pPr>
        <w:pStyle w:val="EndNoteBibliography"/>
      </w:pPr>
      <w:r w:rsidRPr="008C6147">
        <w:t>Haug-Baltzell A, Stephens SA, Davey S, Scheidegger CE, Lyons E. 2017. SynMap2 and SynMap3D: web-based whole-genome synteny browsers. Bioinformatics 33:2197-2198.</w:t>
      </w:r>
    </w:p>
    <w:p w14:paraId="12EE2489" w14:textId="77777777" w:rsidR="008C6147" w:rsidRPr="008C6147" w:rsidRDefault="008C6147" w:rsidP="008C6147">
      <w:pPr>
        <w:pStyle w:val="EndNoteBibliography"/>
        <w:spacing w:after="0"/>
      </w:pPr>
    </w:p>
    <w:p w14:paraId="1B6F7D2B" w14:textId="77777777" w:rsidR="008C6147" w:rsidRPr="008C6147" w:rsidRDefault="008C6147" w:rsidP="008C6147">
      <w:pPr>
        <w:pStyle w:val="EndNoteBibliography"/>
      </w:pPr>
      <w:r w:rsidRPr="008C6147">
        <w:t>Hoang DT, Chernomor O, von Haeseler A, Minh BQ, Vinh LS. 2018. UFBoot2: Improving the ultrafast bootstrap approximation. Molecular Biology and Evolution 35:518-522.</w:t>
      </w:r>
    </w:p>
    <w:p w14:paraId="651BA957" w14:textId="77777777" w:rsidR="008C6147" w:rsidRPr="008C6147" w:rsidRDefault="008C6147" w:rsidP="008C6147">
      <w:pPr>
        <w:pStyle w:val="EndNoteBibliography"/>
        <w:spacing w:after="0"/>
      </w:pPr>
    </w:p>
    <w:p w14:paraId="2DF48CBB" w14:textId="77777777" w:rsidR="008C6147" w:rsidRPr="008C6147" w:rsidRDefault="008C6147" w:rsidP="008C6147">
      <w:pPr>
        <w:pStyle w:val="EndNoteBibliography"/>
      </w:pPr>
      <w:r w:rsidRPr="008C6147">
        <w:t>Hokamp K, McLysaght A, Wolfe KH. 2003. The 2R hypothesis and the human genome sequence. Journal of Structural and Functional Genomics 3:95-110.</w:t>
      </w:r>
    </w:p>
    <w:p w14:paraId="1AEC359A" w14:textId="77777777" w:rsidR="008C6147" w:rsidRPr="008C6147" w:rsidRDefault="008C6147" w:rsidP="008C6147">
      <w:pPr>
        <w:pStyle w:val="EndNoteBibliography"/>
        <w:spacing w:after="0"/>
      </w:pPr>
    </w:p>
    <w:p w14:paraId="58794630" w14:textId="77777777" w:rsidR="008C6147" w:rsidRPr="008C6147" w:rsidRDefault="008C6147" w:rsidP="008C6147">
      <w:pPr>
        <w:pStyle w:val="EndNoteBibliography"/>
      </w:pPr>
      <w:r w:rsidRPr="008C6147">
        <w:t>Howard RJ, Puttick MN, Edgecombe GD, Lozano-Fernandez J. 2020. Arachnid monophyly: Morphological, palaeontological and molecular support for a single terrestrialization within Chelicerata. Arthropod Struct Dev 59:100997.</w:t>
      </w:r>
    </w:p>
    <w:p w14:paraId="292039D7" w14:textId="77777777" w:rsidR="008C6147" w:rsidRPr="008C6147" w:rsidRDefault="008C6147" w:rsidP="008C6147">
      <w:pPr>
        <w:pStyle w:val="EndNoteBibliography"/>
        <w:spacing w:after="0"/>
      </w:pPr>
    </w:p>
    <w:p w14:paraId="48853568" w14:textId="77777777" w:rsidR="008C6147" w:rsidRPr="008C6147" w:rsidRDefault="008C6147" w:rsidP="008C6147">
      <w:pPr>
        <w:pStyle w:val="EndNoteBibliography"/>
      </w:pPr>
      <w:r w:rsidRPr="008C6147">
        <w:t>Initiative OTPT. 2019. One thousand plant transcriptomes and the phylogenomics of green plants. Nature 574:679-685.</w:t>
      </w:r>
    </w:p>
    <w:p w14:paraId="7EDBCA40" w14:textId="77777777" w:rsidR="008C6147" w:rsidRPr="008C6147" w:rsidRDefault="008C6147" w:rsidP="008C6147">
      <w:pPr>
        <w:pStyle w:val="EndNoteBibliography"/>
        <w:spacing w:after="0"/>
      </w:pPr>
    </w:p>
    <w:p w14:paraId="6311760F" w14:textId="77777777" w:rsidR="008C6147" w:rsidRPr="008C6147" w:rsidRDefault="008C6147" w:rsidP="008C6147">
      <w:pPr>
        <w:pStyle w:val="EndNoteBibliography"/>
      </w:pPr>
      <w:r w:rsidRPr="008C6147">
        <w:t>Junier T, Zdobnov EM. 2010. The Newick utilities: high-throughput phylogenetic tree processing in the UNIX shell. Bioinformatics 26:1669-1670.</w:t>
      </w:r>
    </w:p>
    <w:p w14:paraId="667C2844" w14:textId="77777777" w:rsidR="008C6147" w:rsidRPr="008C6147" w:rsidRDefault="008C6147" w:rsidP="008C6147">
      <w:pPr>
        <w:pStyle w:val="EndNoteBibliography"/>
        <w:spacing w:after="0"/>
      </w:pPr>
    </w:p>
    <w:p w14:paraId="3D787AF8" w14:textId="77777777" w:rsidR="008C6147" w:rsidRPr="008C6147" w:rsidRDefault="008C6147" w:rsidP="008C6147">
      <w:pPr>
        <w:pStyle w:val="EndNoteBibliography"/>
      </w:pPr>
      <w:r w:rsidRPr="008C6147">
        <w:t>Katoh K, Standley DM. 2013. MAFFT multiple sequence alignment software version 7: Improvements in performance and usability. Molecular Biology and Evolution 30:772-780.</w:t>
      </w:r>
    </w:p>
    <w:p w14:paraId="263DAF11" w14:textId="77777777" w:rsidR="008C6147" w:rsidRPr="008C6147" w:rsidRDefault="008C6147" w:rsidP="008C6147">
      <w:pPr>
        <w:pStyle w:val="EndNoteBibliography"/>
        <w:spacing w:after="0"/>
      </w:pPr>
    </w:p>
    <w:p w14:paraId="36848C1F" w14:textId="77777777" w:rsidR="008C6147" w:rsidRPr="008C6147" w:rsidRDefault="008C6147" w:rsidP="008C6147">
      <w:pPr>
        <w:pStyle w:val="EndNoteBibliography"/>
      </w:pPr>
      <w:r w:rsidRPr="008C6147">
        <w:t>Kenny NJ, Chan KW, Nong W, Qu Z, Maeso I, Yip HY, Chan TF, Kwan HS, Holland PWH, Chu KH, et al. 2016. Ancestral whole-genome duplication in the marine chelicerate horseshoe crabs. Heredity 119:190-199.</w:t>
      </w:r>
    </w:p>
    <w:p w14:paraId="256934FE" w14:textId="77777777" w:rsidR="008C6147" w:rsidRPr="008C6147" w:rsidRDefault="008C6147" w:rsidP="008C6147">
      <w:pPr>
        <w:pStyle w:val="EndNoteBibliography"/>
        <w:spacing w:after="0"/>
      </w:pPr>
    </w:p>
    <w:p w14:paraId="2145657E" w14:textId="77777777" w:rsidR="008C6147" w:rsidRPr="008C6147" w:rsidRDefault="008C6147" w:rsidP="008C6147">
      <w:pPr>
        <w:pStyle w:val="EndNoteBibliography"/>
      </w:pPr>
      <w:r w:rsidRPr="008C6147">
        <w:t>Leite DJ, Baudouin-Gonzalez L, Iwasaki-Yokozawa S, Lozano-Fernandez J, Turetzek N, Akiyama-Oda Y, Prpic NM, Pisani D, Oda H, Sharma PP, et al. 2018. Homeobox gene duplication and divergence in arachnids. Molecular Biology and Evolution 35:2240-2253.</w:t>
      </w:r>
    </w:p>
    <w:p w14:paraId="5E10BC05" w14:textId="77777777" w:rsidR="008C6147" w:rsidRPr="008C6147" w:rsidRDefault="008C6147" w:rsidP="008C6147">
      <w:pPr>
        <w:pStyle w:val="EndNoteBibliography"/>
        <w:spacing w:after="0"/>
      </w:pPr>
    </w:p>
    <w:p w14:paraId="717684C4" w14:textId="77777777" w:rsidR="008C6147" w:rsidRPr="008C6147" w:rsidRDefault="008C6147" w:rsidP="008C6147">
      <w:pPr>
        <w:pStyle w:val="EndNoteBibliography"/>
      </w:pPr>
      <w:r w:rsidRPr="008C6147">
        <w:t>Li L, Stoeckert CJ, Jr., Roos DS. 2003. OrthoMCL: Identification of ortholog groups for eukaryotic genomes. Genome Research 13:2178-2189.</w:t>
      </w:r>
    </w:p>
    <w:p w14:paraId="5139FB46" w14:textId="77777777" w:rsidR="008C6147" w:rsidRPr="008C6147" w:rsidRDefault="008C6147" w:rsidP="008C6147">
      <w:pPr>
        <w:pStyle w:val="EndNoteBibliography"/>
        <w:spacing w:after="0"/>
      </w:pPr>
    </w:p>
    <w:p w14:paraId="0326E307" w14:textId="77777777" w:rsidR="008C6147" w:rsidRPr="008C6147" w:rsidRDefault="008C6147" w:rsidP="008C6147">
      <w:pPr>
        <w:pStyle w:val="EndNoteBibliography"/>
      </w:pPr>
      <w:r w:rsidRPr="008C6147">
        <w:t>Li Z, McKibben MTW, Finch GS, Blischak PD, Sutherland BL, Barker MS. 2021. Patterns and processes of diploidization in land plants. Annual Review of Plant Biology 72:387-410.</w:t>
      </w:r>
    </w:p>
    <w:p w14:paraId="07F3123E" w14:textId="77777777" w:rsidR="008C6147" w:rsidRPr="008C6147" w:rsidRDefault="008C6147" w:rsidP="008C6147">
      <w:pPr>
        <w:pStyle w:val="EndNoteBibliography"/>
        <w:spacing w:after="0"/>
      </w:pPr>
    </w:p>
    <w:p w14:paraId="6FD733E4" w14:textId="77777777" w:rsidR="008C6147" w:rsidRPr="008C6147" w:rsidRDefault="008C6147" w:rsidP="008C6147">
      <w:pPr>
        <w:pStyle w:val="EndNoteBibliography"/>
      </w:pPr>
      <w:r w:rsidRPr="008C6147">
        <w:t>Lozano-Fernandez J, Tanner AR, Giacomelli M, Carton R, Vinther J, Edgecombe GD, Pisani D. 2019. Increasing species sampling in chelicerate genomic-scale datasets provides support for monophyly of Acari and Arachnida. Nat Commun 10:2295.</w:t>
      </w:r>
    </w:p>
    <w:p w14:paraId="3650CFC3" w14:textId="77777777" w:rsidR="008C6147" w:rsidRPr="008C6147" w:rsidRDefault="008C6147" w:rsidP="008C6147">
      <w:pPr>
        <w:pStyle w:val="EndNoteBibliography"/>
        <w:spacing w:after="0"/>
      </w:pPr>
    </w:p>
    <w:p w14:paraId="757B2BBC" w14:textId="77777777" w:rsidR="008C6147" w:rsidRPr="008C6147" w:rsidRDefault="008C6147" w:rsidP="008C6147">
      <w:pPr>
        <w:pStyle w:val="EndNoteBibliography"/>
      </w:pPr>
      <w:r w:rsidRPr="008C6147">
        <w:t>Lynch M, Conery JS. 2000. The evolutionary fate and consequences of duplicate genes. Science 290:1151-1155.</w:t>
      </w:r>
    </w:p>
    <w:p w14:paraId="57E295BB" w14:textId="77777777" w:rsidR="008C6147" w:rsidRPr="008C6147" w:rsidRDefault="008C6147" w:rsidP="008C6147">
      <w:pPr>
        <w:pStyle w:val="EndNoteBibliography"/>
        <w:spacing w:after="0"/>
      </w:pPr>
    </w:p>
    <w:p w14:paraId="02515C23" w14:textId="77777777" w:rsidR="008C6147" w:rsidRPr="008C6147" w:rsidRDefault="008C6147" w:rsidP="008C6147">
      <w:pPr>
        <w:pStyle w:val="EndNoteBibliography"/>
      </w:pPr>
      <w:r w:rsidRPr="008C6147">
        <w:t xml:space="preserve">Ma LJ, Ibrahim AS, Skory C, Grabherr MG, Burger G, Butler M, Elias M, Idnurm A, Lang BF, Sone T, et al. 2009. Genomic analysis of the basal lineage fungus </w:t>
      </w:r>
      <w:r w:rsidRPr="008C6147">
        <w:rPr>
          <w:i/>
        </w:rPr>
        <w:t>Rhizopus oryzae</w:t>
      </w:r>
      <w:r w:rsidRPr="008C6147">
        <w:t xml:space="preserve"> reveals a whole-genome duplication. PLoS Genetics 5:e1000549.</w:t>
      </w:r>
    </w:p>
    <w:p w14:paraId="23CAB306" w14:textId="77777777" w:rsidR="008C6147" w:rsidRPr="008C6147" w:rsidRDefault="008C6147" w:rsidP="008C6147">
      <w:pPr>
        <w:pStyle w:val="EndNoteBibliography"/>
        <w:spacing w:after="0"/>
      </w:pPr>
    </w:p>
    <w:p w14:paraId="38D08C10" w14:textId="77777777" w:rsidR="008C6147" w:rsidRPr="008C6147" w:rsidRDefault="008C6147" w:rsidP="008C6147">
      <w:pPr>
        <w:pStyle w:val="EndNoteBibliography"/>
      </w:pPr>
      <w:r w:rsidRPr="008C6147">
        <w:t>Masterson J. 1994. Stomatal size in fossil plants: Evidence for polyploidy in majority of angiosperms. Science 264:421-424.</w:t>
      </w:r>
    </w:p>
    <w:p w14:paraId="392F5255" w14:textId="77777777" w:rsidR="008C6147" w:rsidRPr="008C6147" w:rsidRDefault="008C6147" w:rsidP="008C6147">
      <w:pPr>
        <w:pStyle w:val="EndNoteBibliography"/>
        <w:spacing w:after="0"/>
      </w:pPr>
    </w:p>
    <w:p w14:paraId="7F3D90AB" w14:textId="77777777" w:rsidR="008C6147" w:rsidRPr="008C6147" w:rsidRDefault="008C6147" w:rsidP="008C6147">
      <w:pPr>
        <w:pStyle w:val="EndNoteBibliography"/>
      </w:pPr>
      <w:r w:rsidRPr="008C6147">
        <w:t>McKibben MTW, Finch G, Barker MS. 2024. Species Tree Topology Impacts the Inference of Ancient Whole-Genome Duplications Across the Angiosperm Phylogeny. bioRxiv:2024.2001.2004.574202.</w:t>
      </w:r>
    </w:p>
    <w:p w14:paraId="00369E81" w14:textId="77777777" w:rsidR="008C6147" w:rsidRPr="008C6147" w:rsidRDefault="008C6147" w:rsidP="008C6147">
      <w:pPr>
        <w:pStyle w:val="EndNoteBibliography"/>
        <w:spacing w:after="0"/>
      </w:pPr>
    </w:p>
    <w:p w14:paraId="16CB0D67" w14:textId="77777777" w:rsidR="008C6147" w:rsidRPr="008C6147" w:rsidRDefault="008C6147" w:rsidP="008C6147">
      <w:pPr>
        <w:pStyle w:val="EndNoteBibliography"/>
      </w:pPr>
      <w:r w:rsidRPr="008C6147">
        <w:t>McLysaght A, Hokamp K, Wolfe KH. 2002. Extensive genomic duplication during early chordate evolution. Nature Genetics 31:200-204.</w:t>
      </w:r>
    </w:p>
    <w:p w14:paraId="2348A88E" w14:textId="77777777" w:rsidR="008C6147" w:rsidRPr="008C6147" w:rsidRDefault="008C6147" w:rsidP="008C6147">
      <w:pPr>
        <w:pStyle w:val="EndNoteBibliography"/>
        <w:spacing w:after="0"/>
      </w:pPr>
    </w:p>
    <w:p w14:paraId="463A8A39" w14:textId="77777777" w:rsidR="008C6147" w:rsidRPr="008C6147" w:rsidRDefault="008C6147" w:rsidP="008C6147">
      <w:pPr>
        <w:pStyle w:val="EndNoteBibliography"/>
      </w:pPr>
      <w:r w:rsidRPr="008C6147">
        <w:t>Mulhair PO, Crowley L, Boyes DH, Harper A, Lewis OT, Consortium DToL, Holland PWH. 2023. Diversity, duplication, and genomic organization of Homeobox genes in Lepidoptera. Genome Research 33:32-44.</w:t>
      </w:r>
    </w:p>
    <w:p w14:paraId="70669CBA" w14:textId="77777777" w:rsidR="008C6147" w:rsidRPr="008C6147" w:rsidRDefault="008C6147" w:rsidP="008C6147">
      <w:pPr>
        <w:pStyle w:val="EndNoteBibliography"/>
        <w:spacing w:after="0"/>
      </w:pPr>
    </w:p>
    <w:p w14:paraId="2C9B2DB9" w14:textId="77777777" w:rsidR="008C6147" w:rsidRPr="008C6147" w:rsidRDefault="008C6147" w:rsidP="008C6147">
      <w:pPr>
        <w:pStyle w:val="EndNoteBibliography"/>
      </w:pPr>
      <w:r w:rsidRPr="008C6147">
        <w:t>Mulhair PO, Holland PWH. 2024. Evolution of the insect Hox gene cluster: Comparative analysis across 243 species. Seminars in Cell &amp; Developmental Biology 152-153:4-15.</w:t>
      </w:r>
    </w:p>
    <w:p w14:paraId="265FE909" w14:textId="77777777" w:rsidR="008C6147" w:rsidRPr="008C6147" w:rsidRDefault="008C6147" w:rsidP="008C6147">
      <w:pPr>
        <w:pStyle w:val="EndNoteBibliography"/>
        <w:spacing w:after="0"/>
      </w:pPr>
    </w:p>
    <w:p w14:paraId="4EF3E050" w14:textId="77777777" w:rsidR="008C6147" w:rsidRPr="008C6147" w:rsidRDefault="008C6147" w:rsidP="008C6147">
      <w:pPr>
        <w:pStyle w:val="EndNoteBibliography"/>
      </w:pPr>
      <w:r w:rsidRPr="008C6147">
        <w:t>Nguyen LT, Schmidt HA, von Haeseler A, Minh BQ. 2015. IQ-TREE: A fast and effective stochastic algorithm for estimating maximum-likelihood phylogenies. Molecular Biology and Evolution 32:268-274.</w:t>
      </w:r>
    </w:p>
    <w:p w14:paraId="4E71FAF7" w14:textId="77777777" w:rsidR="008C6147" w:rsidRPr="008C6147" w:rsidRDefault="008C6147" w:rsidP="008C6147">
      <w:pPr>
        <w:pStyle w:val="EndNoteBibliography"/>
        <w:spacing w:after="0"/>
      </w:pPr>
    </w:p>
    <w:p w14:paraId="3DBF0B34" w14:textId="77777777" w:rsidR="008C6147" w:rsidRPr="008C6147" w:rsidRDefault="008C6147" w:rsidP="008C6147">
      <w:pPr>
        <w:pStyle w:val="EndNoteBibliography"/>
      </w:pPr>
      <w:r w:rsidRPr="008C6147">
        <w:t>Noah KE, Hao J, Li L, Sun X, Foley B, Yang Q, Xia X. 2020. Major Revisions in Arthropod Phylogeny Through Improved Supermatrix, With Support for Two Possible Waves of Land Invasion by Chelicerates. Evol Bioinform Online 16:1176934320903735.</w:t>
      </w:r>
    </w:p>
    <w:p w14:paraId="3EEDD9C9" w14:textId="77777777" w:rsidR="008C6147" w:rsidRPr="008C6147" w:rsidRDefault="008C6147" w:rsidP="008C6147">
      <w:pPr>
        <w:pStyle w:val="EndNoteBibliography"/>
        <w:spacing w:after="0"/>
      </w:pPr>
    </w:p>
    <w:p w14:paraId="226EA9C7" w14:textId="77777777" w:rsidR="008C6147" w:rsidRPr="008C6147" w:rsidRDefault="008C6147" w:rsidP="008C6147">
      <w:pPr>
        <w:pStyle w:val="EndNoteBibliography"/>
      </w:pPr>
      <w:r w:rsidRPr="008C6147">
        <w:t>Nong W, Qu Z, Li Y, Barton-Owen T, Wong AYP, Yip HY, Lee HT, Narayana S, Baril T, Swale T, et al. 2021. Horseshoe crab genomes reveal the evolution of genes and microRNAs after three rounds of whole genome duplication. Communications Biology 4:83.</w:t>
      </w:r>
    </w:p>
    <w:p w14:paraId="1CF3CE61" w14:textId="77777777" w:rsidR="008C6147" w:rsidRPr="008C6147" w:rsidRDefault="008C6147" w:rsidP="008C6147">
      <w:pPr>
        <w:pStyle w:val="EndNoteBibliography"/>
        <w:spacing w:after="0"/>
      </w:pPr>
    </w:p>
    <w:p w14:paraId="2C52E787" w14:textId="77777777" w:rsidR="008C6147" w:rsidRPr="008C6147" w:rsidRDefault="008C6147" w:rsidP="008C6147">
      <w:pPr>
        <w:pStyle w:val="EndNoteBibliography"/>
      </w:pPr>
      <w:r w:rsidRPr="008C6147">
        <w:t>Nossa CW, Havlak P, Yue JX, Lv J, Vincent KY, Brockmann HJ, Putnam NH. 2014. Joint assembly and genetic mapping of the Atlantic horseshoe crab genome reveals ancient whole genome duplication. Gigascience 3:9.</w:t>
      </w:r>
    </w:p>
    <w:p w14:paraId="370FF254" w14:textId="77777777" w:rsidR="008C6147" w:rsidRPr="008C6147" w:rsidRDefault="008C6147" w:rsidP="008C6147">
      <w:pPr>
        <w:pStyle w:val="EndNoteBibliography"/>
        <w:spacing w:after="0"/>
      </w:pPr>
    </w:p>
    <w:p w14:paraId="4A4C598A" w14:textId="77777777" w:rsidR="008C6147" w:rsidRPr="008C6147" w:rsidRDefault="008C6147" w:rsidP="008C6147">
      <w:pPr>
        <w:pStyle w:val="EndNoteBibliography"/>
      </w:pPr>
      <w:r w:rsidRPr="008C6147">
        <w:t>Ohno S. 1970. Evolution by Gene Duplication: Springer-Verlag.</w:t>
      </w:r>
    </w:p>
    <w:p w14:paraId="0B3F0C10" w14:textId="77777777" w:rsidR="008C6147" w:rsidRPr="008C6147" w:rsidRDefault="008C6147" w:rsidP="008C6147">
      <w:pPr>
        <w:pStyle w:val="EndNoteBibliography"/>
        <w:spacing w:after="0"/>
      </w:pPr>
    </w:p>
    <w:p w14:paraId="5341326F" w14:textId="77777777" w:rsidR="008C6147" w:rsidRPr="008C6147" w:rsidRDefault="008C6147" w:rsidP="008C6147">
      <w:pPr>
        <w:pStyle w:val="EndNoteBibliography"/>
      </w:pPr>
      <w:r w:rsidRPr="008C6147">
        <w:t>Ontano AZ, Gainett G, Aharon S, Ballesteros JA, Benavides LR, Corbett KF, Gavish-Regev E, Harvey MS, Monsma S, Santibanez-Lopez CE, et al. 2021. Taxonomic sampling and rare genomic changes overcome long-branch attraction in the phylogenetic placement of pseudoscorpions. Molecular Biology and Evolution 38:2446-2467.</w:t>
      </w:r>
    </w:p>
    <w:p w14:paraId="257BF1B7" w14:textId="77777777" w:rsidR="008C6147" w:rsidRPr="008C6147" w:rsidRDefault="008C6147" w:rsidP="008C6147">
      <w:pPr>
        <w:pStyle w:val="EndNoteBibliography"/>
        <w:spacing w:after="0"/>
      </w:pPr>
    </w:p>
    <w:p w14:paraId="2BD861F6" w14:textId="77777777" w:rsidR="008C6147" w:rsidRPr="008C6147" w:rsidRDefault="008C6147" w:rsidP="008C6147">
      <w:pPr>
        <w:pStyle w:val="EndNoteBibliography"/>
      </w:pPr>
      <w:r w:rsidRPr="008C6147">
        <w:t>Pfeil BE, Schlueter JA, Shoemaker RC, Doyle JJ. 2005. Placing paleopolyploidy in relation to taxon divergence: A phylogenetic analysis in legumes using 39 gene families. Systematic Biology 54:441-454.</w:t>
      </w:r>
    </w:p>
    <w:p w14:paraId="674598A4" w14:textId="77777777" w:rsidR="008C6147" w:rsidRPr="008C6147" w:rsidRDefault="008C6147" w:rsidP="008C6147">
      <w:pPr>
        <w:pStyle w:val="EndNoteBibliography"/>
        <w:spacing w:after="0"/>
      </w:pPr>
    </w:p>
    <w:p w14:paraId="2E3BBF7E" w14:textId="77777777" w:rsidR="008C6147" w:rsidRPr="008C6147" w:rsidRDefault="008C6147" w:rsidP="008C6147">
      <w:pPr>
        <w:pStyle w:val="EndNoteBibliography"/>
      </w:pPr>
      <w:r w:rsidRPr="008C6147">
        <w:t>Rabiee M, Sayyari E, Mirarab S. 2019. Multi-allele species reconstruction using ASTRAL. Molecular Phylogenetics and Evolution 130:286-296.</w:t>
      </w:r>
    </w:p>
    <w:p w14:paraId="11EC8628" w14:textId="77777777" w:rsidR="008C6147" w:rsidRPr="008C6147" w:rsidRDefault="008C6147" w:rsidP="008C6147">
      <w:pPr>
        <w:pStyle w:val="EndNoteBibliography"/>
        <w:spacing w:after="0"/>
      </w:pPr>
    </w:p>
    <w:p w14:paraId="1DCBE055" w14:textId="77777777" w:rsidR="008C6147" w:rsidRPr="008C6147" w:rsidRDefault="008C6147" w:rsidP="008C6147">
      <w:pPr>
        <w:pStyle w:val="EndNoteBibliography"/>
      </w:pPr>
      <w:r w:rsidRPr="008C6147">
        <w:t>Redmond AK, Casey D, Gundappa MK, Macqueen DJ, McLysaght A. 2023. Independent rediploidization masks shared whole genome duplication in the sturgeon-paddlefish ancestor. Nature Communications 14:2879.</w:t>
      </w:r>
    </w:p>
    <w:p w14:paraId="460BA678" w14:textId="77777777" w:rsidR="008C6147" w:rsidRPr="008C6147" w:rsidRDefault="008C6147" w:rsidP="008C6147">
      <w:pPr>
        <w:pStyle w:val="EndNoteBibliography"/>
        <w:spacing w:after="0"/>
      </w:pPr>
    </w:p>
    <w:p w14:paraId="5A70E256" w14:textId="77777777" w:rsidR="008C6147" w:rsidRPr="008C6147" w:rsidRDefault="008C6147" w:rsidP="008C6147">
      <w:pPr>
        <w:pStyle w:val="EndNoteBibliography"/>
      </w:pPr>
      <w:r w:rsidRPr="008C6147">
        <w:t>Schwager EE, Sharma PP, Clarke T, Leite DJ, Wierschin T, Pechmann M, Akiyama-Oda Y, Esposito L, Bechsgaard J, Bilde T, et al. 2017. The house spider genome reveals an ancient whole-genome duplication during arachnid evolution. BMC Biology 15:62.</w:t>
      </w:r>
    </w:p>
    <w:p w14:paraId="3CB3D525" w14:textId="77777777" w:rsidR="008C6147" w:rsidRPr="008C6147" w:rsidRDefault="008C6147" w:rsidP="008C6147">
      <w:pPr>
        <w:pStyle w:val="EndNoteBibliography"/>
        <w:spacing w:after="0"/>
      </w:pPr>
    </w:p>
    <w:p w14:paraId="063CF28E" w14:textId="77777777" w:rsidR="008C6147" w:rsidRPr="008C6147" w:rsidRDefault="008C6147" w:rsidP="008C6147">
      <w:pPr>
        <w:pStyle w:val="EndNoteBibliography"/>
      </w:pPr>
      <w:r w:rsidRPr="008C6147">
        <w:t>Sela I, Ashkenazy H, Katoh K, Pupko T. 2015. GUIDANCE2: accurate detection of unreliable alignment regions accounting for the uncertainty of multiple parameters. Nucleic Acids Research 43:W7-W14.</w:t>
      </w:r>
    </w:p>
    <w:p w14:paraId="722DBF80" w14:textId="77777777" w:rsidR="008C6147" w:rsidRPr="008C6147" w:rsidRDefault="008C6147" w:rsidP="008C6147">
      <w:pPr>
        <w:pStyle w:val="EndNoteBibliography"/>
        <w:spacing w:after="0"/>
      </w:pPr>
    </w:p>
    <w:p w14:paraId="4566E0F3" w14:textId="77777777" w:rsidR="008C6147" w:rsidRPr="008C6147" w:rsidRDefault="008C6147" w:rsidP="008C6147">
      <w:pPr>
        <w:pStyle w:val="EndNoteBibliography"/>
      </w:pPr>
      <w:r w:rsidRPr="008C6147">
        <w:t>Sharma PP, Kaluziak ST, Perez-Porro AR, Gonzalez VL, Hormiga G, Wheeler WC, Giribet G. 2014. Phylogenomic interrogation of arachnida reveals systemic conflicts in phylogenetic signal. Molecular Biology and Evolution 31:2963-2984.</w:t>
      </w:r>
    </w:p>
    <w:p w14:paraId="5DFE1B84" w14:textId="77777777" w:rsidR="008C6147" w:rsidRPr="008C6147" w:rsidRDefault="008C6147" w:rsidP="008C6147">
      <w:pPr>
        <w:pStyle w:val="EndNoteBibliography"/>
        <w:spacing w:after="0"/>
      </w:pPr>
    </w:p>
    <w:p w14:paraId="656D412B" w14:textId="77777777" w:rsidR="008C6147" w:rsidRPr="008C6147" w:rsidRDefault="008C6147" w:rsidP="008C6147">
      <w:pPr>
        <w:pStyle w:val="EndNoteBibliography"/>
      </w:pPr>
      <w:r w:rsidRPr="008C6147">
        <w:t>Shingate P, Ravi V, Prasad A, Tay BH, Garg KM, Chattopadhyay B, Yap LM, Rheindt FE, Venkatesh B. 2020. Chromosome-level assembly of the horseshoe crab genome provides insights into its genome evolution. Nature Communications 11:2322.</w:t>
      </w:r>
    </w:p>
    <w:p w14:paraId="1B5ACDC5" w14:textId="77777777" w:rsidR="008C6147" w:rsidRPr="008C6147" w:rsidRDefault="008C6147" w:rsidP="008C6147">
      <w:pPr>
        <w:pStyle w:val="EndNoteBibliography"/>
        <w:spacing w:after="0"/>
      </w:pPr>
    </w:p>
    <w:p w14:paraId="6420B66A" w14:textId="77777777" w:rsidR="008C6147" w:rsidRPr="008C6147" w:rsidRDefault="008C6147" w:rsidP="008C6147">
      <w:pPr>
        <w:pStyle w:val="EndNoteBibliography"/>
      </w:pPr>
      <w:r w:rsidRPr="008C6147">
        <w:t>Shingate P, Ravi V, Prasad A, Tay BH, Venkatesh B. 2020. Chromosome-level genome assembly of the coastal horseshoe crab (</w:t>
      </w:r>
      <w:r w:rsidRPr="008C6147">
        <w:rPr>
          <w:i/>
        </w:rPr>
        <w:t>Tachypleus gigas</w:t>
      </w:r>
      <w:r w:rsidRPr="008C6147">
        <w:t>). Molecular Ecology Resources 20:1748-1760.</w:t>
      </w:r>
    </w:p>
    <w:p w14:paraId="491FFBBE" w14:textId="77777777" w:rsidR="008C6147" w:rsidRPr="008C6147" w:rsidRDefault="008C6147" w:rsidP="008C6147">
      <w:pPr>
        <w:pStyle w:val="EndNoteBibliography"/>
        <w:spacing w:after="0"/>
      </w:pPr>
    </w:p>
    <w:p w14:paraId="65ED56C9" w14:textId="77777777" w:rsidR="008C6147" w:rsidRPr="008C6147" w:rsidRDefault="008C6147" w:rsidP="008C6147">
      <w:pPr>
        <w:pStyle w:val="EndNoteBibliography"/>
      </w:pPr>
      <w:r w:rsidRPr="008C6147">
        <w:t>Shultz JW. 1990. Evolutionary morphology and phylogeny of Arachnida. Cladistics 6:1-38.</w:t>
      </w:r>
    </w:p>
    <w:p w14:paraId="45565D3F" w14:textId="77777777" w:rsidR="008C6147" w:rsidRPr="008C6147" w:rsidRDefault="008C6147" w:rsidP="008C6147">
      <w:pPr>
        <w:pStyle w:val="EndNoteBibliography"/>
        <w:spacing w:after="0"/>
      </w:pPr>
    </w:p>
    <w:p w14:paraId="702DE9D3" w14:textId="77777777" w:rsidR="008C6147" w:rsidRPr="008C6147" w:rsidRDefault="008C6147" w:rsidP="008C6147">
      <w:pPr>
        <w:pStyle w:val="EndNoteBibliography"/>
      </w:pPr>
      <w:r w:rsidRPr="008C6147">
        <w:lastRenderedPageBreak/>
        <w:t>Smith ML, Hahn MW. 2021. New approaches for inferring phylogenies in the presence of paralogs. Trends in Genetics 37:156-169.</w:t>
      </w:r>
    </w:p>
    <w:p w14:paraId="6802303C" w14:textId="77777777" w:rsidR="008C6147" w:rsidRPr="008C6147" w:rsidRDefault="008C6147" w:rsidP="008C6147">
      <w:pPr>
        <w:pStyle w:val="EndNoteBibliography"/>
        <w:spacing w:after="0"/>
      </w:pPr>
    </w:p>
    <w:p w14:paraId="4A0E8864" w14:textId="77777777" w:rsidR="008C6147" w:rsidRPr="008C6147" w:rsidRDefault="008C6147" w:rsidP="008C6147">
      <w:pPr>
        <w:pStyle w:val="EndNoteBibliography"/>
      </w:pPr>
      <w:r w:rsidRPr="008C6147">
        <w:t>Sutherland BL, Tiley GP, Li Z, McKibben MT, Barker MS. 2024. SLEDGe: Inference of ancient whole genome duplications using machine learning. bioRxiv:2024.2001.2017.574559.</w:t>
      </w:r>
    </w:p>
    <w:p w14:paraId="6EB91E4C" w14:textId="77777777" w:rsidR="008C6147" w:rsidRPr="008C6147" w:rsidRDefault="008C6147" w:rsidP="008C6147">
      <w:pPr>
        <w:pStyle w:val="EndNoteBibliography"/>
        <w:spacing w:after="0"/>
      </w:pPr>
    </w:p>
    <w:p w14:paraId="0D66ABD4" w14:textId="77777777" w:rsidR="008C6147" w:rsidRPr="008C6147" w:rsidRDefault="008C6147" w:rsidP="008C6147">
      <w:pPr>
        <w:pStyle w:val="EndNoteBibliography"/>
      </w:pPr>
      <w:r w:rsidRPr="008C6147">
        <w:t>Tang H, Bowers JE, Wang X, Ming R, Alam M, Paterson AH. 2008. Synteny and collinearity in plant genomes. Science 320:486-488.</w:t>
      </w:r>
    </w:p>
    <w:p w14:paraId="7C0F21A4" w14:textId="77777777" w:rsidR="008C6147" w:rsidRPr="008C6147" w:rsidRDefault="008C6147" w:rsidP="008C6147">
      <w:pPr>
        <w:pStyle w:val="EndNoteBibliography"/>
        <w:spacing w:after="0"/>
      </w:pPr>
    </w:p>
    <w:p w14:paraId="6AB0F82B" w14:textId="77777777" w:rsidR="008C6147" w:rsidRPr="008C6147" w:rsidRDefault="008C6147" w:rsidP="008C6147">
      <w:pPr>
        <w:pStyle w:val="EndNoteBibliography"/>
      </w:pPr>
      <w:r w:rsidRPr="008C6147">
        <w:t>Thomas GWC, Ather SH, Hahn MW. 2017. Gene-tree reconciliation with MUL-trees to resolve polyploidy events. Systematic Biology 66:1007-1018.</w:t>
      </w:r>
    </w:p>
    <w:p w14:paraId="4604ECBB" w14:textId="77777777" w:rsidR="008C6147" w:rsidRPr="008C6147" w:rsidRDefault="008C6147" w:rsidP="008C6147">
      <w:pPr>
        <w:pStyle w:val="EndNoteBibliography"/>
        <w:spacing w:after="0"/>
      </w:pPr>
    </w:p>
    <w:p w14:paraId="3CB21005" w14:textId="77777777" w:rsidR="008C6147" w:rsidRPr="008C6147" w:rsidRDefault="008C6147" w:rsidP="008C6147">
      <w:pPr>
        <w:pStyle w:val="EndNoteBibliography"/>
      </w:pPr>
      <w:r w:rsidRPr="008C6147">
        <w:t>Thomas GWC, Dohmen E, Hughes DST, Murali SC, Poelchau M, Glastad K, Anstead CA, Ayoub NA, Batterham P, Bellair M, et al. 2020. Gene content evolution in the arthropods. Genome Biology 21:15.</w:t>
      </w:r>
    </w:p>
    <w:p w14:paraId="02D83348" w14:textId="77777777" w:rsidR="008C6147" w:rsidRPr="008C6147" w:rsidRDefault="008C6147" w:rsidP="008C6147">
      <w:pPr>
        <w:pStyle w:val="EndNoteBibliography"/>
        <w:spacing w:after="0"/>
      </w:pPr>
    </w:p>
    <w:p w14:paraId="16A517B9" w14:textId="77777777" w:rsidR="008C6147" w:rsidRPr="008C6147" w:rsidRDefault="008C6147" w:rsidP="008C6147">
      <w:pPr>
        <w:pStyle w:val="EndNoteBibliography"/>
      </w:pPr>
      <w:r w:rsidRPr="008C6147">
        <w:t xml:space="preserve">Tiley GP, Barker MS, Burleigh JG. 2018. Assessing the performance of </w:t>
      </w:r>
      <w:r w:rsidRPr="008C6147">
        <w:rPr>
          <w:i/>
        </w:rPr>
        <w:t>K</w:t>
      </w:r>
      <w:r w:rsidRPr="008C6147">
        <w:t>s plots for detecting ancient whole genome duplications. Genome Biology and Evolution 10:2882-2898.</w:t>
      </w:r>
    </w:p>
    <w:p w14:paraId="4C8F29B3" w14:textId="77777777" w:rsidR="008C6147" w:rsidRPr="008C6147" w:rsidRDefault="008C6147" w:rsidP="008C6147">
      <w:pPr>
        <w:pStyle w:val="EndNoteBibliography"/>
        <w:spacing w:after="0"/>
      </w:pPr>
    </w:p>
    <w:p w14:paraId="3E1B585D" w14:textId="77777777" w:rsidR="008C6147" w:rsidRPr="008C6147" w:rsidRDefault="008C6147" w:rsidP="008C6147">
      <w:pPr>
        <w:pStyle w:val="EndNoteBibliography"/>
      </w:pPr>
      <w:r w:rsidRPr="008C6147">
        <w:t>Van de Peer Y, Ashman TL, Soltis PS, Soltis DE. 2021. Polyploidy: An evolutionary and ecological force in stressful times. Plant Cell 33:11-26.</w:t>
      </w:r>
    </w:p>
    <w:p w14:paraId="067F8752" w14:textId="77777777" w:rsidR="008C6147" w:rsidRPr="008C6147" w:rsidRDefault="008C6147" w:rsidP="008C6147">
      <w:pPr>
        <w:pStyle w:val="EndNoteBibliography"/>
        <w:spacing w:after="0"/>
      </w:pPr>
    </w:p>
    <w:p w14:paraId="247913E0" w14:textId="77777777" w:rsidR="008C6147" w:rsidRPr="008C6147" w:rsidRDefault="008C6147" w:rsidP="008C6147">
      <w:pPr>
        <w:pStyle w:val="EndNoteBibliography"/>
      </w:pPr>
      <w:r w:rsidRPr="008C6147">
        <w:t>Wang Y, Tang H, Debarry JD, Tan X, Li J, Wang X, Lee TH, Jin H, Marler B, Guo H, et al. 2012. MCScanX: a toolkit for detection and evolutionary analysis of gene synteny and collinearity. Nucleic Acids Res 40:e49.</w:t>
      </w:r>
    </w:p>
    <w:p w14:paraId="0DE00837" w14:textId="77777777" w:rsidR="008C6147" w:rsidRPr="008C6147" w:rsidRDefault="008C6147" w:rsidP="008C6147">
      <w:pPr>
        <w:pStyle w:val="EndNoteBibliography"/>
        <w:spacing w:after="0"/>
      </w:pPr>
    </w:p>
    <w:p w14:paraId="6E98B1C2" w14:textId="77777777" w:rsidR="008C6147" w:rsidRPr="008C6147" w:rsidRDefault="008C6147" w:rsidP="008C6147">
      <w:pPr>
        <w:pStyle w:val="EndNoteBibliography"/>
      </w:pPr>
      <w:r w:rsidRPr="008C6147">
        <w:t>Werth CR, Windham MD. 1991. A model for divergent, allopatric speciation of polyploid pteridophytes resulting from silencing of duplicate-gene expression. The American Naturalist 137:515-526.</w:t>
      </w:r>
    </w:p>
    <w:p w14:paraId="57A88829" w14:textId="77777777" w:rsidR="008C6147" w:rsidRPr="008C6147" w:rsidRDefault="008C6147" w:rsidP="008C6147">
      <w:pPr>
        <w:pStyle w:val="EndNoteBibliography"/>
        <w:spacing w:after="0"/>
      </w:pPr>
    </w:p>
    <w:p w14:paraId="7987A0D4" w14:textId="77777777" w:rsidR="008C6147" w:rsidRPr="008C6147" w:rsidRDefault="008C6147" w:rsidP="008C6147">
      <w:pPr>
        <w:pStyle w:val="EndNoteBibliography"/>
      </w:pPr>
      <w:r w:rsidRPr="008C6147">
        <w:t>Weygoldt P, Paulus HF. 1979. Untersuchungen zur Morphologie, Taxonomie und Phylogenie der Chelicerata1 II. Cladogramme und die Entfaltung der Chelicerata. Journal of Zoological Systematics and Evolutionary Research 17:177-200.</w:t>
      </w:r>
    </w:p>
    <w:p w14:paraId="089010FF" w14:textId="77777777" w:rsidR="008C6147" w:rsidRPr="008C6147" w:rsidRDefault="008C6147" w:rsidP="008C6147">
      <w:pPr>
        <w:pStyle w:val="EndNoteBibliography"/>
        <w:spacing w:after="0"/>
      </w:pPr>
    </w:p>
    <w:p w14:paraId="10135DE4" w14:textId="77777777" w:rsidR="008C6147" w:rsidRPr="008C6147" w:rsidRDefault="008C6147" w:rsidP="008C6147">
      <w:pPr>
        <w:pStyle w:val="EndNoteBibliography"/>
      </w:pPr>
      <w:r w:rsidRPr="008C6147">
        <w:t>Wolfe KH. 2001. Yesterday's polyploids and the mystery of diploidization. Nature Reviews Genetics 2:333-341.</w:t>
      </w:r>
    </w:p>
    <w:p w14:paraId="40267388" w14:textId="77777777" w:rsidR="008C6147" w:rsidRPr="008C6147" w:rsidRDefault="008C6147" w:rsidP="008C6147">
      <w:pPr>
        <w:pStyle w:val="EndNoteBibliography"/>
        <w:spacing w:after="0"/>
      </w:pPr>
    </w:p>
    <w:p w14:paraId="57C80312" w14:textId="77777777" w:rsidR="008C6147" w:rsidRPr="008C6147" w:rsidRDefault="008C6147" w:rsidP="008C6147">
      <w:pPr>
        <w:pStyle w:val="EndNoteBibliography"/>
      </w:pPr>
      <w:r w:rsidRPr="008C6147">
        <w:t>Wolfe KH, Shields DC. 1997. Molecular evidence for an ancient duplication of the entire yeast genome. Nature 387:708-713.</w:t>
      </w:r>
    </w:p>
    <w:p w14:paraId="10CD9D4B" w14:textId="77777777" w:rsidR="008C6147" w:rsidRPr="008C6147" w:rsidRDefault="008C6147" w:rsidP="008C6147">
      <w:pPr>
        <w:pStyle w:val="EndNoteBibliography"/>
        <w:spacing w:after="0"/>
      </w:pPr>
    </w:p>
    <w:p w14:paraId="3735AF6B" w14:textId="77777777" w:rsidR="008C6147" w:rsidRPr="008C6147" w:rsidRDefault="008C6147" w:rsidP="008C6147">
      <w:pPr>
        <w:pStyle w:val="EndNoteBibliography"/>
      </w:pPr>
      <w:r w:rsidRPr="008C6147">
        <w:lastRenderedPageBreak/>
        <w:t>Yan Z, Cao Z, Liu Y, Ogilvie HA, Nakhleh L. 2022. Maximum parsimony inference of phylogenetic networks in the presence of polyploid complexes. Systematic Biology 71:706-720.</w:t>
      </w:r>
    </w:p>
    <w:p w14:paraId="49FEBF20" w14:textId="77777777" w:rsidR="008C6147" w:rsidRPr="008C6147" w:rsidRDefault="008C6147" w:rsidP="008C6147">
      <w:pPr>
        <w:pStyle w:val="EndNoteBibliography"/>
        <w:spacing w:after="0"/>
      </w:pPr>
    </w:p>
    <w:p w14:paraId="3D7F5E38" w14:textId="77777777" w:rsidR="008C6147" w:rsidRPr="008C6147" w:rsidRDefault="008C6147" w:rsidP="008C6147">
      <w:pPr>
        <w:pStyle w:val="EndNoteBibliography"/>
      </w:pPr>
      <w:r w:rsidRPr="008C6147">
        <w:t>Yang Z. 2007. PAML 4: phylogenetic analysis by maximum likelihood. Molecular Biology and Evolution 24:1586-1591.</w:t>
      </w:r>
    </w:p>
    <w:p w14:paraId="0D26C816" w14:textId="77777777" w:rsidR="008C6147" w:rsidRPr="008C6147" w:rsidRDefault="008C6147" w:rsidP="008C6147">
      <w:pPr>
        <w:pStyle w:val="EndNoteBibliography"/>
        <w:spacing w:after="0"/>
      </w:pPr>
    </w:p>
    <w:p w14:paraId="261B5FCB" w14:textId="77777777" w:rsidR="008C6147" w:rsidRPr="008C6147" w:rsidRDefault="008C6147" w:rsidP="008C6147">
      <w:pPr>
        <w:pStyle w:val="EndNoteBibliography"/>
      </w:pPr>
      <w:r w:rsidRPr="008C6147">
        <w:t>Yates AD, Allen J, Amode RM, Azov AG, Barba M, Becerra A, Bhai J, Campbell LI, Carbajo Martinez M, Chakiachvili M, et al. 2022. Ensembl Genomes 2022: an expanding genome resource for non-vertebrates. Nucleic Acids Res 50:D996-D1003.</w:t>
      </w:r>
    </w:p>
    <w:p w14:paraId="65C00AEC" w14:textId="77777777" w:rsidR="008C6147" w:rsidRPr="008C6147" w:rsidRDefault="008C6147" w:rsidP="008C6147">
      <w:pPr>
        <w:pStyle w:val="EndNoteBibliography"/>
      </w:pPr>
    </w:p>
    <w:p w14:paraId="28874654" w14:textId="0336BB67"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rsidSect="00BD53AE">
      <w:footerReference w:type="defaul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8" w:author="Thomas, Gregg" w:date="2024-10-02T15:57:00Z" w:initials="TG">
    <w:p w14:paraId="625FE1C6" w14:textId="77777777" w:rsidR="000456DD" w:rsidRDefault="000456DD" w:rsidP="000456DD">
      <w:pPr>
        <w:pStyle w:val="CommentText"/>
      </w:pPr>
      <w:r>
        <w:rPr>
          <w:rStyle w:val="CommentReference"/>
        </w:rPr>
        <w:annotationRef/>
      </w:r>
      <w:r>
        <w:t>What is the correct way to type homeobox? Capitalized? Italicized? Or nothing special?</w:t>
      </w:r>
    </w:p>
    <w:p w14:paraId="580CB457" w14:textId="77777777" w:rsidR="000456DD" w:rsidRDefault="000456DD" w:rsidP="000456DD">
      <w:pPr>
        <w:pStyle w:val="CommentText"/>
      </w:pPr>
    </w:p>
  </w:comment>
  <w:comment w:id="109" w:author="Thomas, Gregg" w:date="2024-10-15T12:27:00Z" w:initials="TG">
    <w:p w14:paraId="136E7827" w14:textId="77777777" w:rsidR="0025164E" w:rsidRDefault="0025164E" w:rsidP="0025164E">
      <w:pPr>
        <w:pStyle w:val="CommentText"/>
      </w:pPr>
      <w:r>
        <w:rPr>
          <w:rStyle w:val="CommentReference"/>
        </w:rPr>
        <w:annotationRef/>
      </w:r>
      <w:r>
        <w:t>“homeobox” “Hox”</w:t>
      </w:r>
    </w:p>
  </w:comment>
  <w:comment w:id="145" w:author="Thomas, Gregg" w:date="2024-10-15T15:45:00Z" w:initials="TG">
    <w:p w14:paraId="7BAED997" w14:textId="77777777" w:rsidR="00B7648D" w:rsidRDefault="00B7648D" w:rsidP="00B7648D">
      <w:pPr>
        <w:pStyle w:val="CommentText"/>
      </w:pPr>
      <w:r>
        <w:rPr>
          <w:rStyle w:val="CommentReference"/>
        </w:rPr>
        <w:annotationRef/>
      </w:r>
      <w:r>
        <w:t>I only included results from our inferred species tree. Otherwise we’d have to explain some other things (e.g. with bootstrap 80 using the ballesteros tree we get an allopolyploid spider+scorpion+horseshoe crab clade)</w:t>
      </w:r>
    </w:p>
  </w:comment>
  <w:comment w:id="146" w:author="Hahn, Matthew" w:date="2024-10-16T17:28:00Z" w:initials="MH">
    <w:p w14:paraId="5C0526D6" w14:textId="77777777" w:rsidR="005D210D" w:rsidRDefault="005D210D" w:rsidP="005D210D">
      <w:r>
        <w:rPr>
          <w:rStyle w:val="CommentReference"/>
        </w:rPr>
        <w:annotationRef/>
      </w:r>
      <w:r>
        <w:rPr>
          <w:color w:val="000000"/>
          <w:sz w:val="20"/>
          <w:szCs w:val="20"/>
        </w:rPr>
        <w:t>Looks good</w:t>
      </w:r>
    </w:p>
  </w:comment>
  <w:comment w:id="243" w:author="Thomas, Gregg" w:date="2024-10-15T15:01:00Z" w:initials="TG">
    <w:p w14:paraId="5F45A139" w14:textId="304E1401" w:rsidR="009C228A" w:rsidRDefault="009C228A" w:rsidP="009C228A">
      <w:pPr>
        <w:pStyle w:val="CommentText"/>
      </w:pPr>
      <w:r>
        <w:rPr>
          <w:rStyle w:val="CommentReference"/>
        </w:rPr>
        <w:annotationRef/>
      </w:r>
      <w:r>
        <w:t>Matt: Add to discussion regarding previous studies and homeobox genes</w:t>
      </w:r>
    </w:p>
  </w:comment>
  <w:comment w:id="244" w:author="Thomas, Gregg" w:date="2024-10-15T14:56:00Z" w:initials="TG">
    <w:p w14:paraId="28B155E6" w14:textId="5AE92C38" w:rsidR="00D1341F" w:rsidRDefault="00D1341F" w:rsidP="00D1341F">
      <w:pPr>
        <w:pStyle w:val="CommentText"/>
      </w:pPr>
      <w:r>
        <w:rPr>
          <w:rStyle w:val="CommentReference"/>
        </w:rPr>
        <w:annotationRef/>
      </w:r>
      <w:r>
        <w:t>Should say fractionation instead?</w:t>
      </w:r>
    </w:p>
  </w:comment>
  <w:comment w:id="350" w:author="Hahn, Matthew" w:date="2024-10-16T17:55:00Z" w:initials="MH">
    <w:p w14:paraId="3E824C66" w14:textId="77777777" w:rsidR="000302B7" w:rsidRDefault="000302B7" w:rsidP="000302B7">
      <w:r>
        <w:rPr>
          <w:rStyle w:val="CommentReference"/>
        </w:rPr>
        <w:annotationRef/>
      </w:r>
      <w:r>
        <w:rPr>
          <w:color w:val="000000"/>
          <w:sz w:val="20"/>
          <w:szCs w:val="20"/>
        </w:rPr>
        <w:t xml:space="preserve">Is this different from the analysis described at the beginning of this paragraph for the Schwager Hox cluster?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0CB457" w15:done="1"/>
  <w15:commentEx w15:paraId="136E7827" w15:paraIdParent="580CB457" w15:done="1"/>
  <w15:commentEx w15:paraId="7BAED997" w15:done="1"/>
  <w15:commentEx w15:paraId="5C0526D6" w15:paraIdParent="7BAED997" w15:done="1"/>
  <w15:commentEx w15:paraId="5F45A139" w15:done="1"/>
  <w15:commentEx w15:paraId="28B155E6" w15:done="1"/>
  <w15:commentEx w15:paraId="3E824C6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21D3ED" w16cex:dateUtc="2024-10-02T19:57:00Z">
    <w16cex:extLst>
      <w16:ext w16:uri="{CE6994B0-6A32-4C9F-8C6B-6E91EDA988CE}">
        <cr:reactions xmlns:cr="http://schemas.microsoft.com/office/comments/2020/reactions">
          <cr:reaction reactionType="1">
            <cr:reactionInfo dateUtc="2024-10-17T14:50:43Z">
              <cr:user userId="S::gregg.thomas@umt.edu::a9f431c7-9204-47a4-b1ca-563800683eed" userProvider="AD" userName="Thomas, Gregg"/>
            </cr:reactionInfo>
          </cr:reaction>
        </cr:reactions>
      </w16:ext>
    </w16cex:extLst>
  </w16cex:commentExtensible>
  <w16cex:commentExtensible w16cex:durableId="053EB242" w16cex:dateUtc="2024-10-15T16:27:00Z"/>
  <w16cex:commentExtensible w16cex:durableId="7EFE5A68" w16cex:dateUtc="2024-10-15T19:45:00Z">
    <w16cex:extLst>
      <w16:ext w16:uri="{CE6994B0-6A32-4C9F-8C6B-6E91EDA988CE}">
        <cr:reactions xmlns:cr="http://schemas.microsoft.com/office/comments/2020/reactions">
          <cr:reaction reactionType="1">
            <cr:reactionInfo dateUtc="2024-10-17T14:51:10Z">
              <cr:user userId="S::gregg.thomas@umt.edu::a9f431c7-9204-47a4-b1ca-563800683eed" userProvider="AD" userName="Thomas, Gregg"/>
            </cr:reactionInfo>
          </cr:reaction>
        </cr:reactions>
      </w16:ext>
    </w16cex:extLst>
  </w16cex:commentExtensible>
  <w16cex:commentExtensible w16cex:durableId="2AFCCD37" w16cex:dateUtc="2024-10-16T21:28:00Z"/>
  <w16cex:commentExtensible w16cex:durableId="31CF9E72" w16cex:dateUtc="2024-10-15T19:01:00Z"/>
  <w16cex:commentExtensible w16cex:durableId="70896660" w16cex:dateUtc="2024-10-15T18:56:00Z"/>
  <w16cex:commentExtensible w16cex:durableId="26283FA8" w16cex:dateUtc="2024-10-16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0CB457" w16cid:durableId="4221D3ED"/>
  <w16cid:commentId w16cid:paraId="136E7827" w16cid:durableId="053EB242"/>
  <w16cid:commentId w16cid:paraId="7BAED997" w16cid:durableId="7EFE5A68"/>
  <w16cid:commentId w16cid:paraId="5C0526D6" w16cid:durableId="2AFCCD37"/>
  <w16cid:commentId w16cid:paraId="5F45A139" w16cid:durableId="31CF9E72"/>
  <w16cid:commentId w16cid:paraId="28B155E6" w16cid:durableId="70896660"/>
  <w16cid:commentId w16cid:paraId="3E824C66" w16cid:durableId="26283F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298A6" w14:textId="77777777" w:rsidR="00DA420E" w:rsidRDefault="00DA420E" w:rsidP="00DF4F73">
      <w:pPr>
        <w:spacing w:after="0" w:line="240" w:lineRule="auto"/>
      </w:pPr>
      <w:r>
        <w:separator/>
      </w:r>
    </w:p>
  </w:endnote>
  <w:endnote w:type="continuationSeparator" w:id="0">
    <w:p w14:paraId="29A6FFCD" w14:textId="77777777" w:rsidR="00DA420E" w:rsidRDefault="00DA420E" w:rsidP="00DF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680727"/>
      <w:docPartObj>
        <w:docPartGallery w:val="Page Numbers (Bottom of Page)"/>
        <w:docPartUnique/>
      </w:docPartObj>
    </w:sdtPr>
    <w:sdtEndPr>
      <w:rPr>
        <w:noProof/>
      </w:rPr>
    </w:sdtEndPr>
    <w:sdtContent>
      <w:p w14:paraId="306F37B7" w14:textId="1DA188C2" w:rsidR="00DF4F73" w:rsidRDefault="00DF4F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C2357C" w14:textId="77777777" w:rsidR="00DF4F73" w:rsidRDefault="00DF4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FCF39" w14:textId="77777777" w:rsidR="00DA420E" w:rsidRDefault="00DA420E" w:rsidP="00DF4F73">
      <w:pPr>
        <w:spacing w:after="0" w:line="240" w:lineRule="auto"/>
      </w:pPr>
      <w:r>
        <w:separator/>
      </w:r>
    </w:p>
  </w:footnote>
  <w:footnote w:type="continuationSeparator" w:id="0">
    <w:p w14:paraId="661638A8" w14:textId="77777777" w:rsidR="00DA420E" w:rsidRDefault="00DA420E" w:rsidP="00DF4F7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as, Gregg">
    <w15:presenceInfo w15:providerId="AD" w15:userId="S::gregg.thomas@umt.edu::a9f431c7-9204-47a4-b1ca-563800683eed"/>
  </w15:person>
  <w15:person w15:author="Hahn, Matthew">
    <w15:presenceInfo w15:providerId="AD" w15:userId="S::mwh@iu.edu::aaa78b62-8e08-4bd2-90b8-fe988daeb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item&gt;72&lt;/item&gt;&lt;item&gt;73&lt;/item&gt;&lt;item&gt;74&lt;/item&gt;&lt;item&gt;75&lt;/item&gt;&lt;item&gt;78&lt;/item&gt;&lt;item&gt;80&lt;/item&gt;&lt;item&gt;81&lt;/item&gt;&lt;item&gt;83&lt;/item&gt;&lt;item&gt;84&lt;/item&gt;&lt;/record-ids&gt;&lt;/item&gt;&lt;/Libraries&gt;"/>
  </w:docVars>
  <w:rsids>
    <w:rsidRoot w:val="00C93A8D"/>
    <w:rsid w:val="00000313"/>
    <w:rsid w:val="00002D28"/>
    <w:rsid w:val="00004C00"/>
    <w:rsid w:val="00006E8D"/>
    <w:rsid w:val="00022059"/>
    <w:rsid w:val="000257A1"/>
    <w:rsid w:val="000302B7"/>
    <w:rsid w:val="000355AF"/>
    <w:rsid w:val="000456DD"/>
    <w:rsid w:val="00045C27"/>
    <w:rsid w:val="0004634E"/>
    <w:rsid w:val="00052714"/>
    <w:rsid w:val="0005377D"/>
    <w:rsid w:val="0006085E"/>
    <w:rsid w:val="00061367"/>
    <w:rsid w:val="0006499B"/>
    <w:rsid w:val="0006630B"/>
    <w:rsid w:val="000722CC"/>
    <w:rsid w:val="00080A93"/>
    <w:rsid w:val="00080E4A"/>
    <w:rsid w:val="000818AE"/>
    <w:rsid w:val="00086AB3"/>
    <w:rsid w:val="0008768D"/>
    <w:rsid w:val="00090F2C"/>
    <w:rsid w:val="000917A2"/>
    <w:rsid w:val="000918C5"/>
    <w:rsid w:val="000930F8"/>
    <w:rsid w:val="000A244C"/>
    <w:rsid w:val="000A509F"/>
    <w:rsid w:val="000A527F"/>
    <w:rsid w:val="000A69B8"/>
    <w:rsid w:val="000A6DF4"/>
    <w:rsid w:val="000A7521"/>
    <w:rsid w:val="000B38B7"/>
    <w:rsid w:val="000C0A20"/>
    <w:rsid w:val="000D4D7A"/>
    <w:rsid w:val="000D60CD"/>
    <w:rsid w:val="000D7368"/>
    <w:rsid w:val="000E0E97"/>
    <w:rsid w:val="000E5A36"/>
    <w:rsid w:val="001014C4"/>
    <w:rsid w:val="00101C76"/>
    <w:rsid w:val="001045EC"/>
    <w:rsid w:val="00106ACA"/>
    <w:rsid w:val="00106F67"/>
    <w:rsid w:val="001128BF"/>
    <w:rsid w:val="00114DBC"/>
    <w:rsid w:val="00120A71"/>
    <w:rsid w:val="00120DA5"/>
    <w:rsid w:val="00123157"/>
    <w:rsid w:val="00146E5C"/>
    <w:rsid w:val="00150AC7"/>
    <w:rsid w:val="00152697"/>
    <w:rsid w:val="0015274E"/>
    <w:rsid w:val="00153403"/>
    <w:rsid w:val="0015648F"/>
    <w:rsid w:val="0016317D"/>
    <w:rsid w:val="0016417C"/>
    <w:rsid w:val="00166F32"/>
    <w:rsid w:val="001708DA"/>
    <w:rsid w:val="00173F29"/>
    <w:rsid w:val="0017412E"/>
    <w:rsid w:val="001741CA"/>
    <w:rsid w:val="001746CD"/>
    <w:rsid w:val="00181CD4"/>
    <w:rsid w:val="00187CEA"/>
    <w:rsid w:val="001939DD"/>
    <w:rsid w:val="00194C12"/>
    <w:rsid w:val="00196344"/>
    <w:rsid w:val="001A0E6D"/>
    <w:rsid w:val="001A39FA"/>
    <w:rsid w:val="001A602C"/>
    <w:rsid w:val="001B2BEF"/>
    <w:rsid w:val="001C0430"/>
    <w:rsid w:val="001C1256"/>
    <w:rsid w:val="001D7912"/>
    <w:rsid w:val="001D7F37"/>
    <w:rsid w:val="001E171D"/>
    <w:rsid w:val="001E7183"/>
    <w:rsid w:val="001F3058"/>
    <w:rsid w:val="001F32C6"/>
    <w:rsid w:val="001F4863"/>
    <w:rsid w:val="00212E38"/>
    <w:rsid w:val="002314F9"/>
    <w:rsid w:val="00232E05"/>
    <w:rsid w:val="0023480F"/>
    <w:rsid w:val="00234823"/>
    <w:rsid w:val="0023619F"/>
    <w:rsid w:val="00246345"/>
    <w:rsid w:val="00247752"/>
    <w:rsid w:val="0025164E"/>
    <w:rsid w:val="00255603"/>
    <w:rsid w:val="00255733"/>
    <w:rsid w:val="00256988"/>
    <w:rsid w:val="002605B4"/>
    <w:rsid w:val="00261F0B"/>
    <w:rsid w:val="00262F34"/>
    <w:rsid w:val="00264587"/>
    <w:rsid w:val="00265154"/>
    <w:rsid w:val="00266E52"/>
    <w:rsid w:val="00267DAF"/>
    <w:rsid w:val="00267F5B"/>
    <w:rsid w:val="0028456E"/>
    <w:rsid w:val="00285101"/>
    <w:rsid w:val="00292E27"/>
    <w:rsid w:val="0029599B"/>
    <w:rsid w:val="002A5FC7"/>
    <w:rsid w:val="002B497E"/>
    <w:rsid w:val="002C1620"/>
    <w:rsid w:val="002C176C"/>
    <w:rsid w:val="002C51B7"/>
    <w:rsid w:val="002E1EB7"/>
    <w:rsid w:val="002F2A50"/>
    <w:rsid w:val="002F50C1"/>
    <w:rsid w:val="002F536E"/>
    <w:rsid w:val="002F566D"/>
    <w:rsid w:val="00305711"/>
    <w:rsid w:val="00311706"/>
    <w:rsid w:val="003154B0"/>
    <w:rsid w:val="0033456E"/>
    <w:rsid w:val="0033737C"/>
    <w:rsid w:val="00347180"/>
    <w:rsid w:val="00350A9A"/>
    <w:rsid w:val="0035763D"/>
    <w:rsid w:val="0036365C"/>
    <w:rsid w:val="003654CA"/>
    <w:rsid w:val="00366275"/>
    <w:rsid w:val="00377F48"/>
    <w:rsid w:val="003878D6"/>
    <w:rsid w:val="00387DAD"/>
    <w:rsid w:val="003913C4"/>
    <w:rsid w:val="003A062B"/>
    <w:rsid w:val="003A10D0"/>
    <w:rsid w:val="003A461E"/>
    <w:rsid w:val="003B49F9"/>
    <w:rsid w:val="003B4E49"/>
    <w:rsid w:val="003B7B59"/>
    <w:rsid w:val="003C151F"/>
    <w:rsid w:val="003D4264"/>
    <w:rsid w:val="003D4748"/>
    <w:rsid w:val="00401962"/>
    <w:rsid w:val="00404037"/>
    <w:rsid w:val="00406768"/>
    <w:rsid w:val="004113AE"/>
    <w:rsid w:val="00413C1A"/>
    <w:rsid w:val="004140D6"/>
    <w:rsid w:val="0042683F"/>
    <w:rsid w:val="00434266"/>
    <w:rsid w:val="00436AAE"/>
    <w:rsid w:val="00437357"/>
    <w:rsid w:val="00441CA3"/>
    <w:rsid w:val="00441FCD"/>
    <w:rsid w:val="00460EDE"/>
    <w:rsid w:val="004812E8"/>
    <w:rsid w:val="00487E2D"/>
    <w:rsid w:val="00491F7C"/>
    <w:rsid w:val="00493016"/>
    <w:rsid w:val="0049301F"/>
    <w:rsid w:val="00495678"/>
    <w:rsid w:val="004A0C69"/>
    <w:rsid w:val="004A3803"/>
    <w:rsid w:val="004A6B44"/>
    <w:rsid w:val="004A72D1"/>
    <w:rsid w:val="004A75AF"/>
    <w:rsid w:val="004B2296"/>
    <w:rsid w:val="004C1F6F"/>
    <w:rsid w:val="004C398C"/>
    <w:rsid w:val="004C61B4"/>
    <w:rsid w:val="004C6657"/>
    <w:rsid w:val="004C7337"/>
    <w:rsid w:val="004D05B3"/>
    <w:rsid w:val="004E3FCE"/>
    <w:rsid w:val="004E51B4"/>
    <w:rsid w:val="004E79D0"/>
    <w:rsid w:val="004F515F"/>
    <w:rsid w:val="004F553D"/>
    <w:rsid w:val="00504688"/>
    <w:rsid w:val="00505170"/>
    <w:rsid w:val="00510573"/>
    <w:rsid w:val="00530147"/>
    <w:rsid w:val="00530D00"/>
    <w:rsid w:val="005357A6"/>
    <w:rsid w:val="00542C26"/>
    <w:rsid w:val="005517C8"/>
    <w:rsid w:val="00563AB6"/>
    <w:rsid w:val="00567BAA"/>
    <w:rsid w:val="005740D5"/>
    <w:rsid w:val="00581B38"/>
    <w:rsid w:val="00581F6F"/>
    <w:rsid w:val="00583BCD"/>
    <w:rsid w:val="0058713F"/>
    <w:rsid w:val="00597BD9"/>
    <w:rsid w:val="00597E14"/>
    <w:rsid w:val="005A5519"/>
    <w:rsid w:val="005B10D0"/>
    <w:rsid w:val="005B2B4A"/>
    <w:rsid w:val="005C5CE8"/>
    <w:rsid w:val="005D210D"/>
    <w:rsid w:val="005D6415"/>
    <w:rsid w:val="005D72D1"/>
    <w:rsid w:val="005E3A79"/>
    <w:rsid w:val="005E6772"/>
    <w:rsid w:val="005F0231"/>
    <w:rsid w:val="005F4440"/>
    <w:rsid w:val="005F481D"/>
    <w:rsid w:val="00610070"/>
    <w:rsid w:val="0061651D"/>
    <w:rsid w:val="006230A9"/>
    <w:rsid w:val="00634D4E"/>
    <w:rsid w:val="00641E43"/>
    <w:rsid w:val="00641F7C"/>
    <w:rsid w:val="006606EB"/>
    <w:rsid w:val="00663979"/>
    <w:rsid w:val="006640D9"/>
    <w:rsid w:val="00682CCB"/>
    <w:rsid w:val="006853D6"/>
    <w:rsid w:val="00690442"/>
    <w:rsid w:val="0069097A"/>
    <w:rsid w:val="00691E5E"/>
    <w:rsid w:val="00696D6C"/>
    <w:rsid w:val="006A0099"/>
    <w:rsid w:val="006A1F8B"/>
    <w:rsid w:val="006B138A"/>
    <w:rsid w:val="006D75AC"/>
    <w:rsid w:val="006E18CC"/>
    <w:rsid w:val="006F0ACF"/>
    <w:rsid w:val="006F1408"/>
    <w:rsid w:val="006F25A2"/>
    <w:rsid w:val="006F5463"/>
    <w:rsid w:val="006F72CC"/>
    <w:rsid w:val="00701F4A"/>
    <w:rsid w:val="007209A9"/>
    <w:rsid w:val="00732CAB"/>
    <w:rsid w:val="00742E51"/>
    <w:rsid w:val="007441A5"/>
    <w:rsid w:val="00745117"/>
    <w:rsid w:val="00745A6E"/>
    <w:rsid w:val="0075544E"/>
    <w:rsid w:val="007555B7"/>
    <w:rsid w:val="00755AEA"/>
    <w:rsid w:val="007561E9"/>
    <w:rsid w:val="00756FF8"/>
    <w:rsid w:val="00757CBC"/>
    <w:rsid w:val="007621DA"/>
    <w:rsid w:val="007654A9"/>
    <w:rsid w:val="00777E31"/>
    <w:rsid w:val="007819BB"/>
    <w:rsid w:val="007910BE"/>
    <w:rsid w:val="007B0596"/>
    <w:rsid w:val="007C2D2E"/>
    <w:rsid w:val="007C44CC"/>
    <w:rsid w:val="007C6B91"/>
    <w:rsid w:val="007D5C7E"/>
    <w:rsid w:val="007E2A51"/>
    <w:rsid w:val="007F4959"/>
    <w:rsid w:val="007F7ED6"/>
    <w:rsid w:val="00800955"/>
    <w:rsid w:val="00805C30"/>
    <w:rsid w:val="0081260E"/>
    <w:rsid w:val="00817260"/>
    <w:rsid w:val="00817E2D"/>
    <w:rsid w:val="0082099F"/>
    <w:rsid w:val="00824712"/>
    <w:rsid w:val="00827C55"/>
    <w:rsid w:val="00827E5A"/>
    <w:rsid w:val="00831946"/>
    <w:rsid w:val="0083308D"/>
    <w:rsid w:val="00842C25"/>
    <w:rsid w:val="00844C75"/>
    <w:rsid w:val="008472C2"/>
    <w:rsid w:val="00855CC4"/>
    <w:rsid w:val="0085774B"/>
    <w:rsid w:val="00862E2C"/>
    <w:rsid w:val="00874183"/>
    <w:rsid w:val="00880F22"/>
    <w:rsid w:val="008911F5"/>
    <w:rsid w:val="00893819"/>
    <w:rsid w:val="0089399A"/>
    <w:rsid w:val="008A064C"/>
    <w:rsid w:val="008A0FFC"/>
    <w:rsid w:val="008A23D6"/>
    <w:rsid w:val="008A2FFA"/>
    <w:rsid w:val="008B3D5D"/>
    <w:rsid w:val="008C6147"/>
    <w:rsid w:val="008C7BE4"/>
    <w:rsid w:val="008D0ECD"/>
    <w:rsid w:val="008D5C18"/>
    <w:rsid w:val="008D6BFF"/>
    <w:rsid w:val="008E0DF7"/>
    <w:rsid w:val="008E262B"/>
    <w:rsid w:val="0090134E"/>
    <w:rsid w:val="00901FA4"/>
    <w:rsid w:val="009025BB"/>
    <w:rsid w:val="00910587"/>
    <w:rsid w:val="009169FD"/>
    <w:rsid w:val="00936984"/>
    <w:rsid w:val="00940F10"/>
    <w:rsid w:val="00947613"/>
    <w:rsid w:val="00956655"/>
    <w:rsid w:val="00960D57"/>
    <w:rsid w:val="00971D6B"/>
    <w:rsid w:val="009829C0"/>
    <w:rsid w:val="009932D3"/>
    <w:rsid w:val="009A1E1D"/>
    <w:rsid w:val="009A2629"/>
    <w:rsid w:val="009A6B49"/>
    <w:rsid w:val="009B27B7"/>
    <w:rsid w:val="009B37F8"/>
    <w:rsid w:val="009B5B66"/>
    <w:rsid w:val="009C0D83"/>
    <w:rsid w:val="009C1ED5"/>
    <w:rsid w:val="009C228A"/>
    <w:rsid w:val="009D6C75"/>
    <w:rsid w:val="009E2729"/>
    <w:rsid w:val="009E30F8"/>
    <w:rsid w:val="009E55BB"/>
    <w:rsid w:val="009E6D12"/>
    <w:rsid w:val="009E7BFE"/>
    <w:rsid w:val="009F0634"/>
    <w:rsid w:val="009F6764"/>
    <w:rsid w:val="00A03205"/>
    <w:rsid w:val="00A0509B"/>
    <w:rsid w:val="00A05F00"/>
    <w:rsid w:val="00A1361D"/>
    <w:rsid w:val="00A16BB9"/>
    <w:rsid w:val="00A21335"/>
    <w:rsid w:val="00A322A7"/>
    <w:rsid w:val="00A439F3"/>
    <w:rsid w:val="00A53DBB"/>
    <w:rsid w:val="00A6702F"/>
    <w:rsid w:val="00A92361"/>
    <w:rsid w:val="00A9381B"/>
    <w:rsid w:val="00AD24DF"/>
    <w:rsid w:val="00AD38EC"/>
    <w:rsid w:val="00AD6478"/>
    <w:rsid w:val="00AE1B89"/>
    <w:rsid w:val="00AE57BA"/>
    <w:rsid w:val="00AE655C"/>
    <w:rsid w:val="00AF5E1B"/>
    <w:rsid w:val="00B01351"/>
    <w:rsid w:val="00B034C0"/>
    <w:rsid w:val="00B0465E"/>
    <w:rsid w:val="00B05D20"/>
    <w:rsid w:val="00B11681"/>
    <w:rsid w:val="00B15697"/>
    <w:rsid w:val="00B161F2"/>
    <w:rsid w:val="00B20C86"/>
    <w:rsid w:val="00B24A7E"/>
    <w:rsid w:val="00B2540C"/>
    <w:rsid w:val="00B31604"/>
    <w:rsid w:val="00B37259"/>
    <w:rsid w:val="00B40A61"/>
    <w:rsid w:val="00B40BA1"/>
    <w:rsid w:val="00B4266C"/>
    <w:rsid w:val="00B426A1"/>
    <w:rsid w:val="00B42E19"/>
    <w:rsid w:val="00B5115B"/>
    <w:rsid w:val="00B5266F"/>
    <w:rsid w:val="00B60F24"/>
    <w:rsid w:val="00B61948"/>
    <w:rsid w:val="00B62D39"/>
    <w:rsid w:val="00B63B50"/>
    <w:rsid w:val="00B73F06"/>
    <w:rsid w:val="00B740F1"/>
    <w:rsid w:val="00B7648D"/>
    <w:rsid w:val="00B948CC"/>
    <w:rsid w:val="00BA39BC"/>
    <w:rsid w:val="00BC1A67"/>
    <w:rsid w:val="00BC5DA7"/>
    <w:rsid w:val="00BD1AE3"/>
    <w:rsid w:val="00BD2FBC"/>
    <w:rsid w:val="00BD53AE"/>
    <w:rsid w:val="00BD6E25"/>
    <w:rsid w:val="00BF1188"/>
    <w:rsid w:val="00BF2CC9"/>
    <w:rsid w:val="00C05CEE"/>
    <w:rsid w:val="00C06165"/>
    <w:rsid w:val="00C0635C"/>
    <w:rsid w:val="00C1032A"/>
    <w:rsid w:val="00C1243C"/>
    <w:rsid w:val="00C12E58"/>
    <w:rsid w:val="00C13EF0"/>
    <w:rsid w:val="00C22F8B"/>
    <w:rsid w:val="00C370A2"/>
    <w:rsid w:val="00C45676"/>
    <w:rsid w:val="00C47569"/>
    <w:rsid w:val="00C52A32"/>
    <w:rsid w:val="00C627E5"/>
    <w:rsid w:val="00C63144"/>
    <w:rsid w:val="00C638A7"/>
    <w:rsid w:val="00C7533A"/>
    <w:rsid w:val="00C80954"/>
    <w:rsid w:val="00C86543"/>
    <w:rsid w:val="00C93A8D"/>
    <w:rsid w:val="00C94813"/>
    <w:rsid w:val="00C95236"/>
    <w:rsid w:val="00C96CE9"/>
    <w:rsid w:val="00CA135E"/>
    <w:rsid w:val="00CB24CD"/>
    <w:rsid w:val="00CD5141"/>
    <w:rsid w:val="00CD58EE"/>
    <w:rsid w:val="00CE4114"/>
    <w:rsid w:val="00CE4165"/>
    <w:rsid w:val="00CE760A"/>
    <w:rsid w:val="00CF4489"/>
    <w:rsid w:val="00D025C2"/>
    <w:rsid w:val="00D02E26"/>
    <w:rsid w:val="00D03B35"/>
    <w:rsid w:val="00D03DFC"/>
    <w:rsid w:val="00D07FBD"/>
    <w:rsid w:val="00D1203B"/>
    <w:rsid w:val="00D1341F"/>
    <w:rsid w:val="00D2589D"/>
    <w:rsid w:val="00D26332"/>
    <w:rsid w:val="00D32D7B"/>
    <w:rsid w:val="00D42395"/>
    <w:rsid w:val="00D465F6"/>
    <w:rsid w:val="00D51619"/>
    <w:rsid w:val="00D64BBC"/>
    <w:rsid w:val="00D6565E"/>
    <w:rsid w:val="00D7351B"/>
    <w:rsid w:val="00D74C6D"/>
    <w:rsid w:val="00D7678E"/>
    <w:rsid w:val="00D841B2"/>
    <w:rsid w:val="00D85B9F"/>
    <w:rsid w:val="00D87809"/>
    <w:rsid w:val="00D905C4"/>
    <w:rsid w:val="00D94D9F"/>
    <w:rsid w:val="00D968BC"/>
    <w:rsid w:val="00D96C82"/>
    <w:rsid w:val="00DA1501"/>
    <w:rsid w:val="00DA420E"/>
    <w:rsid w:val="00DA641A"/>
    <w:rsid w:val="00DB5E77"/>
    <w:rsid w:val="00DC05BC"/>
    <w:rsid w:val="00DD5014"/>
    <w:rsid w:val="00DD75E0"/>
    <w:rsid w:val="00DD7C0C"/>
    <w:rsid w:val="00DD7E60"/>
    <w:rsid w:val="00DE49B1"/>
    <w:rsid w:val="00DF34D5"/>
    <w:rsid w:val="00DF4F73"/>
    <w:rsid w:val="00DF4FE6"/>
    <w:rsid w:val="00E008B1"/>
    <w:rsid w:val="00E02B49"/>
    <w:rsid w:val="00E05DD2"/>
    <w:rsid w:val="00E12FF6"/>
    <w:rsid w:val="00E152E6"/>
    <w:rsid w:val="00E168C0"/>
    <w:rsid w:val="00E2070A"/>
    <w:rsid w:val="00E20A12"/>
    <w:rsid w:val="00E22820"/>
    <w:rsid w:val="00E2684B"/>
    <w:rsid w:val="00E40B7A"/>
    <w:rsid w:val="00E4351C"/>
    <w:rsid w:val="00E44A89"/>
    <w:rsid w:val="00E5289C"/>
    <w:rsid w:val="00E52DEC"/>
    <w:rsid w:val="00E57EFB"/>
    <w:rsid w:val="00E620F6"/>
    <w:rsid w:val="00E65822"/>
    <w:rsid w:val="00E65A88"/>
    <w:rsid w:val="00E70F4E"/>
    <w:rsid w:val="00E80B6E"/>
    <w:rsid w:val="00E93070"/>
    <w:rsid w:val="00E9351B"/>
    <w:rsid w:val="00E93FE8"/>
    <w:rsid w:val="00E952FE"/>
    <w:rsid w:val="00EB0C56"/>
    <w:rsid w:val="00EB70B4"/>
    <w:rsid w:val="00EC75DE"/>
    <w:rsid w:val="00EC775A"/>
    <w:rsid w:val="00ED0611"/>
    <w:rsid w:val="00EE0003"/>
    <w:rsid w:val="00EE08DE"/>
    <w:rsid w:val="00EF4750"/>
    <w:rsid w:val="00EF4C3C"/>
    <w:rsid w:val="00F04118"/>
    <w:rsid w:val="00F0441C"/>
    <w:rsid w:val="00F12F08"/>
    <w:rsid w:val="00F13F47"/>
    <w:rsid w:val="00F17848"/>
    <w:rsid w:val="00F205E9"/>
    <w:rsid w:val="00F3055E"/>
    <w:rsid w:val="00F41883"/>
    <w:rsid w:val="00F6100F"/>
    <w:rsid w:val="00F676C8"/>
    <w:rsid w:val="00F73511"/>
    <w:rsid w:val="00F75F99"/>
    <w:rsid w:val="00F81EFC"/>
    <w:rsid w:val="00F831BA"/>
    <w:rsid w:val="00F83AC9"/>
    <w:rsid w:val="00F87E78"/>
    <w:rsid w:val="00F905BA"/>
    <w:rsid w:val="00FA3443"/>
    <w:rsid w:val="00FB1B82"/>
    <w:rsid w:val="00FC64DC"/>
    <w:rsid w:val="00FC6E7E"/>
    <w:rsid w:val="00FD14BA"/>
    <w:rsid w:val="00FE223D"/>
    <w:rsid w:val="00FE3E57"/>
    <w:rsid w:val="00FE4B60"/>
    <w:rsid w:val="00FF2B85"/>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604"/>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 w:type="character" w:styleId="LineNumber">
    <w:name w:val="line number"/>
    <w:basedOn w:val="DefaultParagraphFont"/>
    <w:uiPriority w:val="99"/>
    <w:semiHidden/>
    <w:unhideWhenUsed/>
    <w:rsid w:val="00DF4F73"/>
  </w:style>
  <w:style w:type="paragraph" w:styleId="Header">
    <w:name w:val="header"/>
    <w:basedOn w:val="Normal"/>
    <w:link w:val="HeaderChar"/>
    <w:uiPriority w:val="99"/>
    <w:unhideWhenUsed/>
    <w:rsid w:val="00DF4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F73"/>
  </w:style>
  <w:style w:type="paragraph" w:styleId="Footer">
    <w:name w:val="footer"/>
    <w:basedOn w:val="Normal"/>
    <w:link w:val="FooterChar"/>
    <w:uiPriority w:val="99"/>
    <w:unhideWhenUsed/>
    <w:rsid w:val="00DF4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github.com/gwct/spider-wg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olsonanl/FastOrtho" TargetMode="Externa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hyperlink" Target="https://www.ncbi.nlm.nih.gov/assembly" TargetMode="Externa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894B3F-3191-4324-8EB2-BB7B6D76D015}">
  <ds:schemaRefs>
    <ds:schemaRef ds:uri="http://schemas.microsoft.com/sharepoint/v3/contenttype/forms"/>
  </ds:schemaRefs>
</ds:datastoreItem>
</file>

<file path=customXml/itemProps2.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customXml/itemProps3.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4.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13720</Words>
  <Characters>78210</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2</cp:revision>
  <dcterms:created xsi:type="dcterms:W3CDTF">2024-10-22T14:45:00Z</dcterms:created>
  <dcterms:modified xsi:type="dcterms:W3CDTF">2024-10-22T14:45:00Z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