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B15E4" w14:textId="3EC20F9E" w:rsidR="00827E5A" w:rsidRPr="001E7183" w:rsidRDefault="00827E5A" w:rsidP="00827E5A">
      <w:pPr>
        <w:rPr>
          <w:sz w:val="28"/>
          <w:szCs w:val="28"/>
        </w:rPr>
      </w:pPr>
      <w:r w:rsidRPr="001E7183">
        <w:rPr>
          <w:sz w:val="28"/>
          <w:szCs w:val="28"/>
        </w:rPr>
        <w:t>A comprehensive</w:t>
      </w:r>
      <w:r w:rsidR="0085774B" w:rsidRPr="001E7183">
        <w:rPr>
          <w:sz w:val="28"/>
          <w:szCs w:val="28"/>
        </w:rPr>
        <w:t xml:space="preserve"> </w:t>
      </w:r>
      <w:r w:rsidRPr="001E7183">
        <w:rPr>
          <w:sz w:val="28"/>
          <w:szCs w:val="28"/>
        </w:rPr>
        <w:t xml:space="preserve">examination of Chelicerate genomes reveals no evidence for a whole genome duplication among spiders and </w:t>
      </w:r>
      <w:proofErr w:type="gramStart"/>
      <w:r w:rsidRPr="001E7183">
        <w:rPr>
          <w:sz w:val="28"/>
          <w:szCs w:val="28"/>
        </w:rPr>
        <w:t>scorpions</w:t>
      </w:r>
      <w:proofErr w:type="gramEnd"/>
    </w:p>
    <w:p w14:paraId="28538161" w14:textId="77777777" w:rsidR="004A0C69" w:rsidRDefault="004A0C69" w:rsidP="009C0D83">
      <w:pPr>
        <w:rPr>
          <w:b w:val="0"/>
          <w:bCs w:val="0"/>
        </w:rPr>
      </w:pPr>
    </w:p>
    <w:p w14:paraId="45D35A67" w14:textId="208BA55C" w:rsidR="00827E5A" w:rsidRPr="009C0D83" w:rsidRDefault="009C0D83" w:rsidP="009C0D83">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6C9DCB47" w14:textId="77777777" w:rsidR="004A0C69" w:rsidRDefault="004A0C69" w:rsidP="009C0D83">
      <w:pPr>
        <w:rPr>
          <w:b w:val="0"/>
          <w:bCs w:val="0"/>
          <w:vertAlign w:val="superscript"/>
        </w:rPr>
      </w:pPr>
    </w:p>
    <w:p w14:paraId="6F1FA19F" w14:textId="46D4CBDE" w:rsidR="009C0D83" w:rsidRDefault="009C0D83" w:rsidP="009C0D83">
      <w:pPr>
        <w:rPr>
          <w:b w:val="0"/>
          <w:bCs w:val="0"/>
        </w:rPr>
      </w:pPr>
      <w:r>
        <w:rPr>
          <w:b w:val="0"/>
          <w:bCs w:val="0"/>
          <w:vertAlign w:val="superscript"/>
        </w:rPr>
        <w:t>1</w:t>
      </w:r>
      <w:r>
        <w:rPr>
          <w:b w:val="0"/>
          <w:bCs w:val="0"/>
        </w:rPr>
        <w:t>Informatics Group, Harvard University, Cambridge, MA, USA</w:t>
      </w:r>
    </w:p>
    <w:p w14:paraId="1F9218C8" w14:textId="763A4D82" w:rsidR="009C0D83" w:rsidRDefault="009C0D83" w:rsidP="009C0D83">
      <w:pPr>
        <w:rPr>
          <w:b w:val="0"/>
          <w:bCs w:val="0"/>
        </w:rPr>
      </w:pPr>
      <w:r>
        <w:rPr>
          <w:b w:val="0"/>
          <w:bCs w:val="0"/>
          <w:vertAlign w:val="superscript"/>
        </w:rPr>
        <w:t>2</w:t>
      </w:r>
      <w:r w:rsidRPr="009C0D83">
        <w:rPr>
          <w:b w:val="0"/>
          <w:bCs w:val="0"/>
        </w:rPr>
        <w:t>Department of Ecology &amp; Evolutionary Biology, University of Arizona, Tucson, AZ</w:t>
      </w:r>
      <w:r>
        <w:rPr>
          <w:b w:val="0"/>
          <w:bCs w:val="0"/>
        </w:rPr>
        <w:t>, USA</w:t>
      </w:r>
    </w:p>
    <w:p w14:paraId="54D23BCA" w14:textId="236B236F" w:rsidR="009C0D83" w:rsidRDefault="009C0D83" w:rsidP="009C0D83">
      <w:pPr>
        <w:rPr>
          <w:b w:val="0"/>
          <w:bCs w:val="0"/>
        </w:rPr>
      </w:pPr>
      <w:r>
        <w:rPr>
          <w:b w:val="0"/>
          <w:bCs w:val="0"/>
          <w:vertAlign w:val="superscript"/>
        </w:rPr>
        <w:t>3</w:t>
      </w:r>
      <w:r>
        <w:rPr>
          <w:b w:val="0"/>
          <w:bCs w:val="0"/>
        </w:rPr>
        <w:t>Department of Biology, Indiana University, Bloomington, IN, USA</w:t>
      </w:r>
    </w:p>
    <w:p w14:paraId="75EAA7B8" w14:textId="77777777" w:rsidR="009C0D83" w:rsidRDefault="009C0D83" w:rsidP="009C0D83">
      <w:pPr>
        <w:rPr>
          <w:b w:val="0"/>
          <w:bCs w:val="0"/>
        </w:rPr>
      </w:pPr>
      <w:r>
        <w:rPr>
          <w:b w:val="0"/>
          <w:bCs w:val="0"/>
          <w:vertAlign w:val="superscript"/>
        </w:rPr>
        <w:t>4</w:t>
      </w:r>
      <w:r>
        <w:rPr>
          <w:b w:val="0"/>
          <w:bCs w:val="0"/>
        </w:rPr>
        <w:t>Department of Computer Science, Indiana University, Bloomington, IN, USA</w:t>
      </w:r>
    </w:p>
    <w:p w14:paraId="65F5F46B" w14:textId="27AE96D2" w:rsidR="009C0D83" w:rsidRDefault="009C0D83">
      <w:pPr>
        <w:rPr>
          <w:b w:val="0"/>
          <w:bCs w:val="0"/>
        </w:rPr>
      </w:pPr>
      <w:r>
        <w:rPr>
          <w:b w:val="0"/>
          <w:bCs w:val="0"/>
        </w:rPr>
        <w:br w:type="page"/>
      </w:r>
    </w:p>
    <w:p w14:paraId="31E1AC53" w14:textId="46312219" w:rsidR="00305711" w:rsidRPr="009C0D83" w:rsidRDefault="00305711" w:rsidP="009C0D83">
      <w:pPr>
        <w:pStyle w:val="Heading1"/>
        <w:rPr>
          <w:b w:val="0"/>
          <w:bCs w:val="0"/>
        </w:rPr>
      </w:pPr>
      <w:r w:rsidRPr="00305711">
        <w:lastRenderedPageBreak/>
        <w:t>Abstract</w:t>
      </w:r>
    </w:p>
    <w:p w14:paraId="46638686" w14:textId="35F206A4" w:rsidR="00305711" w:rsidRDefault="00FF68DF" w:rsidP="005E3A79">
      <w:pPr>
        <w:jc w:val="both"/>
        <w:rPr>
          <w:sz w:val="28"/>
          <w:szCs w:val="28"/>
        </w:rPr>
      </w:pPr>
      <w:r>
        <w:rPr>
          <w:b w:val="0"/>
          <w:bCs w:val="0"/>
        </w:rPr>
        <w:t xml:space="preserve">Whole genome duplications (WGDs) can be a key event in </w:t>
      </w:r>
      <w:r w:rsidR="008A2FFA">
        <w:rPr>
          <w:b w:val="0"/>
          <w:bCs w:val="0"/>
        </w:rPr>
        <w:t>evolution</w:t>
      </w:r>
      <w:r w:rsidR="00505170">
        <w:rPr>
          <w:b w:val="0"/>
          <w:bCs w:val="0"/>
        </w:rPr>
        <w:t>,</w:t>
      </w:r>
      <w:r>
        <w:rPr>
          <w:b w:val="0"/>
          <w:bCs w:val="0"/>
        </w:rPr>
        <w:t xml:space="preserve"> play</w:t>
      </w:r>
      <w:r w:rsidR="00505170">
        <w:rPr>
          <w:b w:val="0"/>
          <w:bCs w:val="0"/>
        </w:rPr>
        <w:t>ing</w:t>
      </w:r>
      <w:r>
        <w:rPr>
          <w:b w:val="0"/>
          <w:bCs w:val="0"/>
        </w:rPr>
        <w:t xml:space="preserve"> a role in </w:t>
      </w:r>
      <w:r w:rsidR="00E5289C">
        <w:rPr>
          <w:b w:val="0"/>
          <w:bCs w:val="0"/>
        </w:rPr>
        <w:t xml:space="preserve">both </w:t>
      </w:r>
      <w:r>
        <w:rPr>
          <w:b w:val="0"/>
          <w:bCs w:val="0"/>
        </w:rPr>
        <w:t>adaptation and speciation. While WGDs are common throughout the history of plants, only a few examples have been proposed in metazoans. Among th</w:t>
      </w:r>
      <w:r w:rsidR="00E5289C">
        <w:rPr>
          <w:b w:val="0"/>
          <w:bCs w:val="0"/>
        </w:rPr>
        <w:t>e</w:t>
      </w:r>
      <w:r>
        <w:rPr>
          <w:b w:val="0"/>
          <w:bCs w:val="0"/>
        </w:rPr>
        <w:t xml:space="preserve">se, recent proposals of </w:t>
      </w:r>
      <w:r w:rsidR="008A2FFA">
        <w:rPr>
          <w:b w:val="0"/>
          <w:bCs w:val="0"/>
        </w:rPr>
        <w:t xml:space="preserve">multiple </w:t>
      </w:r>
      <w:r>
        <w:rPr>
          <w:b w:val="0"/>
          <w:bCs w:val="0"/>
        </w:rPr>
        <w:t xml:space="preserve">WGD events in Chelicerates, the group of Arthropods that includes horseshoe crabs, ticks, scorpions, and spiders, have relied on evidence from a </w:t>
      </w:r>
      <w:r w:rsidR="008A2FFA">
        <w:rPr>
          <w:b w:val="0"/>
          <w:bCs w:val="0"/>
        </w:rPr>
        <w:t>small number of incomplete genomes</w:t>
      </w:r>
      <w:r>
        <w:rPr>
          <w:b w:val="0"/>
          <w:bCs w:val="0"/>
        </w:rPr>
        <w:t>. Specifically, several rounds of WGD have been proposed in the history of horseshoe crab</w:t>
      </w:r>
      <w:r w:rsidR="00D07FBD">
        <w:rPr>
          <w:b w:val="0"/>
          <w:bCs w:val="0"/>
        </w:rPr>
        <w:t>s</w:t>
      </w:r>
      <w:r>
        <w:rPr>
          <w:b w:val="0"/>
          <w:bCs w:val="0"/>
        </w:rPr>
        <w:t xml:space="preserve">, </w:t>
      </w:r>
      <w:r w:rsidR="00D07FBD">
        <w:rPr>
          <w:b w:val="0"/>
          <w:bCs w:val="0"/>
        </w:rPr>
        <w:t xml:space="preserve">with an additional </w:t>
      </w:r>
      <w:r>
        <w:rPr>
          <w:b w:val="0"/>
          <w:bCs w:val="0"/>
        </w:rPr>
        <w:t xml:space="preserve">WGD proposed in the ancestor of spiders and scorpions. However, many of these inferences </w:t>
      </w:r>
      <w:r w:rsidR="00893819">
        <w:rPr>
          <w:b w:val="0"/>
          <w:bCs w:val="0"/>
        </w:rPr>
        <w:t>are based on evidence from only a small portion of the genome</w:t>
      </w:r>
      <w:r w:rsidR="00F75F99">
        <w:rPr>
          <w:b w:val="0"/>
          <w:bCs w:val="0"/>
        </w:rPr>
        <w:t xml:space="preserve"> (in particular, the </w:t>
      </w:r>
      <w:r w:rsidR="00F75F99" w:rsidRPr="00090F2C">
        <w:rPr>
          <w:b w:val="0"/>
          <w:bCs w:val="0"/>
          <w:i/>
          <w:iCs/>
        </w:rPr>
        <w:t>Hox</w:t>
      </w:r>
      <w:r w:rsidR="00F75F99">
        <w:rPr>
          <w:b w:val="0"/>
          <w:bCs w:val="0"/>
        </w:rPr>
        <w:t xml:space="preserve"> gene cluster)</w:t>
      </w:r>
      <w:r w:rsidR="00755AEA">
        <w:rPr>
          <w:b w:val="0"/>
          <w:bCs w:val="0"/>
        </w:rPr>
        <w:t>; therefore,</w:t>
      </w:r>
      <w:r>
        <w:rPr>
          <w:b w:val="0"/>
          <w:bCs w:val="0"/>
        </w:rPr>
        <w:t xml:space="preserve"> </w:t>
      </w:r>
      <w:r w:rsidR="00755AEA">
        <w:rPr>
          <w:b w:val="0"/>
          <w:bCs w:val="0"/>
        </w:rPr>
        <w:t>g</w:t>
      </w:r>
      <w:r>
        <w:rPr>
          <w:b w:val="0"/>
          <w:bCs w:val="0"/>
        </w:rPr>
        <w:t xml:space="preserve">enome-wide inferences with broader species sampling may give a clearer picture of WGDs in </w:t>
      </w:r>
      <w:r w:rsidR="00FC64DC">
        <w:rPr>
          <w:b w:val="0"/>
          <w:bCs w:val="0"/>
        </w:rPr>
        <w:t>this clade</w:t>
      </w:r>
      <w:r>
        <w:rPr>
          <w:b w:val="0"/>
          <w:bCs w:val="0"/>
        </w:rPr>
        <w:t xml:space="preserve">. </w:t>
      </w:r>
      <w:r w:rsidR="00FC64DC">
        <w:rPr>
          <w:b w:val="0"/>
          <w:bCs w:val="0"/>
        </w:rPr>
        <w:t>Here</w:t>
      </w:r>
      <w:r>
        <w:rPr>
          <w:b w:val="0"/>
          <w:bCs w:val="0"/>
        </w:rPr>
        <w:t>, we investigate signals of WGD in Chelicerates using whole genomes from 17 species.</w:t>
      </w:r>
      <w:r w:rsidR="000A69B8">
        <w:rPr>
          <w:b w:val="0"/>
          <w:bCs w:val="0"/>
        </w:rPr>
        <w:t xml:space="preserve"> We employ </w:t>
      </w:r>
      <w:r w:rsidR="000A244C">
        <w:rPr>
          <w:b w:val="0"/>
          <w:bCs w:val="0"/>
        </w:rPr>
        <w:t>multiple</w:t>
      </w:r>
      <w:r w:rsidR="000A69B8">
        <w:rPr>
          <w:b w:val="0"/>
          <w:bCs w:val="0"/>
        </w:rPr>
        <w:t xml:space="preserve"> methods to look for these signals, including gene tree analysis of thousands of gene families, </w:t>
      </w:r>
      <w:r w:rsidR="00755AEA">
        <w:rPr>
          <w:b w:val="0"/>
          <w:bCs w:val="0"/>
        </w:rPr>
        <w:t xml:space="preserve">comparisons of </w:t>
      </w:r>
      <w:r w:rsidR="000A69B8">
        <w:rPr>
          <w:b w:val="0"/>
          <w:bCs w:val="0"/>
        </w:rPr>
        <w:t xml:space="preserve">synteny, and </w:t>
      </w:r>
      <w:r w:rsidR="00755AEA">
        <w:rPr>
          <w:b w:val="0"/>
          <w:bCs w:val="0"/>
        </w:rPr>
        <w:t xml:space="preserve">signals of </w:t>
      </w:r>
      <w:r w:rsidR="000A69B8">
        <w:rPr>
          <w:b w:val="0"/>
          <w:bCs w:val="0"/>
        </w:rPr>
        <w:t xml:space="preserve">divergence </w:t>
      </w:r>
      <w:r w:rsidR="00755AEA">
        <w:rPr>
          <w:b w:val="0"/>
          <w:bCs w:val="0"/>
        </w:rPr>
        <w:t>among within-species</w:t>
      </w:r>
      <w:r w:rsidR="000A69B8">
        <w:rPr>
          <w:b w:val="0"/>
          <w:bCs w:val="0"/>
        </w:rPr>
        <w:t xml:space="preserve"> paralogs. We </w:t>
      </w:r>
      <w:proofErr w:type="gramStart"/>
      <w:r w:rsidR="000A69B8">
        <w:rPr>
          <w:b w:val="0"/>
          <w:bCs w:val="0"/>
        </w:rPr>
        <w:t>test</w:t>
      </w:r>
      <w:proofErr w:type="gramEnd"/>
      <w:r w:rsidR="000A69B8">
        <w:rPr>
          <w:b w:val="0"/>
          <w:bCs w:val="0"/>
        </w:rPr>
        <w:t xml:space="preserve"> several scenarios </w:t>
      </w:r>
      <w:r w:rsidR="00755AEA">
        <w:rPr>
          <w:b w:val="0"/>
          <w:bCs w:val="0"/>
        </w:rPr>
        <w:t xml:space="preserve">of </w:t>
      </w:r>
      <w:r w:rsidR="000A69B8">
        <w:rPr>
          <w:b w:val="0"/>
          <w:bCs w:val="0"/>
        </w:rPr>
        <w:t>WGD in Chelicerates using multiple species tree</w:t>
      </w:r>
      <w:r w:rsidR="00742E51">
        <w:rPr>
          <w:b w:val="0"/>
          <w:bCs w:val="0"/>
        </w:rPr>
        <w:t>s</w:t>
      </w:r>
      <w:r w:rsidR="000A69B8">
        <w:rPr>
          <w:b w:val="0"/>
          <w:bCs w:val="0"/>
        </w:rPr>
        <w:t xml:space="preserve"> as a back</w:t>
      </w:r>
      <w:r w:rsidR="00755AEA">
        <w:rPr>
          <w:b w:val="0"/>
          <w:bCs w:val="0"/>
        </w:rPr>
        <w:t>bone</w:t>
      </w:r>
      <w:r w:rsidR="00755AEA" w:rsidRPr="00755AEA">
        <w:rPr>
          <w:b w:val="0"/>
          <w:bCs w:val="0"/>
        </w:rPr>
        <w:t xml:space="preserve"> </w:t>
      </w:r>
      <w:r w:rsidR="00755AEA">
        <w:rPr>
          <w:b w:val="0"/>
          <w:bCs w:val="0"/>
        </w:rPr>
        <w:t>for all hypotheses</w:t>
      </w:r>
      <w:r w:rsidR="000A69B8">
        <w:rPr>
          <w:b w:val="0"/>
          <w:bCs w:val="0"/>
        </w:rPr>
        <w:t xml:space="preserve">. </w:t>
      </w:r>
      <w:r w:rsidR="00F75F99">
        <w:rPr>
          <w:b w:val="0"/>
          <w:bCs w:val="0"/>
        </w:rPr>
        <w:t xml:space="preserve">While we do find support for at least one WGD in the ancestral horseshoe crab lineage, we </w:t>
      </w:r>
      <w:r w:rsidR="000A69B8">
        <w:rPr>
          <w:b w:val="0"/>
          <w:bCs w:val="0"/>
        </w:rPr>
        <w:t xml:space="preserve">find no evidence for a WGD in the history of spiders and scorpions </w:t>
      </w:r>
      <w:r w:rsidR="00F75F99">
        <w:rPr>
          <w:b w:val="0"/>
          <w:bCs w:val="0"/>
        </w:rPr>
        <w:t xml:space="preserve">using any </w:t>
      </w:r>
      <w:r w:rsidR="00256988">
        <w:rPr>
          <w:b w:val="0"/>
          <w:bCs w:val="0"/>
        </w:rPr>
        <w:t xml:space="preserve">genome-scale </w:t>
      </w:r>
      <w:r w:rsidR="00F75F99">
        <w:rPr>
          <w:b w:val="0"/>
          <w:bCs w:val="0"/>
        </w:rPr>
        <w:t>method</w:t>
      </w:r>
      <w:r w:rsidR="000A69B8">
        <w:rPr>
          <w:b w:val="0"/>
          <w:bCs w:val="0"/>
        </w:rPr>
        <w:t xml:space="preserve">. This study not only sheds light on genome evolution and phylogenetics </w:t>
      </w:r>
      <w:r w:rsidR="00E5289C">
        <w:rPr>
          <w:b w:val="0"/>
          <w:bCs w:val="0"/>
        </w:rPr>
        <w:t>within</w:t>
      </w:r>
      <w:r w:rsidR="000A69B8">
        <w:rPr>
          <w:b w:val="0"/>
          <w:bCs w:val="0"/>
        </w:rPr>
        <w:t xml:space="preserve"> </w:t>
      </w:r>
      <w:r w:rsidR="009C0D83">
        <w:rPr>
          <w:b w:val="0"/>
          <w:bCs w:val="0"/>
        </w:rPr>
        <w:t>Chelicerates</w:t>
      </w:r>
      <w:r w:rsidR="00106ACA">
        <w:rPr>
          <w:b w:val="0"/>
          <w:bCs w:val="0"/>
        </w:rPr>
        <w:t>,</w:t>
      </w:r>
      <w:r w:rsidR="009C0D83">
        <w:rPr>
          <w:b w:val="0"/>
          <w:bCs w:val="0"/>
        </w:rPr>
        <w:t xml:space="preserve"> but</w:t>
      </w:r>
      <w:r w:rsidR="000A69B8">
        <w:rPr>
          <w:b w:val="0"/>
          <w:bCs w:val="0"/>
        </w:rPr>
        <w:t xml:space="preserve"> </w:t>
      </w:r>
      <w:r w:rsidR="00E5289C">
        <w:rPr>
          <w:b w:val="0"/>
          <w:bCs w:val="0"/>
        </w:rPr>
        <w:t xml:space="preserve">also </w:t>
      </w:r>
      <w:r w:rsidR="000A69B8">
        <w:rPr>
          <w:b w:val="0"/>
          <w:bCs w:val="0"/>
        </w:rPr>
        <w:t>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5E3A79">
      <w:pPr>
        <w:pStyle w:val="Heading1"/>
        <w:jc w:val="both"/>
      </w:pPr>
      <w:r>
        <w:lastRenderedPageBreak/>
        <w:t>Introduction</w:t>
      </w:r>
    </w:p>
    <w:p w14:paraId="7A8F79FD" w14:textId="59A13F75" w:rsidR="00305711" w:rsidRDefault="005E6772" w:rsidP="005E3A79">
      <w:pPr>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r w:rsidR="00D025C2">
        <w:rPr>
          <w:b w:val="0"/>
          <w:bCs w:val="0"/>
        </w:rPr>
        <w:t xml:space="preserve">one or more </w:t>
      </w:r>
      <w:r w:rsidR="00311706">
        <w:rPr>
          <w:b w:val="0"/>
          <w:bCs w:val="0"/>
        </w:rPr>
        <w:t>parent</w:t>
      </w:r>
      <w:r w:rsidR="00D025C2">
        <w:rPr>
          <w:b w:val="0"/>
          <w:bCs w:val="0"/>
        </w:rPr>
        <w:t>s</w:t>
      </w:r>
      <w:r w:rsidR="00311706">
        <w:rPr>
          <w:b w:val="0"/>
          <w:bCs w:val="0"/>
        </w:rPr>
        <w:t xml:space="preserve">. </w:t>
      </w:r>
      <w:r w:rsidR="00D841B2">
        <w:rPr>
          <w:b w:val="0"/>
          <w:bCs w:val="0"/>
        </w:rPr>
        <w:t>While such events are often</w:t>
      </w:r>
      <w:r w:rsidR="00311706">
        <w:rPr>
          <w:b w:val="0"/>
          <w:bCs w:val="0"/>
        </w:rPr>
        <w:t xml:space="preserve"> highly </w:t>
      </w:r>
      <w:r w:rsidR="00583BCD">
        <w:rPr>
          <w:b w:val="0"/>
          <w:bCs w:val="0"/>
        </w:rPr>
        <w:t>deleterious</w:t>
      </w:r>
      <w:r w:rsidR="00311706">
        <w:rPr>
          <w:b w:val="0"/>
          <w:bCs w:val="0"/>
        </w:rPr>
        <w:t xml:space="preserve">, occasionally the </w:t>
      </w:r>
      <w:r w:rsidR="00D841B2">
        <w:rPr>
          <w:b w:val="0"/>
          <w:bCs w:val="0"/>
        </w:rPr>
        <w:t xml:space="preserve">combination </w:t>
      </w:r>
      <w:r w:rsidR="00311706">
        <w:rPr>
          <w:b w:val="0"/>
          <w:bCs w:val="0"/>
        </w:rPr>
        <w:t xml:space="preserve">of novel genetic material can provide advantages that allow the whole genome duplication to propagate, resulting in a polyploid species with more than </w:t>
      </w:r>
      <w:r w:rsidR="00406768">
        <w:rPr>
          <w:b w:val="0"/>
          <w:bCs w:val="0"/>
        </w:rPr>
        <w:t xml:space="preserve">2n </w:t>
      </w:r>
      <w:r w:rsidR="00311706">
        <w:rPr>
          <w:b w:val="0"/>
          <w:bCs w:val="0"/>
        </w:rPr>
        <w:t>chromosomes in its genome</w:t>
      </w:r>
      <w:r w:rsidR="00732CAB">
        <w:rPr>
          <w:b w:val="0"/>
          <w:bCs w:val="0"/>
        </w:rPr>
        <w:t>.</w:t>
      </w:r>
      <w:r w:rsidR="009F6764">
        <w:rPr>
          <w:b w:val="0"/>
          <w:bCs w:val="0"/>
        </w:rPr>
        <w:t xml:space="preserve"> </w:t>
      </w:r>
      <w:r w:rsidR="00F3055E">
        <w:rPr>
          <w:b w:val="0"/>
          <w:bCs w:val="0"/>
        </w:rPr>
        <w:t>WGD</w:t>
      </w:r>
      <w:r w:rsidR="00090F2C">
        <w:rPr>
          <w:b w:val="0"/>
          <w:bCs w:val="0"/>
        </w:rPr>
        <w:t>s</w:t>
      </w:r>
      <w:r w:rsidR="00311706">
        <w:rPr>
          <w:b w:val="0"/>
          <w:bCs w:val="0"/>
        </w:rPr>
        <w:t xml:space="preserve"> </w:t>
      </w:r>
      <w:r w:rsidR="00090F2C">
        <w:rPr>
          <w:b w:val="0"/>
          <w:bCs w:val="0"/>
        </w:rPr>
        <w:t>have been</w:t>
      </w:r>
      <w:r w:rsidR="00311706">
        <w:rPr>
          <w:b w:val="0"/>
          <w:bCs w:val="0"/>
        </w:rPr>
        <w:t xml:space="preserve"> </w:t>
      </w:r>
      <w:r w:rsidR="00D841B2">
        <w:rPr>
          <w:b w:val="0"/>
          <w:bCs w:val="0"/>
        </w:rPr>
        <w:t xml:space="preserve">important </w:t>
      </w:r>
      <w:r w:rsidR="00641F7C">
        <w:rPr>
          <w:b w:val="0"/>
          <w:bCs w:val="0"/>
        </w:rPr>
        <w:t>evolutionary event</w:t>
      </w:r>
      <w:r w:rsidR="00090F2C">
        <w:rPr>
          <w:b w:val="0"/>
          <w:bCs w:val="0"/>
        </w:rPr>
        <w:t>s</w:t>
      </w:r>
      <w:r w:rsidR="00311706">
        <w:rPr>
          <w:b w:val="0"/>
          <w:bCs w:val="0"/>
        </w:rPr>
        <w:t xml:space="preserve">, </w:t>
      </w:r>
      <w:r w:rsidR="00D841B2">
        <w:rPr>
          <w:b w:val="0"/>
          <w:bCs w:val="0"/>
        </w:rPr>
        <w:t>with</w:t>
      </w:r>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080A93">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080A93">
        <w:rPr>
          <w:b w:val="0"/>
          <w:bCs w:val="0"/>
          <w:noProof/>
        </w:rPr>
        <w:t>(Van de Peer, et al. 2021)</w:t>
      </w:r>
      <w:r w:rsidR="00E168C0">
        <w:rPr>
          <w:b w:val="0"/>
          <w:bCs w:val="0"/>
        </w:rPr>
        <w:fldChar w:fldCharType="end"/>
      </w:r>
      <w:r w:rsidR="00311706">
        <w:rPr>
          <w:b w:val="0"/>
          <w:bCs w:val="0"/>
        </w:rPr>
        <w:t xml:space="preserve">. </w:t>
      </w:r>
      <w:r w:rsidR="00901FA4">
        <w:rPr>
          <w:b w:val="0"/>
          <w:bCs w:val="0"/>
        </w:rPr>
        <w:t xml:space="preserve">WGDs </w:t>
      </w:r>
      <w:r w:rsidR="00311706">
        <w:rPr>
          <w:b w:val="0"/>
          <w:bCs w:val="0"/>
        </w:rPr>
        <w:t>are 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V2VuZGVsIDIwMDU7IEJhcmtlciwgZXQgYWwuIDIwMTY7IE9uZSBUaG91c2FuZCBQbGFudCBUcmFu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V2VuZGVsIDIwMDU7IEJhcmtlciwgZXQgYWwuIDIwMTY7IE9uZSBUaG91c2FuZCBQbGFudCBUcmFu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FA3443">
        <w:rPr>
          <w:b w:val="0"/>
          <w:bCs w:val="0"/>
        </w:rPr>
      </w:r>
      <w:r w:rsidR="00FA3443">
        <w:rPr>
          <w:b w:val="0"/>
          <w:bCs w:val="0"/>
        </w:rPr>
        <w:fldChar w:fldCharType="separate"/>
      </w:r>
      <w:r w:rsidR="00080A93">
        <w:rPr>
          <w:b w:val="0"/>
          <w:bCs w:val="0"/>
          <w:noProof/>
        </w:rPr>
        <w:t>(Masterson 1994; Adams and Wendel 2005; Barker, et al. 2016; One Thousand Plant Transcriptomes 2019)</w:t>
      </w:r>
      <w:r w:rsidR="00FA3443">
        <w:rPr>
          <w:b w:val="0"/>
          <w:bCs w:val="0"/>
        </w:rPr>
        <w:fldChar w:fldCharType="end"/>
      </w:r>
      <w:r w:rsidR="00311706">
        <w:rPr>
          <w:b w:val="0"/>
          <w:bCs w:val="0"/>
        </w:rPr>
        <w:t xml:space="preserve">, </w:t>
      </w:r>
      <w:r w:rsidR="00F41883">
        <w:rPr>
          <w:b w:val="0"/>
          <w:bCs w:val="0"/>
        </w:rPr>
        <w:t xml:space="preserve">but </w:t>
      </w:r>
      <w:r w:rsidR="00311706">
        <w:rPr>
          <w:b w:val="0"/>
          <w:bCs w:val="0"/>
        </w:rPr>
        <w:t xml:space="preserve">there </w:t>
      </w:r>
      <w:r w:rsidR="00D841B2">
        <w:rPr>
          <w:b w:val="0"/>
          <w:bCs w:val="0"/>
        </w:rPr>
        <w:t>are</w:t>
      </w:r>
      <w:r w:rsidR="00311706">
        <w:rPr>
          <w:b w:val="0"/>
          <w:bCs w:val="0"/>
        </w:rPr>
        <w:t xml:space="preserve"> also </w:t>
      </w:r>
      <w:r w:rsidR="00D841B2">
        <w:rPr>
          <w:b w:val="0"/>
          <w:bCs w:val="0"/>
        </w:rPr>
        <w:t>a smaller number of</w:t>
      </w:r>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cmVzcz48dGl0bGVzPjx0aXRsZT5HZW5vbWljIGFuYWx5c2lzIG9mIHRoZSBiYXNhbCBsaW5lYWdl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</w:fldData>
        </w:fldChar>
      </w:r>
      <w:r w:rsidR="00080A93">
        <w:rPr>
          <w:b w:val="0"/>
          <w:bCs w:val="0"/>
        </w:rPr>
        <w:instrText xml:space="preserve"> ADDIN EN.CITE </w:instrText>
      </w:r>
      <w:r w:rsidR="00080A93">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cmVzcz48dGl0bGVzPjx0aXRsZT5HZW5vbWljIGFuYWx5c2lzIG9mIHRoZSBiYXNhbCBsaW5lYWdl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</w:fldData>
        </w:fldChar>
      </w:r>
      <w:r w:rsidR="00080A93">
        <w:rPr>
          <w:b w:val="0"/>
          <w:bCs w:val="0"/>
        </w:rPr>
        <w:instrText xml:space="preserve"> ADDIN EN.CITE.DATA </w:instrText>
      </w:r>
      <w:r w:rsidR="00080A93">
        <w:rPr>
          <w:b w:val="0"/>
          <w:bCs w:val="0"/>
        </w:rPr>
      </w:r>
      <w:r w:rsidR="00080A93">
        <w:rPr>
          <w:b w:val="0"/>
          <w:bCs w:val="0"/>
        </w:rPr>
        <w:fldChar w:fldCharType="end"/>
      </w:r>
      <w:r w:rsidR="0036365C">
        <w:rPr>
          <w:b w:val="0"/>
          <w:bCs w:val="0"/>
        </w:rPr>
      </w:r>
      <w:r w:rsidR="0036365C">
        <w:rPr>
          <w:b w:val="0"/>
          <w:bCs w:val="0"/>
        </w:rPr>
        <w:fldChar w:fldCharType="separate"/>
      </w:r>
      <w:r w:rsidR="00080A93">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eS10aXRsZT5OYXQgR2VuZXQ8L3NlY29uZGFyeS10aXRsZT48L3RpdGxlcz48cGVyaW9kaWNhbD48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</w:fldData>
        </w:fldChar>
      </w:r>
      <w:r w:rsidR="00C47569">
        <w:rPr>
          <w:b w:val="0"/>
          <w:bCs w:val="0"/>
        </w:rPr>
        <w:instrText xml:space="preserve"> ADDIN EN.CITE </w:instrText>
      </w:r>
      <w:r w:rsidR="00C47569">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eS10aXRsZT5OYXQgR2VuZXQ8L3NlY29uZGFyeS10aXRsZT48L3RpdGxlcz48cGVyaW9kaWNhbD48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</w:fldData>
        </w:fldChar>
      </w:r>
      <w:r w:rsidR="00C47569">
        <w:rPr>
          <w:b w:val="0"/>
          <w:bCs w:val="0"/>
        </w:rPr>
        <w:instrText xml:space="preserve"> ADDIN EN.CITE.DATA </w:instrText>
      </w:r>
      <w:r w:rsidR="00C47569">
        <w:rPr>
          <w:b w:val="0"/>
          <w:bCs w:val="0"/>
        </w:rPr>
      </w:r>
      <w:r w:rsidR="00C47569">
        <w:rPr>
          <w:b w:val="0"/>
          <w:bCs w:val="0"/>
        </w:rPr>
        <w:fldChar w:fldCharType="end"/>
      </w:r>
      <w:r w:rsidR="005B2B4A">
        <w:rPr>
          <w:b w:val="0"/>
          <w:bCs w:val="0"/>
        </w:rPr>
      </w:r>
      <w:r w:rsidR="005B2B4A">
        <w:rPr>
          <w:b w:val="0"/>
          <w:bCs w:val="0"/>
        </w:rPr>
        <w:fldChar w:fldCharType="separate"/>
      </w:r>
      <w:r w:rsidR="00C47569">
        <w:rPr>
          <w:b w:val="0"/>
          <w:bCs w:val="0"/>
          <w:noProof/>
        </w:rPr>
        <w:t>(Ohno 1970; Furlong and Holland 2002; McLysaght, et al. 2002)</w:t>
      </w:r>
      <w:r w:rsidR="005B2B4A">
        <w:rPr>
          <w:b w:val="0"/>
          <w:bCs w:val="0"/>
        </w:rPr>
        <w:fldChar w:fldCharType="end"/>
      </w:r>
      <w:commentRangeStart w:id="0"/>
      <w:r w:rsidR="00311706">
        <w:rPr>
          <w:b w:val="0"/>
          <w:bCs w:val="0"/>
        </w:rPr>
        <w:t>.</w:t>
      </w:r>
      <w:commentRangeEnd w:id="0"/>
      <w:r w:rsidR="005F0231">
        <w:rPr>
          <w:rStyle w:val="CommentReference"/>
        </w:rPr>
        <w:commentReference w:id="0"/>
      </w:r>
    </w:p>
    <w:p w14:paraId="23BA148B" w14:textId="2D5FA831" w:rsidR="00641F7C" w:rsidRDefault="00311706" w:rsidP="005E3A79">
      <w:pPr>
        <w:jc w:val="both"/>
        <w:rPr>
          <w:b w:val="0"/>
          <w:bCs w:val="0"/>
        </w:rPr>
      </w:pPr>
      <w:r>
        <w:rPr>
          <w:b w:val="0"/>
          <w:bCs w:val="0"/>
        </w:rPr>
        <w:tab/>
        <w:t xml:space="preserve">A common process in the evolution of polyploid species is diploidization, which is the loss of many of the excess genes and chromosomes that resulted from the </w:t>
      </w:r>
      <w:r w:rsidR="00901FA4">
        <w:rPr>
          <w:b w:val="0"/>
          <w:bCs w:val="0"/>
        </w:rPr>
        <w:t>WGD</w:t>
      </w:r>
      <w:r w:rsidR="00080A93">
        <w:rPr>
          <w:b w:val="0"/>
          <w:bCs w:val="0"/>
        </w:rPr>
        <w:t xml:space="preserve"> </w:t>
      </w:r>
      <w:r w:rsidR="00080A93">
        <w:rPr>
          <w:b w:val="0"/>
          <w:bCs w:val="0"/>
        </w:rPr>
        <w:fldChar w:fldCharType="begin"/>
      </w:r>
      <w:r w:rsidR="00080A93">
        <w:rPr>
          <w:b w:val="0"/>
          <w:bCs w:val="0"/>
        </w:rPr>
        <w:instrText xml:space="preserve"> ADDIN EN.CITE &lt;EndNote&gt;&lt;Cite&gt;&lt;Author&gt;Li&lt;/Author&gt;&lt;Year&gt;2021&lt;/Year&gt;&lt;RecNum&gt;56&lt;/RecNum&gt;&lt;DisplayText&gt;(Li, et al. 2021)&lt;/DisplayText&gt;&lt;record&gt;&lt;rec-number&gt;56&lt;/rec-number&gt;&lt;foreign-keys&gt;&lt;key app="EN" db-id="55awttt9yf0aace20sqpvrzmrtvr0vapts5w" timestamp="1703427319"&gt;56&lt;/key&gt;&lt;/foreign-keys&gt;&lt;ref-type name="Journal Article"&gt;17&lt;/ref-type&gt;&lt;contributors&gt;&lt;authors&gt;&lt;author&gt;Li, Z.&lt;/author&gt;&lt;author&gt;McKibben, M. T. W.&lt;/author&gt;&lt;author&gt;Finch, G. S.&lt;/author&gt;&lt;author&gt;Blischak, P. D.&lt;/author&gt;&lt;author&gt;Sutherland, B. L.&lt;/author&gt;&lt;author&gt;Barker, M. S.&lt;/author&gt;&lt;/authors&gt;&lt;/contributors&gt;&lt;auth-address&gt;Department of Ecology and Evolutionary Biology, University of Arizona, Tucson, Arizona 85721, USA; email: liz7@email.arizona.edu, michaelmckibben@email.arizona.edu, gsfinch@email.arizona.edu, pblischak@email.arizona.edu, blsutherland@email.arizona.edu, msbarker@arizona.edu.&lt;/auth-address&gt;&lt;titles&gt;&lt;title&gt;Patterns and Processes of Diploidization in Land Plants&lt;/title&gt;&lt;secondary-title&gt;Annu Rev Plant Biol&lt;/secondary-title&gt;&lt;/titles&gt;&lt;periodical&gt;&lt;full-title&gt;Annu Rev Plant Biol&lt;/full-title&gt;&lt;/periodical&gt;&lt;pages&gt;387-410&lt;/pages&gt;&lt;volume&gt;72&lt;/volume&gt;&lt;edition&gt;20210308&lt;/edition&gt;&lt;keywords&gt;&lt;keyword&gt;Animals&lt;/keyword&gt;&lt;keyword&gt;*Embryophyta&lt;/keyword&gt;&lt;keyword&gt;Evolution, Molecular&lt;/keyword&gt;&lt;keyword&gt;*Genome, Plant&lt;/keyword&gt;&lt;keyword&gt;Plants/genetics&lt;/keyword&gt;&lt;keyword&gt;Polyploidy&lt;/keyword&gt;&lt;keyword&gt;chromosome pairing&lt;/keyword&gt;&lt;keyword&gt;diploidization&lt;/keyword&gt;&lt;keyword&gt;genome evolution&lt;/keyword&gt;&lt;keyword&gt;genome fractionation&lt;/keyword&gt;&lt;keyword&gt;plant genomics&lt;/keyword&gt;&lt;/keywords&gt;&lt;dates&gt;&lt;year&gt;2021&lt;/year&gt;&lt;pub-dates&gt;&lt;date&gt;Jun 17&lt;/date&gt;&lt;/pub-dates&gt;&lt;/dates&gt;&lt;isbn&gt;1545-2123 (Electronic)&amp;#xD;1543-5008 (Linking)&lt;/isbn&gt;&lt;accession-num&gt;33684297&lt;/accession-num&gt;&lt;urls&gt;&lt;related-urls&gt;&lt;url&gt;https://www.ncbi.nlm.nih.gov/pubmed/33684297&lt;/url&gt;&lt;/related-urls&gt;&lt;/urls&gt;&lt;electronic-resource-num&gt;10.1146/annurev-arplant-050718-100344&lt;/electronic-resource-num&gt;&lt;remote-database-name&gt;Medline&lt;/remote-database-name&gt;&lt;remote-database-provider&gt;NLM&lt;/remote-database-provider&gt;&lt;/record&gt;&lt;/Cite&gt;&lt;/EndNote&gt;</w:instrText>
      </w:r>
      <w:r w:rsidR="00080A93">
        <w:rPr>
          <w:b w:val="0"/>
          <w:bCs w:val="0"/>
        </w:rPr>
        <w:fldChar w:fldCharType="separate"/>
      </w:r>
      <w:r w:rsidR="00080A93">
        <w:rPr>
          <w:b w:val="0"/>
          <w:bCs w:val="0"/>
          <w:noProof/>
        </w:rPr>
        <w:t>(Li, et al. 2021)</w:t>
      </w:r>
      <w:r w:rsidR="00080A93">
        <w:rPr>
          <w:b w:val="0"/>
          <w:bCs w:val="0"/>
        </w:rPr>
        <w:fldChar w:fldCharType="end"/>
      </w:r>
      <w:r w:rsidR="00080A93">
        <w:rPr>
          <w:b w:val="0"/>
          <w:bCs w:val="0"/>
        </w:rPr>
        <w:t>.</w:t>
      </w:r>
      <w:r>
        <w:rPr>
          <w:b w:val="0"/>
          <w:bCs w:val="0"/>
        </w:rPr>
        <w:t xml:space="preserve"> </w:t>
      </w:r>
      <w:r w:rsidR="000818AE">
        <w:rPr>
          <w:b w:val="0"/>
          <w:bCs w:val="0"/>
        </w:rPr>
        <w:t>The end result of diploidization is a</w:t>
      </w:r>
      <w:r>
        <w:rPr>
          <w:b w:val="0"/>
          <w:bCs w:val="0"/>
        </w:rPr>
        <w:t xml:space="preserve"> return </w:t>
      </w:r>
      <w:r w:rsidR="00A92361">
        <w:rPr>
          <w:b w:val="0"/>
          <w:bCs w:val="0"/>
        </w:rPr>
        <w:t xml:space="preserve">of the gene-content </w:t>
      </w:r>
      <w:r>
        <w:rPr>
          <w:b w:val="0"/>
          <w:bCs w:val="0"/>
        </w:rPr>
        <w:t xml:space="preserve">of the </w:t>
      </w:r>
      <w:r w:rsidR="00406768">
        <w:rPr>
          <w:b w:val="0"/>
          <w:bCs w:val="0"/>
        </w:rPr>
        <w:t xml:space="preserve">polyploid </w:t>
      </w:r>
      <w:r>
        <w:rPr>
          <w:b w:val="0"/>
          <w:bCs w:val="0"/>
        </w:rPr>
        <w:t>species to</w:t>
      </w:r>
      <w:r w:rsidR="00A92361">
        <w:rPr>
          <w:b w:val="0"/>
          <w:bCs w:val="0"/>
        </w:rPr>
        <w:t xml:space="preserve"> a</w:t>
      </w:r>
      <w:r w:rsidR="004140D6">
        <w:rPr>
          <w:b w:val="0"/>
          <w:bCs w:val="0"/>
        </w:rPr>
        <w:t xml:space="preserve"> nearly</w:t>
      </w:r>
      <w:r>
        <w:rPr>
          <w:b w:val="0"/>
          <w:bCs w:val="0"/>
        </w:rPr>
        <w:t xml:space="preserve"> diploid</w:t>
      </w:r>
      <w:r w:rsidR="00A92361">
        <w:rPr>
          <w:b w:val="0"/>
          <w:bCs w:val="0"/>
        </w:rPr>
        <w:t xml:space="preserve"> state, with most paralogous genes that resulted from the WGD being lost or unidentifiable as paralogs</w:t>
      </w:r>
      <w:r w:rsidR="001939DD">
        <w:rPr>
          <w:b w:val="0"/>
          <w:bCs w:val="0"/>
        </w:rPr>
        <w:t xml:space="preserve"> </w:t>
      </w:r>
      <w:r w:rsidR="00844C75">
        <w:rPr>
          <w:b w:val="0"/>
          <w:bCs w:val="0"/>
        </w:rPr>
        <w:fldChar w:fldCharType="begin"/>
      </w:r>
      <w:r w:rsidR="00844C75">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 Rev Genet&lt;/secondary-title&gt;&lt;/titles&gt;&lt;periodical&gt;&lt;full-title&gt;Nat Rev Genet&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w:t>
      </w:r>
      <w:r w:rsidR="00090F2C">
        <w:rPr>
          <w:b w:val="0"/>
          <w:bCs w:val="0"/>
        </w:rPr>
        <w:t xml:space="preserve">have </w:t>
      </w:r>
      <w:r>
        <w:rPr>
          <w:b w:val="0"/>
          <w:bCs w:val="0"/>
        </w:rPr>
        <w:t xml:space="preserve">undergone diploidization,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r w:rsidR="004140D6">
        <w:rPr>
          <w:b w:val="0"/>
          <w:bCs w:val="0"/>
        </w:rPr>
        <w:t xml:space="preserve">have an origin that </w:t>
      </w:r>
      <w:r w:rsidR="005F0231">
        <w:rPr>
          <w:b w:val="0"/>
          <w:bCs w:val="0"/>
        </w:rPr>
        <w:t xml:space="preserve">approximately </w:t>
      </w:r>
      <w:r w:rsidR="004140D6">
        <w:rPr>
          <w:b w:val="0"/>
          <w:bCs w:val="0"/>
        </w:rPr>
        <w:t>coincides with</w:t>
      </w:r>
      <w:r w:rsidR="00B948CC">
        <w:rPr>
          <w:b w:val="0"/>
          <w:bCs w:val="0"/>
        </w:rPr>
        <w:t xml:space="preserve"> </w:t>
      </w:r>
      <w:r w:rsidR="00AF5E1B">
        <w:rPr>
          <w:b w:val="0"/>
          <w:bCs w:val="0"/>
        </w:rPr>
        <w:t>the timing of the WGD</w:t>
      </w:r>
      <w:r w:rsidR="00B948CC">
        <w:rPr>
          <w:b w:val="0"/>
          <w:bCs w:val="0"/>
        </w:rPr>
        <w:t xml:space="preserve">. </w:t>
      </w:r>
      <w:r w:rsidR="0015274E">
        <w:rPr>
          <w:b w:val="0"/>
          <w:bCs w:val="0"/>
        </w:rPr>
        <w:t>The timing of such events can be determined by multiple methods. One class of methods, generally referred to as gene tree-species tree reconciliation, uses</w:t>
      </w:r>
      <w:r w:rsidR="000818AE">
        <w:rPr>
          <w:b w:val="0"/>
          <w:bCs w:val="0"/>
        </w:rPr>
        <w:t xml:space="preserve"> </w:t>
      </w:r>
      <w:r w:rsidR="00B948CC">
        <w:rPr>
          <w:b w:val="0"/>
          <w:bCs w:val="0"/>
        </w:rPr>
        <w:t xml:space="preserve">gene tree topologies </w:t>
      </w:r>
      <w:r w:rsidR="0015274E">
        <w:rPr>
          <w:b w:val="0"/>
          <w:bCs w:val="0"/>
        </w:rPr>
        <w:t>to map duplication events onto branches</w:t>
      </w:r>
      <w:r w:rsidR="000818AE">
        <w:rPr>
          <w:b w:val="0"/>
          <w:bCs w:val="0"/>
        </w:rPr>
        <w:t xml:space="preserve"> </w:t>
      </w:r>
      <w:r w:rsidR="0015274E">
        <w:rPr>
          <w:b w:val="0"/>
          <w:bCs w:val="0"/>
        </w:rPr>
        <w:t xml:space="preserve">of </w:t>
      </w:r>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b2lkeSBpbiByZWxhdGlvbiB0byB0YXhvbiBkaXZlcmdlbmNlOiBhIHBoeWxvZ2VuZXRpYyBhbmFs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</w:fldData>
        </w:fldChar>
      </w:r>
      <w:r w:rsidR="00080A93">
        <w:rPr>
          <w:b w:val="0"/>
          <w:bCs w:val="0"/>
        </w:rPr>
        <w:instrText xml:space="preserve"> ADDIN EN.CITE </w:instrText>
      </w:r>
      <w:r w:rsidR="00080A93">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b2lkeSBpbiByZWxhdGlvbiB0byB0YXhvbiBkaXZlcmdlbmNlOiBhIHBoeWxvZ2VuZXRpYyBhbmFs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</w:fldData>
        </w:fldChar>
      </w:r>
      <w:r w:rsidR="00080A93">
        <w:rPr>
          <w:b w:val="0"/>
          <w:bCs w:val="0"/>
        </w:rPr>
        <w:instrText xml:space="preserve"> ADDIN EN.CITE.DATA </w:instrText>
      </w:r>
      <w:r w:rsidR="00080A93">
        <w:rPr>
          <w:b w:val="0"/>
          <w:bCs w:val="0"/>
        </w:rPr>
      </w:r>
      <w:r w:rsidR="00080A93">
        <w:rPr>
          <w:b w:val="0"/>
          <w:bCs w:val="0"/>
        </w:rPr>
        <w:fldChar w:fldCharType="end"/>
      </w:r>
      <w:r w:rsidR="001939DD">
        <w:rPr>
          <w:b w:val="0"/>
          <w:bCs w:val="0"/>
        </w:rPr>
      </w:r>
      <w:r w:rsidR="001939DD">
        <w:rPr>
          <w:b w:val="0"/>
          <w:bCs w:val="0"/>
        </w:rPr>
        <w:fldChar w:fldCharType="separate"/>
      </w:r>
      <w:r w:rsidR="00080A93">
        <w:rPr>
          <w:b w:val="0"/>
          <w:bCs w:val="0"/>
          <w:noProof/>
        </w:rPr>
        <w:t>(Pfeil, et al. 2005; Cannon, et al. 2015; Thomas, et al. 2017; Yan, et al. 2022)</w:t>
      </w:r>
      <w:r w:rsidR="001939DD">
        <w:rPr>
          <w:b w:val="0"/>
          <w:bCs w:val="0"/>
        </w:rPr>
        <w:fldChar w:fldCharType="end"/>
      </w:r>
      <w:r w:rsidR="000818AE">
        <w:rPr>
          <w:b w:val="0"/>
          <w:bCs w:val="0"/>
        </w:rPr>
        <w:t>.</w:t>
      </w:r>
      <w:r w:rsidR="00B40A61">
        <w:rPr>
          <w:b w:val="0"/>
          <w:bCs w:val="0"/>
        </w:rPr>
        <w:t xml:space="preserve"> These topological methods can also potentially identify the mode of polyploidy </w:t>
      </w:r>
      <w:r w:rsidR="00B40A61">
        <w:rPr>
          <w:b w:val="0"/>
          <w:bCs w:val="0"/>
        </w:rPr>
        <w:fldChar w:fldCharType="begin"/>
      </w:r>
      <w:r w:rsidR="00B40A61">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B40A61">
        <w:rPr>
          <w:b w:val="0"/>
          <w:bCs w:val="0"/>
        </w:rPr>
        <w:fldChar w:fldCharType="separate"/>
      </w:r>
      <w:r w:rsidR="00B40A61">
        <w:rPr>
          <w:b w:val="0"/>
          <w:bCs w:val="0"/>
          <w:noProof/>
        </w:rPr>
        <w:t>(Thomas, et al. 2017)</w:t>
      </w:r>
      <w:r w:rsidR="00B40A61">
        <w:rPr>
          <w:b w:val="0"/>
          <w:bCs w:val="0"/>
        </w:rPr>
        <w:fldChar w:fldCharType="end"/>
      </w:r>
      <w:r w:rsidR="00B40A61">
        <w:rPr>
          <w:b w:val="0"/>
          <w:bCs w:val="0"/>
        </w:rPr>
        <w:t xml:space="preserve"> and more accurately identify independent WGDs when diploidization occurs during speciation </w:t>
      </w:r>
      <w:r w:rsidR="00B40A61">
        <w:rPr>
          <w:b w:val="0"/>
          <w:bCs w:val="0"/>
        </w:rPr>
        <w:fldChar w:fldCharType="begin"/>
      </w:r>
      <w:r w:rsidR="00B40A61">
        <w:rPr>
          <w:b w:val="0"/>
          <w:bCs w:val="0"/>
        </w:rPr>
        <w:instrText xml:space="preserve"> ADDIN EN.CITE &lt;EndNote&gt;&lt;Cite&gt;&lt;Author&gt;Redmond&lt;/Author&gt;&lt;Year&gt;2023&lt;/Year&gt;&lt;RecNum&gt;71&lt;/RecNum&gt;&lt;DisplayText&gt;(Redmond, et al. 2023)&lt;/DisplayText&gt;&lt;record&gt;&lt;rec-number&gt;71&lt;/rec-number&gt;&lt;foreign-keys&gt;&lt;key app="EN" db-id="55awttt9yf0aace20sqpvrzmrtvr0vapts5w" timestamp="1704482673"&gt;71&lt;/key&gt;&lt;/foreign-keys&gt;&lt;ref-type name="Journal Article"&gt;17&lt;/ref-type&gt;&lt;contributors&gt;&lt;authors&gt;&lt;author&gt;Redmond, A. K.&lt;/author&gt;&lt;author&gt;Casey, D.&lt;/author&gt;&lt;author&gt;Gundappa, M. K.&lt;/author&gt;&lt;author&gt;Macqueen, D. J.&lt;/author&gt;&lt;author&gt;McLysaght, A.&lt;/author&gt;&lt;/authors&gt;&lt;/contributors&gt;&lt;auth-address&gt;Smurfit Institute of Genetics, Trinity College Dublin, Dublin, Ireland.&amp;#xD;The Roslin Institute and Royal (Dick) School of Veterinary Studies, University of Edinburgh, Edinburgh, UK.&amp;#xD;Smurfit Institute of Genetics, Trinity College Dublin, Dublin, Ireland. aoife.mclysaght@tcd.ie.&lt;/auth-address&gt;&lt;titles&gt;&lt;title&gt;Independent rediploidization masks shared whole genome duplication in the sturgeon-paddlefish ancestor&lt;/title&gt;&lt;secondary-title&gt;Nat Commun&lt;/secondary-title&gt;&lt;/titles&gt;&lt;periodical&gt;&lt;full-title&gt;Nat Commun&lt;/full-title&gt;&lt;/periodical&gt;&lt;pages&gt;2879&lt;/pages&gt;&lt;volume&gt;14&lt;/volume&gt;&lt;number&gt;1&lt;/number&gt;&lt;edition&gt;20230519&lt;/edition&gt;&lt;keywords&gt;&lt;keyword&gt;Animals&lt;/keyword&gt;&lt;keyword&gt;*Gene Duplication&lt;/keyword&gt;&lt;keyword&gt;*Masks&lt;/keyword&gt;&lt;keyword&gt;Genome/genetics&lt;/keyword&gt;&lt;keyword&gt;Fishes/genetics&lt;/keyword&gt;&lt;keyword&gt;Biological Evolution&lt;/keyword&gt;&lt;keyword&gt;Evolution, Molecular&lt;/keyword&gt;&lt;keyword&gt;Phylogeny&lt;/keyword&gt;&lt;/keywords&gt;&lt;dates&gt;&lt;year&gt;2023&lt;/year&gt;&lt;pub-dates&gt;&lt;date&gt;May 19&lt;/date&gt;&lt;/pub-dates&gt;&lt;/dates&gt;&lt;isbn&gt;2041-1723 (Electronic)&amp;#xD;2041-1723 (Linking)&lt;/isbn&gt;&lt;accession-num&gt;37208359&lt;/accession-num&gt;&lt;urls&gt;&lt;related-urls&gt;&lt;url&gt;https://www.ncbi.nlm.nih.gov/pubmed/37208359&lt;/url&gt;&lt;/related-urls&gt;&lt;/urls&gt;&lt;custom1&gt;The authors declare no competing interests.&lt;/custom1&gt;&lt;custom2&gt;PMC10199039&lt;/custom2&gt;&lt;electronic-resource-num&gt;10.1038/s41467-023-38714-z&lt;/electronic-resource-num&gt;&lt;remote-database-name&gt;Medline&lt;/remote-database-name&gt;&lt;remote-database-provider&gt;NLM&lt;/remote-database-provider&gt;&lt;/record&gt;&lt;/Cite&gt;&lt;/EndNote&gt;</w:instrText>
      </w:r>
      <w:r w:rsidR="00B40A61">
        <w:rPr>
          <w:b w:val="0"/>
          <w:bCs w:val="0"/>
        </w:rPr>
        <w:fldChar w:fldCharType="separate"/>
      </w:r>
      <w:r w:rsidR="00B40A61">
        <w:rPr>
          <w:b w:val="0"/>
          <w:bCs w:val="0"/>
          <w:noProof/>
        </w:rPr>
        <w:t>(Redmond, et al. 2023)</w:t>
      </w:r>
      <w:r w:rsidR="00B40A61">
        <w:rPr>
          <w:b w:val="0"/>
          <w:bCs w:val="0"/>
        </w:rPr>
        <w:fldChar w:fldCharType="end"/>
      </w:r>
      <w:r w:rsidR="00B40A61">
        <w:rPr>
          <w:b w:val="0"/>
          <w:bCs w:val="0"/>
        </w:rPr>
        <w:t>.</w:t>
      </w:r>
      <w:r w:rsidR="000818AE">
        <w:rPr>
          <w:b w:val="0"/>
          <w:bCs w:val="0"/>
        </w:rPr>
        <w:t xml:space="preserve"> </w:t>
      </w:r>
      <w:r w:rsidR="007F7ED6">
        <w:rPr>
          <w:b w:val="0"/>
          <w:bCs w:val="0"/>
        </w:rPr>
        <w:t xml:space="preserve">A second class of methods examines pairwise divergence between paralogs in the same species, with the expectation that a WGD event will </w:t>
      </w:r>
      <w:r w:rsidR="000818AE">
        <w:rPr>
          <w:b w:val="0"/>
          <w:bCs w:val="0"/>
        </w:rPr>
        <w:t>lead to</w:t>
      </w:r>
      <w:r w:rsidR="00B948CC">
        <w:rPr>
          <w:b w:val="0"/>
          <w:bCs w:val="0"/>
        </w:rPr>
        <w:t xml:space="preserve"> </w:t>
      </w:r>
      <w:r w:rsidR="007F7ED6">
        <w:rPr>
          <w:b w:val="0"/>
          <w:bCs w:val="0"/>
        </w:rPr>
        <w:t xml:space="preserve">a </w:t>
      </w:r>
      <w:r w:rsidR="00090F2C">
        <w:rPr>
          <w:b w:val="0"/>
          <w:bCs w:val="0"/>
        </w:rPr>
        <w:t>peak</w:t>
      </w:r>
      <w:r w:rsidR="00B948CC">
        <w:rPr>
          <w:b w:val="0"/>
          <w:bCs w:val="0"/>
        </w:rPr>
        <w:t xml:space="preserve"> </w:t>
      </w:r>
      <w:r w:rsidR="00090F2C">
        <w:rPr>
          <w:b w:val="0"/>
          <w:bCs w:val="0"/>
        </w:rPr>
        <w:t>of</w:t>
      </w:r>
      <w:r w:rsidR="00B948CC">
        <w:rPr>
          <w:b w:val="0"/>
          <w:bCs w:val="0"/>
        </w:rPr>
        <w:t xml:space="preserve"> synonymous divergence</w:t>
      </w:r>
      <w:r w:rsidR="008D5C18">
        <w:rPr>
          <w:b w:val="0"/>
          <w:bCs w:val="0"/>
        </w:rPr>
        <w:t xml:space="preserve"> </w:t>
      </w:r>
      <w:commentRangeStart w:id="1"/>
      <w:r w:rsidR="008D5C18">
        <w:rPr>
          <w:b w:val="0"/>
          <w:bCs w:val="0"/>
        </w:rPr>
        <w:t>(</w:t>
      </w:r>
      <w:r w:rsidR="008D5C18" w:rsidRPr="000E3F5A">
        <w:rPr>
          <w:b w:val="0"/>
          <w:bCs w:val="0"/>
          <w:i/>
          <w:iCs/>
        </w:rPr>
        <w:t>K</w:t>
      </w:r>
      <w:r w:rsidR="008D5C18" w:rsidRPr="000E3F5A">
        <w:rPr>
          <w:b w:val="0"/>
          <w:bCs w:val="0"/>
          <w:vertAlign w:val="subscript"/>
        </w:rPr>
        <w:t>S</w:t>
      </w:r>
      <w:r w:rsidR="008D5C18">
        <w:rPr>
          <w:b w:val="0"/>
          <w:bCs w:val="0"/>
        </w:rPr>
        <w:t>)</w:t>
      </w:r>
      <w:r w:rsidR="00B948CC">
        <w:rPr>
          <w:b w:val="0"/>
          <w:bCs w:val="0"/>
        </w:rPr>
        <w:t xml:space="preserve"> </w:t>
      </w:r>
      <w:commentRangeEnd w:id="1"/>
      <w:r w:rsidR="00265154">
        <w:rPr>
          <w:rStyle w:val="CommentReference"/>
        </w:rPr>
        <w:commentReference w:id="1"/>
      </w:r>
      <w:r w:rsidR="000818AE">
        <w:rPr>
          <w:b w:val="0"/>
          <w:bCs w:val="0"/>
        </w:rPr>
        <w:t>between paralogs</w:t>
      </w:r>
      <w:r w:rsidR="0006085E">
        <w:rPr>
          <w:b w:val="0"/>
          <w:bCs w:val="0"/>
        </w:rPr>
        <w:t xml:space="preserve"> </w:t>
      </w:r>
      <w:r w:rsidR="0006085E">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b25hLjwvYXV0aC1hZGRyZXNzPjx0aXRsZXM+PHRpdGxlPkFzc2Vzc2luZyB0aGUgUGVyZm9ybWFu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</w:fldData>
        </w:fldChar>
      </w:r>
      <w:r w:rsidR="00080A93">
        <w:rPr>
          <w:b w:val="0"/>
          <w:bCs w:val="0"/>
        </w:rPr>
        <w:instrText xml:space="preserve"> ADDIN EN.CITE </w:instrText>
      </w:r>
      <w:r w:rsidR="00080A93">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b25hLjwvYXV0aC1hZGRyZXNzPjx0aXRsZXM+PHRpdGxlPkFzc2Vzc2luZyB0aGUgUGVyZm9ybWFu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</w:fldData>
        </w:fldChar>
      </w:r>
      <w:r w:rsidR="00080A93">
        <w:rPr>
          <w:b w:val="0"/>
          <w:bCs w:val="0"/>
        </w:rPr>
        <w:instrText xml:space="preserve"> ADDIN EN.CITE.DATA </w:instrText>
      </w:r>
      <w:r w:rsidR="00080A93">
        <w:rPr>
          <w:b w:val="0"/>
          <w:bCs w:val="0"/>
        </w:rPr>
      </w:r>
      <w:r w:rsidR="00080A93">
        <w:rPr>
          <w:b w:val="0"/>
          <w:bCs w:val="0"/>
        </w:rPr>
        <w:fldChar w:fldCharType="end"/>
      </w:r>
      <w:r w:rsidR="0006085E">
        <w:rPr>
          <w:b w:val="0"/>
          <w:bCs w:val="0"/>
        </w:rPr>
      </w:r>
      <w:r w:rsidR="0006085E">
        <w:rPr>
          <w:b w:val="0"/>
          <w:bCs w:val="0"/>
        </w:rPr>
        <w:fldChar w:fldCharType="separate"/>
      </w:r>
      <w:r w:rsidR="00080A93">
        <w:rPr>
          <w:b w:val="0"/>
          <w:bCs w:val="0"/>
          <w:noProof/>
        </w:rPr>
        <w:t>(Lynch and Conery 2000; Blanc and Wolfe 2004; Tiley, et al. 2018)</w:t>
      </w:r>
      <w:r w:rsidR="0006085E">
        <w:rPr>
          <w:b w:val="0"/>
          <w:bCs w:val="0"/>
        </w:rPr>
        <w:fldChar w:fldCharType="end"/>
      </w:r>
      <w:r w:rsidR="00B948CC">
        <w:rPr>
          <w:b w:val="0"/>
          <w:bCs w:val="0"/>
        </w:rPr>
        <w:t xml:space="preserve">. </w:t>
      </w:r>
      <w:r w:rsidR="007D5C7E">
        <w:rPr>
          <w:b w:val="0"/>
          <w:bCs w:val="0"/>
        </w:rPr>
        <w:t>Finally, t</w:t>
      </w:r>
      <w:r w:rsidR="00B948CC">
        <w:rPr>
          <w:b w:val="0"/>
          <w:bCs w:val="0"/>
        </w:rPr>
        <w:t xml:space="preserve">here may also be syntenic evidence for the WGD in polyploids, where </w:t>
      </w:r>
      <w:r w:rsidR="00166F32">
        <w:rPr>
          <w:b w:val="0"/>
          <w:bCs w:val="0"/>
        </w:rPr>
        <w:t xml:space="preserve">whole paralogous </w:t>
      </w:r>
      <w:r w:rsidR="00B948CC">
        <w:rPr>
          <w:b w:val="0"/>
          <w:bCs w:val="0"/>
        </w:rPr>
        <w:t xml:space="preserve">regions of the </w:t>
      </w:r>
      <w:r w:rsidR="00166F32">
        <w:rPr>
          <w:b w:val="0"/>
          <w:bCs w:val="0"/>
        </w:rPr>
        <w:t xml:space="preserve">same </w:t>
      </w:r>
      <w:r w:rsidR="00B948CC">
        <w:rPr>
          <w:b w:val="0"/>
          <w:bCs w:val="0"/>
        </w:rPr>
        <w:t>genome</w:t>
      </w:r>
      <w:r w:rsidR="00166F32">
        <w:rPr>
          <w:b w:val="0"/>
          <w:bCs w:val="0"/>
        </w:rPr>
        <w:t xml:space="preserve"> (including both coding and non-coding sequence)</w:t>
      </w:r>
      <w:r w:rsidR="00B948CC">
        <w:rPr>
          <w:b w:val="0"/>
          <w:bCs w:val="0"/>
        </w:rPr>
        <w:t xml:space="preserve"> trace their history to </w:t>
      </w:r>
      <w:r w:rsidR="00166F32">
        <w:rPr>
          <w:b w:val="0"/>
          <w:bCs w:val="0"/>
        </w:rPr>
        <w:t>the WGD event</w:t>
      </w:r>
      <w:r w:rsidR="00080A93">
        <w:rPr>
          <w:b w:val="0"/>
          <w:bCs w:val="0"/>
        </w:rPr>
        <w:t xml:space="preserve"> </w:t>
      </w:r>
      <w:r w:rsidR="008C7BE4">
        <w:rPr>
          <w:b w:val="0"/>
          <w:bCs w:val="0"/>
        </w:rPr>
        <w:t xml:space="preserve"> </w: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aXRsZT48c2Vjb25kYXJ5LXRpdGxlPkdlbm9tZSBSZXM8L3NlY29uZGFyeS10aXRsZT48L3RpdGxl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</w:fldData>
        </w:fldChar>
      </w:r>
      <w:r w:rsidR="00C96CE9">
        <w:rPr>
          <w:b w:val="0"/>
          <w:bCs w:val="0"/>
        </w:rPr>
        <w:instrText xml:space="preserve"> ADDIN EN.CITE </w:instrTex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aXRsZT48c2Vjb25kYXJ5LXRpdGxlPkdlbm9tZSBSZXM8L3NlY29uZGFyeS10aXRsZT48L3RpdGxl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</w:fldData>
        </w:fldChar>
      </w:r>
      <w:r w:rsidR="00C96CE9">
        <w:rPr>
          <w:b w:val="0"/>
          <w:bCs w:val="0"/>
        </w:rPr>
        <w:instrText xml:space="preserve"> ADDIN EN.CITE.DATA </w:instrText>
      </w:r>
      <w:r w:rsidR="00C96CE9">
        <w:rPr>
          <w:b w:val="0"/>
          <w:bCs w:val="0"/>
        </w:rPr>
      </w:r>
      <w:r w:rsidR="00C96CE9">
        <w:rPr>
          <w:b w:val="0"/>
          <w:bCs w:val="0"/>
        </w:rPr>
        <w:fldChar w:fldCharType="end"/>
      </w:r>
      <w:r w:rsidR="00C96CE9">
        <w:rPr>
          <w:b w:val="0"/>
          <w:bCs w:val="0"/>
        </w:rPr>
      </w:r>
      <w:r w:rsidR="00C96CE9">
        <w:rPr>
          <w:b w:val="0"/>
          <w:bCs w:val="0"/>
        </w:rPr>
        <w:fldChar w:fldCharType="separate"/>
      </w:r>
      <w:r w:rsidR="00C96CE9">
        <w:rPr>
          <w:b w:val="0"/>
          <w:bCs w:val="0"/>
          <w:noProof/>
        </w:rPr>
        <w:t>(Tang, et al. 2008; Hao, et al. 2021)</w:t>
      </w:r>
      <w:r w:rsidR="00C96CE9">
        <w:rPr>
          <w:b w:val="0"/>
          <w:bCs w:val="0"/>
        </w:rPr>
        <w:fldChar w:fldCharType="end"/>
      </w:r>
      <w:r w:rsidR="00C96CE9">
        <w:rPr>
          <w:b w:val="0"/>
          <w:bCs w:val="0"/>
        </w:rPr>
        <w:t>.</w:t>
      </w:r>
    </w:p>
    <w:p w14:paraId="15A93165" w14:textId="2FE18BFF" w:rsidR="00641F7C" w:rsidRPr="00264587" w:rsidRDefault="00641F7C" w:rsidP="005E3A79">
      <w:pPr>
        <w:jc w:val="both"/>
        <w:rPr>
          <w:b w:val="0"/>
          <w:bCs w:val="0"/>
        </w:rPr>
      </w:pPr>
      <w:r>
        <w:rPr>
          <w:b w:val="0"/>
          <w:bCs w:val="0"/>
        </w:rPr>
        <w:tab/>
      </w:r>
      <w:r w:rsidR="00B948CC">
        <w:rPr>
          <w:b w:val="0"/>
          <w:bCs w:val="0"/>
        </w:rPr>
        <w:t xml:space="preserve">Recently, </w:t>
      </w:r>
      <w:r w:rsidR="001A39FA">
        <w:rPr>
          <w:b w:val="0"/>
          <w:bCs w:val="0"/>
        </w:rPr>
        <w:t>WGDs</w:t>
      </w:r>
      <w:r w:rsidR="00B948CC">
        <w:rPr>
          <w:b w:val="0"/>
          <w:bCs w:val="0"/>
        </w:rPr>
        <w:t xml:space="preserve">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suggest whole genome duplication has occurred during their evolution</w:t>
      </w:r>
      <w:r w:rsidR="0089399A">
        <w:rPr>
          <w:b w:val="0"/>
          <w:bCs w:val="0"/>
        </w:rPr>
        <w:t xml:space="preserve"> </w:t>
      </w:r>
      <w:r w:rsidR="0089399A">
        <w:rPr>
          <w:b w:val="0"/>
          <w:bCs w:val="0"/>
        </w:rPr>
        <w:fldChar w:fldCharType="begin">
          <w:fldData xml:space="preserve">PEVuZE5vdGU+PENpdGU+PEF1dGhvcj5TaGluZ2F0ZTwvQXV0aG9yPjxZZWFyPjIwMjA8L1llYXI+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==
</w:fldData>
        </w:fldChar>
      </w:r>
      <w:r w:rsidR="00777E31">
        <w:rPr>
          <w:b w:val="0"/>
          <w:bCs w:val="0"/>
        </w:rPr>
        <w:instrText xml:space="preserve"> ADDIN EN.CITE </w:instrText>
      </w:r>
      <w:r w:rsidR="00777E31">
        <w:rPr>
          <w:b w:val="0"/>
          <w:bCs w:val="0"/>
        </w:rPr>
        <w:fldChar w:fldCharType="begin">
          <w:fldData xml:space="preserve">PEVuZE5vdGU+PENpdGU+PEF1dGhvcj5TaGluZ2F0ZTwvQXV0aG9yPjxZZWFyPjIwMjA8L1llYXI+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==
</w:fldData>
        </w:fldChar>
      </w:r>
      <w:r w:rsidR="00777E31">
        <w:rPr>
          <w:b w:val="0"/>
          <w:bCs w:val="0"/>
        </w:rPr>
        <w:instrText xml:space="preserve"> ADDIN EN.CITE.DATA </w:instrText>
      </w:r>
      <w:r w:rsidR="00777E31">
        <w:rPr>
          <w:b w:val="0"/>
          <w:bCs w:val="0"/>
        </w:rPr>
      </w:r>
      <w:r w:rsidR="00777E31">
        <w:rPr>
          <w:b w:val="0"/>
          <w:bCs w:val="0"/>
        </w:rPr>
        <w:fldChar w:fldCharType="end"/>
      </w:r>
      <w:r w:rsidR="0089399A">
        <w:rPr>
          <w:b w:val="0"/>
          <w:bCs w:val="0"/>
        </w:rPr>
      </w:r>
      <w:r w:rsidR="0089399A">
        <w:rPr>
          <w:b w:val="0"/>
          <w:bCs w:val="0"/>
        </w:rPr>
        <w:fldChar w:fldCharType="separate"/>
      </w:r>
      <w:r w:rsidR="00777E31">
        <w:rPr>
          <w:b w:val="0"/>
          <w:bCs w:val="0"/>
          <w:noProof/>
        </w:rPr>
        <w:t>(Nossa, et al. 2014; Shingate, Ravi, Prasad, Tay, et al. 2020)</w:t>
      </w:r>
      <w:r w:rsidR="0089399A">
        <w:rPr>
          <w:b w:val="0"/>
          <w:bCs w:val="0"/>
        </w:rPr>
        <w:fldChar w:fldCharType="end"/>
      </w:r>
      <w:r w:rsidR="00264587">
        <w:rPr>
          <w:b w:val="0"/>
          <w:bCs w:val="0"/>
        </w:rPr>
        <w:t xml:space="preserve">. Examination of the </w:t>
      </w:r>
      <w:r w:rsidR="00406768">
        <w:rPr>
          <w:b w:val="0"/>
          <w:bCs w:val="0"/>
          <w:i/>
          <w:iCs/>
        </w:rPr>
        <w:t>Hox</w:t>
      </w:r>
      <w:r w:rsidR="00406768">
        <w:rPr>
          <w:b w:val="0"/>
          <w:bCs w:val="0"/>
        </w:rPr>
        <w:t xml:space="preserve"> </w:t>
      </w:r>
      <w:r w:rsidR="00264587">
        <w:rPr>
          <w:b w:val="0"/>
          <w:bCs w:val="0"/>
        </w:rPr>
        <w:t xml:space="preserve">gene cluster </w:t>
      </w:r>
      <w:r w:rsidR="00406768">
        <w:rPr>
          <w:b w:val="0"/>
          <w:bCs w:val="0"/>
        </w:rPr>
        <w:t>ha</w:t>
      </w:r>
      <w:r w:rsidR="00264587">
        <w:rPr>
          <w:b w:val="0"/>
          <w:bCs w:val="0"/>
        </w:rPr>
        <w:t xml:space="preserve">s also </w:t>
      </w:r>
      <w:r w:rsidR="00406768">
        <w:rPr>
          <w:b w:val="0"/>
          <w:bCs w:val="0"/>
        </w:rPr>
        <w:t xml:space="preserve">been </w:t>
      </w:r>
      <w:r w:rsidR="00264587">
        <w:rPr>
          <w:b w:val="0"/>
          <w:bCs w:val="0"/>
        </w:rPr>
        <w:t xml:space="preserve">used to suggest that there have been anywhere between </w:t>
      </w:r>
      <w:r w:rsidR="00090F2C">
        <w:rPr>
          <w:b w:val="0"/>
          <w:bCs w:val="0"/>
        </w:rPr>
        <w:t>one</w:t>
      </w:r>
      <w:r w:rsidR="00264587">
        <w:rPr>
          <w:b w:val="0"/>
          <w:bCs w:val="0"/>
        </w:rPr>
        <w:t xml:space="preserve"> </w:t>
      </w:r>
      <w:r w:rsidR="00090F2C">
        <w:rPr>
          <w:b w:val="0"/>
          <w:bCs w:val="0"/>
        </w:rPr>
        <w:t>and three</w:t>
      </w:r>
      <w:r w:rsidR="00264587">
        <w:rPr>
          <w:b w:val="0"/>
          <w:bCs w:val="0"/>
        </w:rPr>
        <w:t xml:space="preserve">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PFJlY051bT4xMTwvUmVjTnVtPjxEaXNwbGF5VGV4dD4oS2VubnksIGV0IGFsLiAyMDE3OyBTaGlu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</w:fldData>
        </w:fldChar>
      </w:r>
      <w:r w:rsidR="00777E31">
        <w:rPr>
          <w:b w:val="0"/>
          <w:bCs w:val="0"/>
        </w:rPr>
        <w:instrText xml:space="preserve"> ADDIN EN.CITE </w:instrText>
      </w:r>
      <w:r w:rsidR="00777E31">
        <w:rPr>
          <w:b w:val="0"/>
          <w:bCs w:val="0"/>
        </w:rPr>
        <w:fldChar w:fldCharType="begin">
          <w:fldData xml:space="preserve">PEVuZE5vdGU+PENpdGU+PEF1dGhvcj5TaGluZ2F0ZTwvQXV0aG9yPjxZZWFyPjIwMjA8L1llYXI+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</w:fldData>
        </w:fldChar>
      </w:r>
      <w:r w:rsidR="00777E31">
        <w:rPr>
          <w:b w:val="0"/>
          <w:bCs w:val="0"/>
        </w:rPr>
        <w:instrText xml:space="preserve"> ADDIN EN.CITE.DATA </w:instrText>
      </w:r>
      <w:r w:rsidR="00777E31">
        <w:rPr>
          <w:b w:val="0"/>
          <w:bCs w:val="0"/>
        </w:rPr>
      </w:r>
      <w:r w:rsidR="00777E31">
        <w:rPr>
          <w:b w:val="0"/>
          <w:bCs w:val="0"/>
        </w:rPr>
        <w:fldChar w:fldCharType="end"/>
      </w:r>
      <w:r w:rsidR="0089399A">
        <w:rPr>
          <w:b w:val="0"/>
          <w:bCs w:val="0"/>
        </w:rPr>
      </w:r>
      <w:r w:rsidR="0089399A">
        <w:rPr>
          <w:b w:val="0"/>
          <w:bCs w:val="0"/>
        </w:rPr>
        <w:fldChar w:fldCharType="separate"/>
      </w:r>
      <w:r w:rsidR="00777E31">
        <w:rPr>
          <w:b w:val="0"/>
          <w:bCs w:val="0"/>
          <w:noProof/>
        </w:rPr>
        <w:t>(Kenny, et al. 2017; Shingate, Ravi, Prasad, Tay, et al. 2020; Shingate, Ravi, Prasad, Tay and Venkatesh 2020)</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aG5pZCBldm9sdXRpb248L3RpdGxlPjxzZWNvbmRhcnktdGl0bGU+Qk1DIEJpb2w8L3NlY29uZGFy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</w:fldData>
        </w:fldChar>
      </w:r>
      <w:r w:rsidR="00FF2B85">
        <w:rPr>
          <w:b w:val="0"/>
          <w:bCs w:val="0"/>
        </w:rPr>
        <w:instrText xml:space="preserve"> ADDIN EN.CITE </w:instrText>
      </w:r>
      <w:r w:rsidR="00FF2B85">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aG5pZCBldm9sdXRpb248L3RpdGxlPjxzZWNvbmRhcnktdGl0bGU+Qk1DIEJpb2w8L3NlY29uZGFy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</w:fldData>
        </w:fldChar>
      </w:r>
      <w:r w:rsidR="00FF2B85">
        <w:rPr>
          <w:b w:val="0"/>
          <w:bCs w:val="0"/>
        </w:rPr>
        <w:instrText xml:space="preserve"> ADDIN EN.CITE.DATA </w:instrText>
      </w:r>
      <w:r w:rsidR="00FF2B85">
        <w:rPr>
          <w:b w:val="0"/>
          <w:bCs w:val="0"/>
        </w:rPr>
      </w:r>
      <w:r w:rsidR="00FF2B85">
        <w:rPr>
          <w:b w:val="0"/>
          <w:bCs w:val="0"/>
        </w:rPr>
        <w:fldChar w:fldCharType="end"/>
      </w:r>
      <w:r w:rsidR="00C638A7">
        <w:rPr>
          <w:b w:val="0"/>
          <w:bCs w:val="0"/>
        </w:rPr>
      </w:r>
      <w:r w:rsidR="00C638A7">
        <w:rPr>
          <w:b w:val="0"/>
          <w:bCs w:val="0"/>
        </w:rPr>
        <w:fldChar w:fldCharType="separate"/>
      </w:r>
      <w:r w:rsidR="00FF2B85">
        <w:rPr>
          <w:b w:val="0"/>
          <w:bCs w:val="0"/>
          <w:noProof/>
        </w:rPr>
        <w:t>(Sharma, et al. 2014; Clarke, et al. 2015; Schwager, et al. 2017; Leite, et al. 2018; Fan, et al. 2021; Harper, et al. 2021; Aase-Remedios, et al. 2023)</w:t>
      </w:r>
      <w:r w:rsidR="00C638A7">
        <w:rPr>
          <w:b w:val="0"/>
          <w:bCs w:val="0"/>
        </w:rPr>
        <w:fldChar w:fldCharType="end"/>
      </w:r>
      <w:r w:rsidR="00264587">
        <w:rPr>
          <w:b w:val="0"/>
          <w:bCs w:val="0"/>
        </w:rPr>
        <w:t>. In both cases, the number of genes or genomes</w:t>
      </w:r>
      <w:r w:rsidR="00406768">
        <w:rPr>
          <w:b w:val="0"/>
          <w:bCs w:val="0"/>
        </w:rPr>
        <w:t xml:space="preserve"> used for analysis</w:t>
      </w:r>
      <w:r w:rsidR="00264587">
        <w:rPr>
          <w:b w:val="0"/>
          <w:bCs w:val="0"/>
        </w:rPr>
        <w:t xml:space="preserve"> has </w:t>
      </w:r>
      <w:r w:rsidR="00264587">
        <w:rPr>
          <w:b w:val="0"/>
          <w:bCs w:val="0"/>
        </w:rPr>
        <w:lastRenderedPageBreak/>
        <w:t>been limited.</w:t>
      </w:r>
      <w:r w:rsidR="00C638A7">
        <w:rPr>
          <w:b w:val="0"/>
          <w:bCs w:val="0"/>
        </w:rPr>
        <w:t xml:space="preserve"> </w:t>
      </w:r>
      <w:r w:rsidR="00406768">
        <w:rPr>
          <w:b w:val="0"/>
          <w:bCs w:val="0"/>
        </w:rPr>
        <w:t xml:space="preserve">In addition, </w:t>
      </w:r>
      <w:r w:rsidR="00C638A7">
        <w:rPr>
          <w:b w:val="0"/>
          <w:bCs w:val="0"/>
        </w:rPr>
        <w:t>while the duplication of a conserved gene cluster</w:t>
      </w:r>
      <w:r w:rsidR="00F83AC9">
        <w:rPr>
          <w:b w:val="0"/>
          <w:bCs w:val="0"/>
        </w:rPr>
        <w:t xml:space="preserve"> (i.e. the </w:t>
      </w:r>
      <w:r w:rsidR="00F83AC9" w:rsidRPr="00090F2C">
        <w:rPr>
          <w:b w:val="0"/>
          <w:bCs w:val="0"/>
          <w:i/>
          <w:iCs/>
        </w:rPr>
        <w:t>Hox</w:t>
      </w:r>
      <w:r w:rsidR="00F83AC9">
        <w:rPr>
          <w:b w:val="0"/>
          <w:bCs w:val="0"/>
        </w:rPr>
        <w:t xml:space="preserve"> cluster)</w:t>
      </w:r>
      <w:r w:rsidR="00C638A7">
        <w:rPr>
          <w:b w:val="0"/>
          <w:bCs w:val="0"/>
        </w:rPr>
        <w:t xml:space="preserve"> </w:t>
      </w:r>
      <w:r w:rsidR="00F83AC9">
        <w:rPr>
          <w:b w:val="0"/>
          <w:bCs w:val="0"/>
        </w:rPr>
        <w:t xml:space="preserve">may </w:t>
      </w:r>
      <w:r w:rsidR="00C638A7">
        <w:rPr>
          <w:b w:val="0"/>
          <w:bCs w:val="0"/>
        </w:rPr>
        <w:t xml:space="preserve">be indicative of a larger (perhaps whole genome) duplication event, it </w:t>
      </w:r>
      <w:r w:rsidR="00261F0B">
        <w:rPr>
          <w:b w:val="0"/>
          <w:bCs w:val="0"/>
        </w:rPr>
        <w:t>is too limited a dataset with which</w:t>
      </w:r>
      <w:r w:rsidR="00C638A7">
        <w:rPr>
          <w:b w:val="0"/>
          <w:bCs w:val="0"/>
        </w:rPr>
        <w:t xml:space="preserve"> to confirm such an event.</w:t>
      </w:r>
      <w:r w:rsidR="00E152E6">
        <w:rPr>
          <w:b w:val="0"/>
          <w:bCs w:val="0"/>
        </w:rPr>
        <w:t xml:space="preserve"> </w:t>
      </w:r>
      <w:r w:rsidR="00406768">
        <w:rPr>
          <w:b w:val="0"/>
          <w:bCs w:val="0"/>
        </w:rPr>
        <w:t>As well as</w:t>
      </w:r>
      <w:r w:rsidR="008B3D5D">
        <w:rPr>
          <w:b w:val="0"/>
          <w:bCs w:val="0"/>
        </w:rPr>
        <w:t xml:space="preserve"> issues with the amount of data used for inferences</w:t>
      </w:r>
      <w:r w:rsidR="00E152E6">
        <w:rPr>
          <w:b w:val="0"/>
          <w:bCs w:val="0"/>
        </w:rPr>
        <w:t>, recent evidence supports an alternate placement of horseshoe crabs in the chelicerate phylogeny. Traditionally,</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D6565E">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w:t>
      </w:r>
      <w:r w:rsidR="00265154">
        <w:rPr>
          <w:b w:val="0"/>
          <w:bCs w:val="0"/>
        </w:rPr>
        <w:t xml:space="preserve">some </w:t>
      </w:r>
      <w:r w:rsidR="0016317D">
        <w:rPr>
          <w:b w:val="0"/>
          <w:bCs w:val="0"/>
        </w:rPr>
        <w:t xml:space="preserve">molecular studies have supported </w:t>
      </w:r>
      <w:r w:rsidR="00D6565E">
        <w:rPr>
          <w:b w:val="0"/>
          <w:bCs w:val="0"/>
        </w:rPr>
        <w:t>a</w:t>
      </w:r>
      <w:r w:rsidR="0016317D">
        <w:rPr>
          <w:b w:val="0"/>
          <w:bCs w:val="0"/>
        </w:rPr>
        <w:t xml:space="preserve"> scenario</w:t>
      </w:r>
      <w:r w:rsidR="00D6565E">
        <w:rPr>
          <w:b w:val="0"/>
          <w:bCs w:val="0"/>
        </w:rPr>
        <w:t xml:space="preserve"> of </w:t>
      </w:r>
      <w:r w:rsidR="00265154">
        <w:rPr>
          <w:b w:val="0"/>
          <w:bCs w:val="0"/>
        </w:rPr>
        <w:t xml:space="preserve">polyphyletic </w:t>
      </w:r>
      <w:r w:rsidR="00D6565E">
        <w:rPr>
          <w:b w:val="0"/>
          <w:bCs w:val="0"/>
        </w:rPr>
        <w:t>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ZWNOdW0+MzA8L1JlY051bT48RGlzcGxheVRleHQ+KFNoYXJtYSwgZXQgYWwuIDIwMTQ7IEJhbGxl
c3Rlcm9zIGFuZCBTaGFybWEgMjAxOTsgT250YW5vLCBldCBhbC4gMjAyMSk8L0Rpc3BsYXlUZXh0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b3VyY2UtbnVtPjwvcmVjb3JkPjwvQ2l0ZT48Q2l0ZT48QXV0aG9yPkJhbGxlc3Rlcm9zPC9BdXRo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ZWNOdW0+MzA8L1JlY051bT48RGlzcGxheVRleHQ+KFNoYXJtYSwgZXQgYWwuIDIwMTQ7IEJhbGxl
c3Rlcm9zIGFuZCBTaGFybWEgMjAxOTsgT250YW5vLCBldCBhbC4gMjAyMSk8L0Rpc3BsYXlUZXh0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b3VyY2UtbnVtPjwvcmVjb3JkPjwvQ2l0ZT48Q2l0ZT48QXV0aG9yPkJhbGxlc3Rlcm9zPC9BdXRo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(Sharma, et al. 2014; Ballesteros and Sharma 2019;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16317D">
        <w:rPr>
          <w:b w:val="0"/>
          <w:bCs w:val="0"/>
        </w:rPr>
      </w:r>
      <w:r w:rsidR="0016317D">
        <w:rPr>
          <w:b w:val="0"/>
          <w:bCs w:val="0"/>
        </w:rPr>
        <w:fldChar w:fldCharType="separate"/>
      </w:r>
      <w:r w:rsidR="00080A93">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sister to spiders and scorpions</w:t>
      </w:r>
      <w:r w:rsidR="007C44CC">
        <w:rPr>
          <w:b w:val="0"/>
          <w:bCs w:val="0"/>
        </w:rPr>
        <w:t>, making arachnids polyphyletic</w:t>
      </w:r>
      <w:r w:rsidR="00E152E6">
        <w:rPr>
          <w:b w:val="0"/>
          <w:bCs w:val="0"/>
        </w:rPr>
        <w:t xml:space="preserve">. This newly proposed species tree could </w:t>
      </w:r>
      <w:r w:rsidR="0028456E">
        <w:rPr>
          <w:b w:val="0"/>
          <w:bCs w:val="0"/>
        </w:rPr>
        <w:t>substantially impact</w:t>
      </w:r>
      <w:r w:rsidR="00E152E6">
        <w:rPr>
          <w:b w:val="0"/>
          <w:bCs w:val="0"/>
        </w:rPr>
        <w:t xml:space="preserve"> how WGDs are inferred within this group</w:t>
      </w:r>
      <w:r w:rsidR="008B3D5D">
        <w:rPr>
          <w:b w:val="0"/>
          <w:bCs w:val="0"/>
        </w:rPr>
        <w:t xml:space="preserve"> when phylogenetic methods are </w:t>
      </w:r>
      <w:commentRangeStart w:id="2"/>
      <w:r w:rsidR="008B3D5D">
        <w:rPr>
          <w:b w:val="0"/>
          <w:bCs w:val="0"/>
        </w:rPr>
        <w:t>used</w:t>
      </w:r>
      <w:commentRangeEnd w:id="2"/>
      <w:r w:rsidR="00FB1B82">
        <w:rPr>
          <w:rStyle w:val="CommentReference"/>
        </w:rPr>
        <w:commentReference w:id="2"/>
      </w:r>
      <w:r w:rsidR="00EF4750">
        <w:rPr>
          <w:b w:val="0"/>
          <w:bCs w:val="0"/>
        </w:rPr>
        <w:t xml:space="preserve"> </w:t>
      </w:r>
      <w:r w:rsidR="00C47569">
        <w:rPr>
          <w:b w:val="0"/>
          <w:bCs w:val="0"/>
        </w:rPr>
        <w:fldChar w:fldCharType="begin"/>
      </w:r>
      <w:r w:rsidR="00C47569">
        <w:rPr>
          <w:b w:val="0"/>
          <w:bCs w:val="0"/>
        </w:rPr>
        <w:instrText xml:space="preserve"> ADDIN EN.CITE &lt;EndNote&gt;&lt;Cite&gt;&lt;Author&gt;McKibben&lt;/Author&gt;&lt;Year&gt;2024&lt;/Year&gt;&lt;RecNum&gt;72&lt;/RecNum&gt;&lt;DisplayText&gt;(McKibben, et al. 2024)&lt;/DisplayText&gt;&lt;record&gt;&lt;rec-number&gt;72&lt;/rec-number&gt;&lt;foreign-keys&gt;&lt;key app="EN" db-id="55awttt9yf0aace20sqpvrzmrtvr0vapts5w" timestamp="1706041287"&gt;72&lt;/key&gt;&lt;/foreign-keys&gt;&lt;ref-type name="Journal Article"&gt;17&lt;/ref-type&gt;&lt;contributors&gt;&lt;authors&gt;&lt;author&gt;Michael T. W. McKibben&lt;/author&gt;&lt;author&gt;Geoffrey Finch&lt;/author&gt;&lt;author&gt;Michael S. Barker&lt;/author&gt;&lt;/authors&gt;&lt;/contributors&gt;&lt;titles&gt;&lt;title&gt;Species Tree Topology Impacts the Inference of Ancient Whole-Genome Duplications Across the Angiosperm Phylogeny&lt;/title&gt;&lt;secondary-title&gt;bioRxiv&lt;/secondary-title&gt;&lt;/titles&gt;&lt;periodical&gt;&lt;full-title&gt;bioRxiv&lt;/full-title&gt;&lt;/periodical&gt;&lt;pages&gt;2024.01.04.574202&lt;/pages&gt;&lt;dates&gt;&lt;year&gt;2024&lt;/year&gt;&lt;/dates&gt;&lt;urls&gt;&lt;related-urls&gt;&lt;url&gt;https://www.biorxiv.org/content/biorxiv/early/2024/01/04/2024.01.04.574202.full.pdf&lt;/url&gt;&lt;/related-urls&gt;&lt;/urls&gt;&lt;electronic-resource-num&gt;10.1101/2024.01.04.574202&lt;/electronic-resource-num&gt;&lt;/record&gt;&lt;/Cite&gt;&lt;/EndNote&gt;</w:instrText>
      </w:r>
      <w:r w:rsidR="00C47569">
        <w:rPr>
          <w:b w:val="0"/>
          <w:bCs w:val="0"/>
        </w:rPr>
        <w:fldChar w:fldCharType="separate"/>
      </w:r>
      <w:r w:rsidR="00C47569">
        <w:rPr>
          <w:b w:val="0"/>
          <w:bCs w:val="0"/>
          <w:noProof/>
        </w:rPr>
        <w:t>(McKibben, et al. 2024)</w:t>
      </w:r>
      <w:r w:rsidR="00C47569">
        <w:rPr>
          <w:b w:val="0"/>
          <w:bCs w:val="0"/>
        </w:rPr>
        <w:fldChar w:fldCharType="end"/>
      </w:r>
      <w:r w:rsidR="00E152E6">
        <w:rPr>
          <w:b w:val="0"/>
          <w:bCs w:val="0"/>
        </w:rPr>
        <w:t>.</w:t>
      </w:r>
    </w:p>
    <w:p w14:paraId="6B7A1E37" w14:textId="1D767021" w:rsidR="00641F7C" w:rsidRPr="005E6772" w:rsidRDefault="00641F7C" w:rsidP="005E3A79">
      <w:pPr>
        <w:jc w:val="both"/>
        <w:rPr>
          <w:b w:val="0"/>
          <w:bCs w:val="0"/>
        </w:rPr>
      </w:pPr>
      <w:r>
        <w:rPr>
          <w:b w:val="0"/>
          <w:bCs w:val="0"/>
        </w:rPr>
        <w:tab/>
        <w:t>Here</w:t>
      </w:r>
      <w:r w:rsidR="00406768">
        <w:rPr>
          <w:b w:val="0"/>
          <w:bCs w:val="0"/>
        </w:rPr>
        <w:t>,</w:t>
      </w:r>
      <w:r>
        <w:rPr>
          <w:b w:val="0"/>
          <w:bCs w:val="0"/>
        </w:rPr>
        <w:t xml:space="preserve"> w</w:t>
      </w:r>
      <w:r w:rsidR="00E152E6">
        <w:rPr>
          <w:b w:val="0"/>
          <w:bCs w:val="0"/>
        </w:rPr>
        <w:t>e use whole</w:t>
      </w:r>
      <w:r w:rsidR="00090F2C">
        <w:rPr>
          <w:b w:val="0"/>
          <w:bCs w:val="0"/>
        </w:rPr>
        <w:t>-</w:t>
      </w:r>
      <w:r w:rsidR="00E152E6">
        <w:rPr>
          <w:b w:val="0"/>
          <w:bCs w:val="0"/>
        </w:rPr>
        <w:t xml:space="preserve">genome sequences from </w:t>
      </w:r>
      <w:r w:rsidR="00460EDE">
        <w:rPr>
          <w:b w:val="0"/>
          <w:bCs w:val="0"/>
        </w:rPr>
        <w:t xml:space="preserve">17 </w:t>
      </w:r>
      <w:r w:rsidR="00E152E6">
        <w:rPr>
          <w:b w:val="0"/>
          <w:bCs w:val="0"/>
        </w:rPr>
        <w:t>chelicerate species</w:t>
      </w:r>
      <w:r w:rsidR="0035763D">
        <w:rPr>
          <w:b w:val="0"/>
          <w:bCs w:val="0"/>
        </w:rPr>
        <w:t>, in combination</w:t>
      </w:r>
      <w:r w:rsidR="00E152E6">
        <w:rPr>
          <w:b w:val="0"/>
          <w:bCs w:val="0"/>
        </w:rPr>
        <w:t xml:space="preserve"> with </w:t>
      </w:r>
      <w:r w:rsidR="0035763D">
        <w:rPr>
          <w:b w:val="0"/>
          <w:bCs w:val="0"/>
        </w:rPr>
        <w:t>several different analytical</w:t>
      </w:r>
      <w:r w:rsidR="00E152E6">
        <w:rPr>
          <w:b w:val="0"/>
          <w:bCs w:val="0"/>
        </w:rPr>
        <w:t xml:space="preserve"> method</w:t>
      </w:r>
      <w:r w:rsidR="00597BD9">
        <w:rPr>
          <w:b w:val="0"/>
          <w:bCs w:val="0"/>
        </w:rPr>
        <w:t>s</w:t>
      </w:r>
      <w:r w:rsidR="0035763D">
        <w:rPr>
          <w:b w:val="0"/>
          <w:bCs w:val="0"/>
        </w:rPr>
        <w:t>,</w:t>
      </w:r>
      <w:r w:rsidR="00E152E6">
        <w:rPr>
          <w:b w:val="0"/>
          <w:bCs w:val="0"/>
        </w:rPr>
        <w:t xml:space="preserve"> to </w:t>
      </w:r>
      <w:r w:rsidR="0035763D">
        <w:rPr>
          <w:b w:val="0"/>
          <w:bCs w:val="0"/>
        </w:rPr>
        <w:t xml:space="preserve">look for </w:t>
      </w:r>
      <w:r w:rsidR="00E152E6">
        <w:rPr>
          <w:b w:val="0"/>
          <w:bCs w:val="0"/>
        </w:rPr>
        <w:t>ancient WGDs</w:t>
      </w:r>
      <w:r w:rsidR="0029599B">
        <w:rPr>
          <w:b w:val="0"/>
          <w:bCs w:val="0"/>
        </w:rPr>
        <w:t xml:space="preserve"> in this group. Thes</w:t>
      </w:r>
      <w:r w:rsidR="0035763D">
        <w:rPr>
          <w:b w:val="0"/>
          <w:bCs w:val="0"/>
        </w:rPr>
        <w:t>e</w:t>
      </w:r>
      <w:r w:rsidR="0029599B">
        <w:rPr>
          <w:b w:val="0"/>
          <w:bCs w:val="0"/>
        </w:rPr>
        <w:t xml:space="preserve"> methods include</w:t>
      </w:r>
      <w:r w:rsidR="00E152E6">
        <w:rPr>
          <w:b w:val="0"/>
          <w:bCs w:val="0"/>
        </w:rPr>
        <w:t xml:space="preserve"> </w:t>
      </w:r>
      <w:r w:rsidR="0035763D">
        <w:rPr>
          <w:b w:val="0"/>
          <w:bCs w:val="0"/>
        </w:rPr>
        <w:t>gene tree reconciliation</w:t>
      </w:r>
      <w:r w:rsidR="00E152E6">
        <w:rPr>
          <w:b w:val="0"/>
          <w:bCs w:val="0"/>
        </w:rPr>
        <w:t xml:space="preserve">, synonymous divergence </w:t>
      </w:r>
      <w:r w:rsidR="0035763D">
        <w:rPr>
          <w:b w:val="0"/>
          <w:bCs w:val="0"/>
        </w:rPr>
        <w:t xml:space="preserve">between </w:t>
      </w:r>
      <w:r w:rsidR="00E152E6">
        <w:rPr>
          <w:b w:val="0"/>
          <w:bCs w:val="0"/>
        </w:rPr>
        <w:t xml:space="preserve">paralogs, and </w:t>
      </w:r>
      <w:r w:rsidR="0035763D">
        <w:rPr>
          <w:b w:val="0"/>
          <w:bCs w:val="0"/>
        </w:rPr>
        <w:t xml:space="preserve">whole-genome analyses of </w:t>
      </w:r>
      <w:r w:rsidR="00E152E6">
        <w:rPr>
          <w:b w:val="0"/>
          <w:bCs w:val="0"/>
        </w:rPr>
        <w:t xml:space="preserve">synteny. </w:t>
      </w:r>
      <w:r w:rsidR="008911F5">
        <w:rPr>
          <w:b w:val="0"/>
          <w:bCs w:val="0"/>
        </w:rPr>
        <w:t xml:space="preserve">Using </w:t>
      </w:r>
      <w:r w:rsidR="00E152E6">
        <w:rPr>
          <w:b w:val="0"/>
          <w:bCs w:val="0"/>
        </w:rPr>
        <w:t>multiple species tree</w:t>
      </w:r>
      <w:r w:rsidR="008911F5">
        <w:rPr>
          <w:b w:val="0"/>
          <w:bCs w:val="0"/>
        </w:rPr>
        <w:t>s</w:t>
      </w:r>
      <w:r w:rsidR="009B37F8">
        <w:rPr>
          <w:b w:val="0"/>
          <w:bCs w:val="0"/>
        </w:rPr>
        <w:t xml:space="preserve"> as a backbone for analysis</w:t>
      </w:r>
      <w:r w:rsidR="008911F5">
        <w:rPr>
          <w:b w:val="0"/>
          <w:bCs w:val="0"/>
        </w:rPr>
        <w:t>,</w:t>
      </w:r>
      <w:r w:rsidR="00E152E6">
        <w:rPr>
          <w:b w:val="0"/>
          <w:bCs w:val="0"/>
        </w:rPr>
        <w:t xml:space="preserve"> </w:t>
      </w:r>
      <w:r w:rsidR="008911F5">
        <w:rPr>
          <w:b w:val="0"/>
          <w:bCs w:val="0"/>
        </w:rPr>
        <w:t xml:space="preserve">we </w:t>
      </w:r>
      <w:r w:rsidR="00E152E6">
        <w:rPr>
          <w:b w:val="0"/>
          <w:bCs w:val="0"/>
        </w:rPr>
        <w:t xml:space="preserve">find no evidence for </w:t>
      </w:r>
      <w:proofErr w:type="gramStart"/>
      <w:r w:rsidR="00E152E6">
        <w:rPr>
          <w:b w:val="0"/>
          <w:bCs w:val="0"/>
        </w:rPr>
        <w:t>a WGD</w:t>
      </w:r>
      <w:proofErr w:type="gramEnd"/>
      <w:r w:rsidR="00E152E6">
        <w:rPr>
          <w:b w:val="0"/>
          <w:bCs w:val="0"/>
        </w:rPr>
        <w:t xml:space="preserve"> taking place in the history of spiders and scorpions. In contrast, our suite of methods all </w:t>
      </w:r>
      <w:proofErr w:type="gramStart"/>
      <w:r w:rsidR="00E152E6">
        <w:rPr>
          <w:b w:val="0"/>
          <w:bCs w:val="0"/>
        </w:rPr>
        <w:t>find</w:t>
      </w:r>
      <w:proofErr w:type="gramEnd"/>
      <w:r w:rsidR="00E152E6">
        <w:rPr>
          <w:b w:val="0"/>
          <w:bCs w:val="0"/>
        </w:rPr>
        <w:t xml:space="preserve"> some evidence for at least one WGD occurring during the evolution of horseshoe crabs, even in light of their new placement in the chelicerate phylogeny. </w:t>
      </w:r>
    </w:p>
    <w:p w14:paraId="78A63485" w14:textId="7545AE52" w:rsidR="00305711" w:rsidRDefault="00305711" w:rsidP="005E3A79">
      <w:pPr>
        <w:pStyle w:val="Heading1"/>
        <w:jc w:val="both"/>
      </w:pPr>
      <w:r>
        <w:t>Methods</w:t>
      </w:r>
    </w:p>
    <w:p w14:paraId="172ED7D3" w14:textId="72CEF581" w:rsidR="00090F2C" w:rsidRPr="00090F2C" w:rsidRDefault="00090F2C" w:rsidP="005E3A79">
      <w:pPr>
        <w:jc w:val="both"/>
        <w:rPr>
          <w:b w:val="0"/>
          <w:bCs w:val="0"/>
          <w:i/>
          <w:iCs/>
        </w:rPr>
      </w:pPr>
      <w:r>
        <w:rPr>
          <w:b w:val="0"/>
          <w:bCs w:val="0"/>
          <w:i/>
          <w:iCs/>
        </w:rPr>
        <w:t>Data</w:t>
      </w:r>
    </w:p>
    <w:p w14:paraId="42503842" w14:textId="68EAC716" w:rsidR="00101C76" w:rsidRDefault="009169FD" w:rsidP="005E3A79">
      <w:pPr>
        <w:jc w:val="both"/>
        <w:rPr>
          <w:b w:val="0"/>
          <w:bCs w:val="0"/>
        </w:rPr>
      </w:pPr>
      <w:r>
        <w:rPr>
          <w:b w:val="0"/>
          <w:bCs w:val="0"/>
        </w:rPr>
        <w:t xml:space="preserve">To investigate the possible existence of </w:t>
      </w:r>
      <w:r w:rsidR="00EE0003">
        <w:rPr>
          <w:b w:val="0"/>
          <w:bCs w:val="0"/>
        </w:rPr>
        <w:t>whole genome dupl</w:t>
      </w:r>
      <w:r w:rsidR="00311706">
        <w:rPr>
          <w:b w:val="0"/>
          <w:bCs w:val="0"/>
        </w:rPr>
        <w:t>i</w:t>
      </w:r>
      <w:r w:rsidR="00EE0003">
        <w:rPr>
          <w:b w:val="0"/>
          <w:bCs w:val="0"/>
        </w:rPr>
        <w:t>cation</w:t>
      </w:r>
      <w:r w:rsidR="00901FA4">
        <w:rPr>
          <w:b w:val="0"/>
          <w:bCs w:val="0"/>
        </w:rPr>
        <w:t xml:space="preserve"> (WGD)</w:t>
      </w:r>
      <w:r>
        <w:rPr>
          <w:b w:val="0"/>
          <w:bCs w:val="0"/>
        </w:rPr>
        <w:t xml:space="preserve"> events in chelicerates on a genome-wide scale</w:t>
      </w:r>
      <w:r w:rsidR="00800955">
        <w:rPr>
          <w:b w:val="0"/>
          <w:bCs w:val="0"/>
        </w:rPr>
        <w:t>,</w:t>
      </w:r>
      <w:r>
        <w:rPr>
          <w:b w:val="0"/>
          <w:bCs w:val="0"/>
        </w:rPr>
        <w:t xml:space="preserve"> we took a multi-faceted approach. We </w:t>
      </w:r>
      <w:r w:rsidR="008A23D6">
        <w:rPr>
          <w:b w:val="0"/>
          <w:bCs w:val="0"/>
        </w:rPr>
        <w:t xml:space="preserve">initially </w:t>
      </w:r>
      <w:r>
        <w:rPr>
          <w:b w:val="0"/>
          <w:bCs w:val="0"/>
        </w:rPr>
        <w:t>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r w:rsidR="007621DA">
        <w:rPr>
          <w:b w:val="0"/>
          <w:bCs w:val="0"/>
        </w:rPr>
        <w:t>: NCBI’s Assembly database</w:t>
      </w:r>
      <w:r w:rsidR="00BC1A67">
        <w:rPr>
          <w:b w:val="0"/>
          <w:bCs w:val="0"/>
        </w:rPr>
        <w:t xml:space="preserve"> </w:t>
      </w:r>
      <w:r w:rsidR="00BC1A67">
        <w:rPr>
          <w:b w:val="0"/>
          <w:bCs w:val="0"/>
        </w:rPr>
        <w:fldChar w:fldCharType="begin"/>
      </w:r>
      <w:r w:rsidR="007621DA">
        <w:rPr>
          <w:b w:val="0"/>
          <w:bCs w:val="0"/>
        </w:rPr>
        <w:instrText xml:space="preserve"> ADDIN EN.CITE &lt;EndNote&gt;&lt;Cite ExcludeAuth="1"&gt;&lt;Author&gt;Assembly [Internet]. Bethesda (MD): National Library of Medicine (US)&lt;/Author&gt;&lt;Year&gt;2012 - [cited 2023 Sep 14]&lt;/Year&gt;&lt;RecNum&gt;34&lt;/RecNum&gt;&lt;DisplayText&gt;(2012 - [cited 2023 Sep 14])&lt;/DisplayText&gt;&lt;record&gt;&lt;rec-number&gt;34&lt;/rec-number&gt;&lt;foreign-keys&gt;&lt;key app="EN" db-id="55awttt9yf0aace20sqpvrzmrtvr0vapts5w" timestamp="1694719061"&gt;34&lt;/key&gt;&lt;/foreign-keys&gt;&lt;ref-type name="Journal Article"&gt;17&lt;/ref-type&gt;&lt;contributors&gt;&lt;authors&gt;&lt;author&gt;Assembly [Internet]. Bethesda (MD): National Library of Medicine (US), National Center Biotechnology Information&lt;/author&gt;&lt;/authors&gt;&lt;/contributors&gt;&lt;auth-address&gt;Bethesda (MD): National Library of Medicine (US)&lt;/auth-address&gt;&lt;titles&gt;&lt;/titles&gt;&lt;volume&gt;Available from: https://www.ncbi.nlm.nih.gov/assembly/&lt;/volume&gt;&lt;dates&gt;&lt;year&gt;2012 - [cited 2023 Sep 14]&lt;/year&gt;&lt;/dates&gt;&lt;urls&gt;&lt;related-urls&gt;&lt;url&gt;https://www.ncbi.nlm.nih.gov/assembly/&lt;/url&gt;&lt;/related-urls&gt;&lt;/urls&gt;&lt;remote-database-name&gt;Assembly&lt;/remote-database-name&gt;&lt;remote-database-provider&gt;National Center for Biotechnology Information&lt;/remote-database-provider&gt;&lt;/record&gt;&lt;/Cite&gt;&lt;/EndNote&gt;</w:instrText>
      </w:r>
      <w:r w:rsidR="00BC1A67">
        <w:rPr>
          <w:b w:val="0"/>
          <w:bCs w:val="0"/>
        </w:rPr>
        <w:fldChar w:fldCharType="separate"/>
      </w:r>
      <w:r w:rsidR="007621DA">
        <w:rPr>
          <w:b w:val="0"/>
          <w:bCs w:val="0"/>
          <w:noProof/>
        </w:rPr>
        <w:t>(2012 - [cited 2023 Sep 14])</w:t>
      </w:r>
      <w:r w:rsidR="00BC1A67">
        <w:rPr>
          <w:b w:val="0"/>
          <w:bCs w:val="0"/>
        </w:rPr>
        <w:fldChar w:fldCharType="end"/>
      </w:r>
      <w:r w:rsidR="007621DA">
        <w:rPr>
          <w:b w:val="0"/>
          <w:bCs w:val="0"/>
        </w:rPr>
        <w:t xml:space="preserve">, </w:t>
      </w:r>
      <w:proofErr w:type="spellStart"/>
      <w:r w:rsidR="007621DA">
        <w:rPr>
          <w:b w:val="0"/>
          <w:bCs w:val="0"/>
        </w:rPr>
        <w:t>Ensembl</w:t>
      </w:r>
      <w:proofErr w:type="spellEnd"/>
      <w:r w:rsidR="007621DA">
        <w:rPr>
          <w:b w:val="0"/>
          <w:bCs w:val="0"/>
        </w:rPr>
        <w:t xml:space="preserve"> </w:t>
      </w:r>
      <w:proofErr w:type="spellStart"/>
      <w:r w:rsidR="007621DA">
        <w:rPr>
          <w:b w:val="0"/>
          <w:bCs w:val="0"/>
        </w:rPr>
        <w:t>Metazoa</w:t>
      </w:r>
      <w:proofErr w:type="spellEnd"/>
      <w:r w:rsidR="007621DA">
        <w:rPr>
          <w:b w:val="0"/>
          <w:bCs w:val="0"/>
        </w:rPr>
        <w:t xml:space="preserve"> </w:t>
      </w:r>
      <w:r w:rsidR="007621DA">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 </w:instrText>
      </w:r>
      <w:r w:rsidR="00080A93">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PEVuZE5vdGU+PENpdGU+PEF1dGhvcj5pNUs8L0F1dGhvcj48WWVhcj4yMDEzPC9ZZWFyPjxSZWNO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PEVuZE5vdGU+PENpdGU+PEF1dGhvcj5pNUs8L0F1dGhvcj48WWVhcj4yMDEzPC9ZZWFyPjxSZWNO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(i5K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b248L3RpdGxlPjxzZWNvbmRhcnktdGl0bGU+Q29tbXVuIEJpb2w8L3NlY29uZGFyeS10aXRsZT48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</w:fldData>
        </w:fldChar>
      </w:r>
      <w:r w:rsidR="00080A93">
        <w:rPr>
          <w:b w:val="0"/>
          <w:bCs w:val="0"/>
        </w:rPr>
        <w:instrText xml:space="preserve"> ADDIN EN.CITE </w:instrText>
      </w:r>
      <w:r w:rsidR="00080A93">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b248L3RpdGxlPjxzZWNvbmRhcnktdGl0bGU+Q29tbXVuIEJpb2w8L3NlY29uZGFyeS10aXRsZT48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17412E">
        <w:rPr>
          <w:b w:val="0"/>
          <w:bCs w:val="0"/>
        </w:rPr>
      </w:r>
      <w:r w:rsidR="0017412E">
        <w:rPr>
          <w:b w:val="0"/>
          <w:bCs w:val="0"/>
        </w:rPr>
        <w:fldChar w:fldCharType="separate"/>
      </w:r>
      <w:r w:rsidR="00080A93">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xml:space="preserve">, including four species from the superorder </w:t>
      </w:r>
      <w:proofErr w:type="spellStart"/>
      <w:r w:rsidR="00E4351C">
        <w:rPr>
          <w:b w:val="0"/>
          <w:bCs w:val="0"/>
        </w:rPr>
        <w:t>Parasitiformes</w:t>
      </w:r>
      <w:proofErr w:type="spellEnd"/>
      <w:r w:rsidR="00E4351C">
        <w:rPr>
          <w:b w:val="0"/>
          <w:bCs w:val="0"/>
        </w:rPr>
        <w:t xml:space="preserve"> (mites and ticks), two species from the superorder </w:t>
      </w:r>
      <w:proofErr w:type="spellStart"/>
      <w:r w:rsidR="00E4351C">
        <w:rPr>
          <w:b w:val="0"/>
          <w:bCs w:val="0"/>
        </w:rPr>
        <w:t>Acariformes</w:t>
      </w:r>
      <w:proofErr w:type="spellEnd"/>
      <w:r w:rsidR="00E4351C">
        <w:rPr>
          <w:b w:val="0"/>
          <w:bCs w:val="0"/>
        </w:rPr>
        <w:t xml:space="preserve"> (mites), eight species from the order Araneae (spiders), one species from the order </w:t>
      </w:r>
      <w:proofErr w:type="spellStart"/>
      <w:r w:rsidR="00E4351C">
        <w:rPr>
          <w:b w:val="0"/>
          <w:bCs w:val="0"/>
        </w:rPr>
        <w:t>Scorpiones</w:t>
      </w:r>
      <w:proofErr w:type="spellEnd"/>
      <w:r w:rsidR="00E4351C">
        <w:rPr>
          <w:b w:val="0"/>
          <w:bCs w:val="0"/>
        </w:rPr>
        <w:t xml:space="preserve"> (scorpions), and four species from the order Xiphosura (horseshoe crabs)</w:t>
      </w:r>
      <w:r w:rsidR="00437357">
        <w:rPr>
          <w:b w:val="0"/>
          <w:bCs w:val="0"/>
        </w:rPr>
        <w:t xml:space="preserve"> (Fig</w:t>
      </w:r>
      <w:r w:rsidR="00901FA4">
        <w:rPr>
          <w:b w:val="0"/>
          <w:bCs w:val="0"/>
        </w:rPr>
        <w:t>.</w:t>
      </w:r>
      <w:r w:rsidR="00437357">
        <w:rPr>
          <w:b w:val="0"/>
          <w:bCs w:val="0"/>
        </w:rPr>
        <w:t xml:space="preserve"> 1)</w:t>
      </w:r>
      <w:r w:rsidR="00E4351C">
        <w:rPr>
          <w:b w:val="0"/>
          <w:bCs w:val="0"/>
        </w:rPr>
        <w:t>.</w:t>
      </w:r>
      <w:r w:rsidR="00146E5C">
        <w:rPr>
          <w:b w:val="0"/>
          <w:bCs w:val="0"/>
        </w:rPr>
        <w:t xml:space="preserve"> For this study, we treat </w:t>
      </w:r>
      <w:proofErr w:type="spellStart"/>
      <w:r w:rsidR="00146E5C">
        <w:rPr>
          <w:b w:val="0"/>
          <w:bCs w:val="0"/>
        </w:rPr>
        <w:t>Parasitiformes</w:t>
      </w:r>
      <w:proofErr w:type="spellEnd"/>
      <w:r w:rsidR="00146E5C">
        <w:rPr>
          <w:b w:val="0"/>
          <w:bCs w:val="0"/>
        </w:rPr>
        <w:t xml:space="preserve"> and </w:t>
      </w:r>
      <w:proofErr w:type="spellStart"/>
      <w:r w:rsidR="00146E5C">
        <w:rPr>
          <w:b w:val="0"/>
          <w:bCs w:val="0"/>
        </w:rPr>
        <w:t>Acariformes</w:t>
      </w:r>
      <w:proofErr w:type="spellEnd"/>
      <w:r w:rsidR="00146E5C">
        <w:rPr>
          <w:b w:val="0"/>
          <w:bCs w:val="0"/>
        </w:rPr>
        <w:t xml:space="preserve"> as </w:t>
      </w:r>
      <w:r w:rsidR="00563AB6">
        <w:rPr>
          <w:b w:val="0"/>
          <w:bCs w:val="0"/>
        </w:rPr>
        <w:t>orders</w:t>
      </w:r>
      <w:r w:rsidR="003D4748">
        <w:rPr>
          <w:b w:val="0"/>
          <w:bCs w:val="0"/>
        </w:rPr>
        <w:t>.</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7819BB">
        <w:rPr>
          <w:b w:val="0"/>
          <w:bCs w:val="0"/>
        </w:rPr>
        <w:t>Supplemental Table S</w:t>
      </w:r>
      <w:r w:rsidR="007819BB" w:rsidRPr="007819BB">
        <w:rPr>
          <w:b w:val="0"/>
          <w:bCs w:val="0"/>
        </w:rPr>
        <w:t>1</w:t>
      </w:r>
      <w:r w:rsidR="00E4351C">
        <w:rPr>
          <w:b w:val="0"/>
          <w:bCs w:val="0"/>
        </w:rPr>
        <w:t xml:space="preserve"> for full details of the samples and summaries of their assemblies and annotations.</w:t>
      </w:r>
      <w:r w:rsidR="009E7BFE">
        <w:rPr>
          <w:b w:val="0"/>
          <w:bCs w:val="0"/>
        </w:rPr>
        <w:t xml:space="preserve"> </w:t>
      </w:r>
    </w:p>
    <w:p w14:paraId="7248174C" w14:textId="4C033DD3" w:rsidR="009169FD" w:rsidRDefault="009E7BFE" w:rsidP="005E3A79">
      <w:pPr>
        <w:jc w:val="both"/>
        <w:rPr>
          <w:b w:val="0"/>
          <w:bCs w:val="0"/>
        </w:rPr>
      </w:pPr>
      <w:r>
        <w:rPr>
          <w:b w:val="0"/>
          <w:bCs w:val="0"/>
        </w:rPr>
        <w:t xml:space="preserve">We observed that </w:t>
      </w:r>
      <w:r w:rsidR="00101C76">
        <w:rPr>
          <w:b w:val="0"/>
          <w:bCs w:val="0"/>
        </w:rPr>
        <w:t xml:space="preserve">annotations of </w:t>
      </w:r>
      <w:r>
        <w:rPr>
          <w:b w:val="0"/>
          <w:bCs w:val="0"/>
        </w:rPr>
        <w:t>one of the horseshoe crab</w:t>
      </w:r>
      <w:r w:rsidR="00101C76">
        <w:rPr>
          <w:b w:val="0"/>
          <w:bCs w:val="0"/>
        </w:rPr>
        <w:t>s</w:t>
      </w:r>
      <w:r>
        <w:rPr>
          <w:b w:val="0"/>
          <w:bCs w:val="0"/>
        </w:rPr>
        <w:t xml:space="preserve">, </w:t>
      </w:r>
      <w:proofErr w:type="spellStart"/>
      <w:r w:rsidRPr="009E7BFE">
        <w:rPr>
          <w:b w:val="0"/>
          <w:bCs w:val="0"/>
          <w:i/>
          <w:iCs/>
        </w:rPr>
        <w:t>Tachypleus</w:t>
      </w:r>
      <w:proofErr w:type="spellEnd"/>
      <w:r w:rsidRPr="009E7BFE">
        <w:rPr>
          <w:b w:val="0"/>
          <w:bCs w:val="0"/>
          <w:i/>
          <w:iCs/>
        </w:rPr>
        <w:t xml:space="preserve"> </w:t>
      </w:r>
      <w:proofErr w:type="spellStart"/>
      <w:r w:rsidRPr="009E7BFE">
        <w:rPr>
          <w:b w:val="0"/>
          <w:bCs w:val="0"/>
          <w:i/>
          <w:iCs/>
        </w:rPr>
        <w:t>tridentatus</w:t>
      </w:r>
      <w:proofErr w:type="spellEnd"/>
      <w:r>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Pr>
          <w:b w:val="0"/>
          <w:bCs w:val="0"/>
        </w:rPr>
        <w:t xml:space="preserve"> </w:t>
      </w:r>
      <w:r w:rsidR="00901FA4">
        <w:rPr>
          <w:b w:val="0"/>
          <w:bCs w:val="0"/>
        </w:rPr>
        <w:t>WGD</w:t>
      </w:r>
      <w:r>
        <w:rPr>
          <w:b w:val="0"/>
          <w:bCs w:val="0"/>
        </w:rPr>
        <w:t xml:space="preserve"> in this species, we also </w:t>
      </w:r>
      <w:r w:rsidR="003A461E">
        <w:rPr>
          <w:b w:val="0"/>
          <w:bCs w:val="0"/>
        </w:rPr>
        <w:t>note that the median gene length for this species is only 1,377</w:t>
      </w:r>
      <w:r w:rsidR="00800955">
        <w:rPr>
          <w:b w:val="0"/>
          <w:bCs w:val="0"/>
        </w:rPr>
        <w:t xml:space="preserve"> </w:t>
      </w:r>
      <w:r w:rsidR="003A461E">
        <w:rPr>
          <w:b w:val="0"/>
          <w:bCs w:val="0"/>
        </w:rPr>
        <w:t>bp</w:t>
      </w:r>
      <w:r w:rsidR="00460EDE">
        <w:rPr>
          <w:b w:val="0"/>
          <w:bCs w:val="0"/>
        </w:rPr>
        <w:t>.</w:t>
      </w:r>
      <w:r w:rsidR="003A461E">
        <w:rPr>
          <w:b w:val="0"/>
          <w:bCs w:val="0"/>
        </w:rPr>
        <w:t xml:space="preserve"> </w:t>
      </w:r>
      <w:r w:rsidR="00460EDE">
        <w:rPr>
          <w:b w:val="0"/>
          <w:bCs w:val="0"/>
        </w:rPr>
        <w:t>W</w:t>
      </w:r>
      <w:r w:rsidR="003A461E">
        <w:rPr>
          <w:b w:val="0"/>
          <w:bCs w:val="0"/>
        </w:rPr>
        <w:t xml:space="preserve">hile </w:t>
      </w:r>
      <w:r w:rsidR="00460EDE">
        <w:rPr>
          <w:b w:val="0"/>
          <w:bCs w:val="0"/>
        </w:rPr>
        <w:t xml:space="preserve">this is </w:t>
      </w:r>
      <w:r w:rsidR="003A461E">
        <w:rPr>
          <w:b w:val="0"/>
          <w:bCs w:val="0"/>
        </w:rPr>
        <w:t xml:space="preserve">not the </w:t>
      </w:r>
      <w:r w:rsidR="004E79D0">
        <w:rPr>
          <w:b w:val="0"/>
          <w:bCs w:val="0"/>
        </w:rPr>
        <w:t>shortest</w:t>
      </w:r>
      <w:r w:rsidR="00460EDE">
        <w:rPr>
          <w:b w:val="0"/>
          <w:bCs w:val="0"/>
        </w:rPr>
        <w:t xml:space="preserve"> gene length</w:t>
      </w:r>
      <w:r w:rsidR="004E79D0">
        <w:rPr>
          <w:b w:val="0"/>
          <w:bCs w:val="0"/>
        </w:rPr>
        <w:t xml:space="preserve"> in</w:t>
      </w:r>
      <w:r w:rsidR="003A461E">
        <w:rPr>
          <w:b w:val="0"/>
          <w:bCs w:val="0"/>
        </w:rPr>
        <w:t xml:space="preserve"> our sample, </w:t>
      </w:r>
      <w:r w:rsidR="00460EDE">
        <w:rPr>
          <w:b w:val="0"/>
          <w:bCs w:val="0"/>
        </w:rPr>
        <w:t xml:space="preserve">it </w:t>
      </w:r>
      <w:r w:rsidR="003A461E">
        <w:rPr>
          <w:b w:val="0"/>
          <w:bCs w:val="0"/>
        </w:rPr>
        <w:t xml:space="preserve">is considerably smaller than the rest of the horseshoe </w:t>
      </w:r>
      <w:r w:rsidR="003A461E">
        <w:rPr>
          <w:b w:val="0"/>
          <w:bCs w:val="0"/>
        </w:rPr>
        <w:lastRenderedPageBreak/>
        <w:t xml:space="preserve">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r w:rsidR="00800955">
        <w:rPr>
          <w:b w:val="0"/>
          <w:bCs w:val="0"/>
        </w:rPr>
        <w:t xml:space="preserve"> </w:t>
      </w:r>
      <w:r w:rsidR="003A461E">
        <w:rPr>
          <w:b w:val="0"/>
          <w:bCs w:val="0"/>
        </w:rPr>
        <w:t>bp</w:t>
      </w:r>
      <w:r w:rsidR="00FE3E57">
        <w:rPr>
          <w:b w:val="0"/>
          <w:bCs w:val="0"/>
        </w:rPr>
        <w:t xml:space="preserve"> (see </w:t>
      </w:r>
      <w:r w:rsidR="00401962">
        <w:rPr>
          <w:b w:val="0"/>
          <w:bCs w:val="0"/>
        </w:rPr>
        <w:t>Supplemental</w:t>
      </w:r>
      <w:r w:rsidR="00FE3E57">
        <w:rPr>
          <w:b w:val="0"/>
          <w:bCs w:val="0"/>
        </w:rPr>
        <w:t xml:space="preserve"> Table S1)</w:t>
      </w:r>
      <w:r w:rsidR="003A461E">
        <w:rPr>
          <w:b w:val="0"/>
          <w:bCs w:val="0"/>
        </w:rPr>
        <w:t xml:space="preserve">. </w:t>
      </w:r>
      <w:r w:rsidR="004E79D0">
        <w:rPr>
          <w:b w:val="0"/>
          <w:bCs w:val="0"/>
        </w:rPr>
        <w:t>Because t</w:t>
      </w:r>
      <w:r w:rsidR="003A461E">
        <w:rPr>
          <w:b w:val="0"/>
          <w:bCs w:val="0"/>
        </w:rPr>
        <w:t>his could be indicative of</w:t>
      </w:r>
      <w:r>
        <w:rPr>
          <w:b w:val="0"/>
          <w:bCs w:val="0"/>
        </w:rPr>
        <w:t xml:space="preserve"> annotation error</w:t>
      </w:r>
      <w:r w:rsidR="003A461E">
        <w:rPr>
          <w:b w:val="0"/>
          <w:bCs w:val="0"/>
        </w:rPr>
        <w:t xml:space="preserve"> in this species and because</w:t>
      </w:r>
      <w:r>
        <w:rPr>
          <w:b w:val="0"/>
          <w:bCs w:val="0"/>
        </w:rPr>
        <w:t xml:space="preserve"> we are interested in ancient</w:t>
      </w:r>
      <w:r w:rsidR="00D2589D">
        <w:rPr>
          <w:b w:val="0"/>
          <w:bCs w:val="0"/>
        </w:rPr>
        <w:t xml:space="preserve"> rather than recent</w:t>
      </w:r>
      <w:r>
        <w:rPr>
          <w:b w:val="0"/>
          <w:bCs w:val="0"/>
        </w:rPr>
        <w:t xml:space="preserve"> </w:t>
      </w:r>
      <w:r w:rsidR="00401962">
        <w:rPr>
          <w:b w:val="0"/>
          <w:bCs w:val="0"/>
        </w:rPr>
        <w:t>WGDs</w:t>
      </w:r>
      <w:r>
        <w:rPr>
          <w:b w:val="0"/>
          <w:bCs w:val="0"/>
        </w:rPr>
        <w:t>, we exclude</w:t>
      </w:r>
      <w:r w:rsidR="00800955">
        <w:rPr>
          <w:b w:val="0"/>
          <w:bCs w:val="0"/>
        </w:rPr>
        <w:t>d</w:t>
      </w:r>
      <w:r>
        <w:rPr>
          <w:b w:val="0"/>
          <w:bCs w:val="0"/>
        </w:rPr>
        <w:t xml:space="preserve"> this sample from our analyses.</w:t>
      </w:r>
      <w:r w:rsidR="004E79D0">
        <w:rPr>
          <w:b w:val="0"/>
          <w:bCs w:val="0"/>
        </w:rPr>
        <w:t xml:space="preserve"> </w:t>
      </w:r>
      <w:r w:rsidR="00800955">
        <w:rPr>
          <w:b w:val="0"/>
          <w:bCs w:val="0"/>
        </w:rPr>
        <w:t xml:space="preserve">In total, our final </w:t>
      </w:r>
      <w:proofErr w:type="gramStart"/>
      <w:r w:rsidR="004E79D0">
        <w:rPr>
          <w:b w:val="0"/>
          <w:bCs w:val="0"/>
        </w:rPr>
        <w:t>dataset</w:t>
      </w:r>
      <w:proofErr w:type="gramEnd"/>
      <w:r w:rsidR="004E79D0">
        <w:rPr>
          <w:b w:val="0"/>
          <w:bCs w:val="0"/>
        </w:rPr>
        <w:t xml:space="preserve"> </w:t>
      </w:r>
      <w:r w:rsidR="00800955">
        <w:rPr>
          <w:b w:val="0"/>
          <w:bCs w:val="0"/>
        </w:rPr>
        <w:t xml:space="preserve">contained </w:t>
      </w:r>
      <w:r w:rsidR="004E79D0">
        <w:rPr>
          <w:b w:val="0"/>
          <w:bCs w:val="0"/>
        </w:rPr>
        <w:t>1</w:t>
      </w:r>
      <w:r w:rsidR="0033456E">
        <w:rPr>
          <w:b w:val="0"/>
          <w:bCs w:val="0"/>
        </w:rPr>
        <w:t>7</w:t>
      </w:r>
      <w:r w:rsidR="004E79D0">
        <w:rPr>
          <w:b w:val="0"/>
          <w:bCs w:val="0"/>
        </w:rPr>
        <w:t xml:space="preserve"> chelicerate species and 2 outgroup insects for analys</w:t>
      </w:r>
      <w:r w:rsidR="00800955">
        <w:rPr>
          <w:b w:val="0"/>
          <w:bCs w:val="0"/>
        </w:rPr>
        <w:t>e</w:t>
      </w:r>
      <w:r w:rsidR="004E79D0">
        <w:rPr>
          <w:b w:val="0"/>
          <w:bCs w:val="0"/>
        </w:rPr>
        <w:t>s</w:t>
      </w:r>
      <w:r w:rsidR="002C1620">
        <w:rPr>
          <w:b w:val="0"/>
          <w:bCs w:val="0"/>
        </w:rPr>
        <w:t xml:space="preserve"> that span almost 600 million years of genome evolution</w:t>
      </w:r>
      <w:r w:rsidR="004E79D0">
        <w:rPr>
          <w:b w:val="0"/>
          <w:bCs w:val="0"/>
        </w:rPr>
        <w:t>.</w:t>
      </w:r>
    </w:p>
    <w:p w14:paraId="39C089C0" w14:textId="15C90577" w:rsidR="00862E2C" w:rsidRDefault="00862E2C" w:rsidP="005E3A79">
      <w:pPr>
        <w:pStyle w:val="Heading2"/>
        <w:jc w:val="both"/>
      </w:pPr>
      <w:r>
        <w:t xml:space="preserve">Gene </w:t>
      </w:r>
      <w:r w:rsidR="0023619F">
        <w:t xml:space="preserve">tree reconciliation </w:t>
      </w:r>
      <w:r>
        <w:t>analysis</w:t>
      </w:r>
    </w:p>
    <w:p w14:paraId="5830EB4F" w14:textId="7A94AC01" w:rsidR="00101C76" w:rsidRDefault="00862E2C" w:rsidP="005E3A79">
      <w:pPr>
        <w:jc w:val="both"/>
        <w:rPr>
          <w:b w:val="0"/>
          <w:bCs w:val="0"/>
        </w:rPr>
      </w:pPr>
      <w:r>
        <w:rPr>
          <w:b w:val="0"/>
          <w:bCs w:val="0"/>
        </w:rPr>
        <w:t xml:space="preserve">We </w:t>
      </w:r>
      <w:r w:rsidR="00AF5E1B">
        <w:rPr>
          <w:b w:val="0"/>
          <w:bCs w:val="0"/>
        </w:rPr>
        <w:t>extracted</w:t>
      </w:r>
      <w:r>
        <w:rPr>
          <w:b w:val="0"/>
          <w:bCs w:val="0"/>
        </w:rPr>
        <w:t xml:space="preserve"> the coding sequence of the longest transcript from each gene in each of our </w:t>
      </w:r>
      <w:r w:rsidR="00086AB3">
        <w:rPr>
          <w:b w:val="0"/>
          <w:bCs w:val="0"/>
        </w:rPr>
        <w:t>19</w:t>
      </w:r>
      <w:r>
        <w:rPr>
          <w:b w:val="0"/>
          <w:bCs w:val="0"/>
        </w:rPr>
        <w:t xml:space="preserve"> species and used </w:t>
      </w:r>
      <w:proofErr w:type="spellStart"/>
      <w:r>
        <w:rPr>
          <w:b w:val="0"/>
          <w:bCs w:val="0"/>
        </w:rPr>
        <w:t>FastOrtho</w:t>
      </w:r>
      <w:proofErr w:type="spellEnd"/>
      <w:r w:rsidR="00436AAE">
        <w:rPr>
          <w:b w:val="0"/>
          <w:bCs w:val="0"/>
        </w:rPr>
        <w:t xml:space="preserve"> (</w:t>
      </w:r>
      <w:hyperlink r:id="rId12" w:history="1">
        <w:r w:rsidR="00436AAE" w:rsidRPr="0081094F">
          <w:rPr>
            <w:rStyle w:val="Hyperlink"/>
            <w:b w:val="0"/>
            <w:bCs w:val="0"/>
          </w:rPr>
          <w:t>https://github.com/olsonanl/FastOrtho</w:t>
        </w:r>
      </w:hyperlink>
      <w:r w:rsidR="00436AAE">
        <w:rPr>
          <w:b w:val="0"/>
          <w:bCs w:val="0"/>
        </w:rPr>
        <w:t>)</w:t>
      </w:r>
      <w:r>
        <w:rPr>
          <w:b w:val="0"/>
          <w:bCs w:val="0"/>
        </w:rPr>
        <w:t xml:space="preserve">, which is a reimplementation of </w:t>
      </w:r>
      <w:proofErr w:type="spellStart"/>
      <w:r>
        <w:rPr>
          <w:b w:val="0"/>
          <w:bCs w:val="0"/>
        </w:rPr>
        <w:t>orthomcl</w:t>
      </w:r>
      <w:proofErr w:type="spellEnd"/>
      <w:r w:rsidR="00AD24DF">
        <w:rPr>
          <w:b w:val="0"/>
          <w:bCs w:val="0"/>
        </w:rPr>
        <w:t xml:space="preserve"> </w:t>
      </w:r>
      <w:r w:rsidR="00AD24DF">
        <w:rPr>
          <w:b w:val="0"/>
          <w:bCs w:val="0"/>
        </w:rPr>
        <w:fldChar w:fldCharType="begin"/>
      </w:r>
      <w:r w:rsidR="00080A93">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080A93">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r w:rsidR="00D51619">
        <w:rPr>
          <w:b w:val="0"/>
          <w:bCs w:val="0"/>
        </w:rPr>
        <w:t>i</w:t>
      </w:r>
      <w:r>
        <w:rPr>
          <w:b w:val="0"/>
          <w:bCs w:val="0"/>
        </w:rPr>
        <w:t>nflation value of 3</w:t>
      </w:r>
      <w:r w:rsidR="0004634E">
        <w:rPr>
          <w:b w:val="0"/>
          <w:bCs w:val="0"/>
        </w:rPr>
        <w:t>, we inferred 49,561 gene families</w:t>
      </w:r>
      <w:r w:rsidR="00086AB3">
        <w:rPr>
          <w:b w:val="0"/>
          <w:bCs w:val="0"/>
        </w:rPr>
        <w:t xml:space="preserve">. </w:t>
      </w:r>
      <w:r>
        <w:rPr>
          <w:b w:val="0"/>
          <w:bCs w:val="0"/>
        </w:rPr>
        <w:t>We then extracted the sequences in each gene family, correcting for inconsistencies resulting from the data originating from various sources and aligned each gene family with Guidance2</w:t>
      </w:r>
      <w:r w:rsidR="00AD24DF">
        <w:rPr>
          <w:b w:val="0"/>
          <w:bCs w:val="0"/>
        </w:rPr>
        <w:t xml:space="preserve"> </w:t>
      </w:r>
      <w:r w:rsidR="00AD24DF">
        <w:rPr>
          <w:b w:val="0"/>
          <w:bCs w:val="0"/>
        </w:rPr>
        <w:fldChar w:fldCharType="begin"/>
      </w:r>
      <w:r w:rsidR="00080A93">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Res&lt;/secondary-title&gt;&lt;/titles&gt;&lt;periodical&gt;&lt;full-title&gt;Nucleic Acids Res&lt;/full-title&gt;&lt;/periodical&gt;&lt;pages&gt;W7-14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080A93">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r>
      <w:r w:rsidR="00AD24DF">
        <w:rPr>
          <w:b w:val="0"/>
          <w:bCs w:val="0"/>
        </w:rPr>
        <w:instrText xml:space="preserve"> ADDIN EN.CITE &lt;EndNote&gt;&lt;Cite&gt;&lt;Author&gt;Katoh&lt;/Author&gt;&lt;Year&gt;2013&lt;/Year&gt;&lt;RecNum&gt;41&lt;/RecNum&gt;&lt;DisplayText&gt;(Katoh and Standley 2013)&lt;/DisplayText&gt;&lt;record&gt;&lt;rec-number&gt;41&lt;/rec-number&gt;&lt;foreign-keys&gt;&lt;key app="EN" db-id="55awttt9yf0aace20sqpvrzmrtvr0vapts5w" timestamp="1694722962"&gt;41&lt;/key&gt;&lt;/foreign-keys&gt;&lt;ref-type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(Print)&amp;#xD;0737-4038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r w:rsidR="00D51619">
        <w:rPr>
          <w:b w:val="0"/>
          <w:bCs w:val="0"/>
        </w:rPr>
        <w:t xml:space="preserve">also </w:t>
      </w:r>
      <w:r>
        <w:rPr>
          <w:b w:val="0"/>
          <w:bCs w:val="0"/>
        </w:rPr>
        <w:t>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FC6E7E">
        <w:rPr>
          <w:b w:val="0"/>
          <w:bCs w:val="0"/>
        </w:rPr>
        <w:t>Supplementary Table S</w:t>
      </w:r>
      <w:r w:rsidR="000E0E97">
        <w:rPr>
          <w:b w:val="0"/>
          <w:bCs w:val="0"/>
        </w:rPr>
        <w:t>2</w:t>
      </w:r>
      <w:r w:rsidR="0004634E">
        <w:rPr>
          <w:b w:val="0"/>
          <w:bCs w:val="0"/>
        </w:rPr>
        <w:t xml:space="preserve"> for alignment filtering </w:t>
      </w:r>
      <w:r w:rsidR="00FC6E7E">
        <w:rPr>
          <w:b w:val="0"/>
          <w:bCs w:val="0"/>
        </w:rPr>
        <w:t>details</w:t>
      </w:r>
      <w:r w:rsidR="0004634E">
        <w:rPr>
          <w:b w:val="0"/>
          <w:bCs w:val="0"/>
        </w:rPr>
        <w:t>.</w:t>
      </w:r>
      <w:r>
        <w:rPr>
          <w:b w:val="0"/>
          <w:bCs w:val="0"/>
        </w:rPr>
        <w:t xml:space="preserve"> </w:t>
      </w:r>
    </w:p>
    <w:p w14:paraId="46DFD965" w14:textId="05AFCB4B" w:rsidR="0004634E" w:rsidRDefault="00862E2C" w:rsidP="005E3A79">
      <w:pPr>
        <w:jc w:val="both"/>
        <w:rPr>
          <w:b w:val="0"/>
          <w:bCs w:val="0"/>
        </w:rPr>
      </w:pPr>
      <w:r>
        <w:rPr>
          <w:b w:val="0"/>
          <w:bCs w:val="0"/>
        </w:rPr>
        <w:t>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cmVzcz48dGl0bGVzPjx0aXRsZT5JUS1UUkVFOiBhIGZhc3QgYW5kIGVmZmVjdGl2ZSBzdG9jaGFz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</w:fldData>
        </w:fldChar>
      </w:r>
      <w:r w:rsidR="00080A93">
        <w:rPr>
          <w:b w:val="0"/>
          <w:bCs w:val="0"/>
        </w:rPr>
        <w:instrText xml:space="preserve"> ADDIN EN.CITE </w:instrText>
      </w:r>
      <w:r w:rsidR="00080A93">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cmVzcz48dGl0bGVzPjx0aXRsZT5JUS1UUkVFOiBhIGZhc3QgYW5kIGVmZmVjdGl2ZSBzdG9jaGFz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AD24DF">
        <w:rPr>
          <w:b w:val="0"/>
          <w:bCs w:val="0"/>
        </w:rPr>
      </w:r>
      <w:r w:rsidR="00AD24DF">
        <w:rPr>
          <w:b w:val="0"/>
          <w:bCs w:val="0"/>
        </w:rPr>
        <w:fldChar w:fldCharType="separate"/>
      </w:r>
      <w:r w:rsidR="00080A93">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080A93">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080A93">
        <w:rPr>
          <w:b w:val="0"/>
          <w:bCs w:val="0"/>
          <w:noProof/>
        </w:rPr>
        <w:t>(Hoang, et al. 2018)</w:t>
      </w:r>
      <w:r w:rsidR="00AD24DF">
        <w:rPr>
          <w:b w:val="0"/>
          <w:bCs w:val="0"/>
        </w:rPr>
        <w:fldChar w:fldCharType="end"/>
      </w:r>
      <w:r w:rsidR="00682CCB">
        <w:rPr>
          <w:b w:val="0"/>
          <w:bCs w:val="0"/>
        </w:rPr>
        <w:t>;</w:t>
      </w:r>
      <w:r w:rsidR="008E0DF7">
        <w:rPr>
          <w:b w:val="0"/>
          <w:bCs w:val="0"/>
        </w:rPr>
        <w:t xml:space="preserve"> </w:t>
      </w:r>
      <w:r w:rsidR="00682CCB">
        <w:rPr>
          <w:b w:val="0"/>
          <w:bCs w:val="0"/>
        </w:rPr>
        <w:t xml:space="preserve">the gene trees were used to infer </w:t>
      </w:r>
      <w:r w:rsidR="00E44A89">
        <w:rPr>
          <w:b w:val="0"/>
          <w:bCs w:val="0"/>
        </w:rPr>
        <w:t>a species tree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dGxlPk1vbCBQaHlsb2dlbmV0IEV2b2w8L3NlY29uZGFyeS10aXRsZT48L3RpdGxlcz48cGVyaW9k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</w:fldData>
        </w:fldChar>
      </w:r>
      <w:r w:rsidR="00080A93">
        <w:rPr>
          <w:b w:val="0"/>
          <w:bCs w:val="0"/>
        </w:rPr>
        <w:instrText xml:space="preserve"> ADDIN EN.CITE </w:instrText>
      </w:r>
      <w:r w:rsidR="00080A93">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dGxlPk1vbCBQaHlsb2dlbmV0IEV2b2w8L3NlY29uZGFyeS10aXRsZT48L3RpdGxlcz48cGVyaW9k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</w:fldData>
        </w:fldChar>
      </w:r>
      <w:r w:rsidR="00080A93">
        <w:rPr>
          <w:b w:val="0"/>
          <w:bCs w:val="0"/>
        </w:rPr>
        <w:instrText xml:space="preserve"> ADDIN EN.CITE.DATA </w:instrText>
      </w:r>
      <w:r w:rsidR="00080A93">
        <w:rPr>
          <w:b w:val="0"/>
          <w:bCs w:val="0"/>
        </w:rPr>
      </w:r>
      <w:r w:rsidR="00080A93">
        <w:rPr>
          <w:b w:val="0"/>
          <w:bCs w:val="0"/>
        </w:rPr>
        <w:fldChar w:fldCharType="end"/>
      </w:r>
      <w:r w:rsidR="00AD24DF">
        <w:rPr>
          <w:b w:val="0"/>
          <w:bCs w:val="0"/>
        </w:rPr>
      </w:r>
      <w:r w:rsidR="00AD24DF">
        <w:rPr>
          <w:b w:val="0"/>
          <w:bCs w:val="0"/>
        </w:rPr>
        <w:fldChar w:fldCharType="separate"/>
      </w:r>
      <w:r w:rsidR="00080A93">
        <w:rPr>
          <w:b w:val="0"/>
          <w:bCs w:val="0"/>
          <w:noProof/>
        </w:rPr>
        <w:t>(Rabiee, et al. 2019)</w:t>
      </w:r>
      <w:r w:rsidR="00AD24DF">
        <w:rPr>
          <w:b w:val="0"/>
          <w:bCs w:val="0"/>
        </w:rPr>
        <w:fldChar w:fldCharType="end"/>
      </w:r>
      <w:r w:rsidR="00E44A89">
        <w:rPr>
          <w:b w:val="0"/>
          <w:bCs w:val="0"/>
        </w:rPr>
        <w:t>.</w:t>
      </w:r>
      <w:r w:rsidR="00B5266F">
        <w:rPr>
          <w:b w:val="0"/>
          <w:bCs w:val="0"/>
        </w:rPr>
        <w:t xml:space="preserve"> </w:t>
      </w:r>
      <w:ins w:id="3" w:author="Thomas, Gregg" w:date="2024-01-23T16:33:00Z">
        <w:r w:rsidR="004E3FCE">
          <w:rPr>
            <w:b w:val="0"/>
            <w:bCs w:val="0"/>
          </w:rPr>
          <w:t>For subsequ</w:t>
        </w:r>
      </w:ins>
      <w:ins w:id="4" w:author="Thomas, Gregg" w:date="2024-01-23T16:34:00Z">
        <w:r w:rsidR="004E3FCE">
          <w:rPr>
            <w:b w:val="0"/>
            <w:bCs w:val="0"/>
          </w:rPr>
          <w:t xml:space="preserve">ent reconciliation analyses, </w:t>
        </w:r>
      </w:ins>
      <w:del w:id="5" w:author="Thomas, Gregg" w:date="2024-01-23T16:34:00Z">
        <w:r w:rsidR="00B5266F" w:rsidDel="004E3FCE">
          <w:rPr>
            <w:b w:val="0"/>
            <w:bCs w:val="0"/>
          </w:rPr>
          <w:delText>W</w:delText>
        </w:r>
      </w:del>
      <w:ins w:id="6" w:author="Thomas, Gregg" w:date="2024-01-23T16:34:00Z">
        <w:r w:rsidR="004E3FCE">
          <w:rPr>
            <w:b w:val="0"/>
            <w:bCs w:val="0"/>
          </w:rPr>
          <w:t>w</w:t>
        </w:r>
      </w:ins>
      <w:r w:rsidR="00B5266F">
        <w:rPr>
          <w:b w:val="0"/>
          <w:bCs w:val="0"/>
        </w:rPr>
        <w:t xml:space="preserve">e rooted our gene and species trees using the outgroup insects with </w:t>
      </w:r>
      <w:proofErr w:type="spellStart"/>
      <w:r w:rsidR="00B5266F">
        <w:rPr>
          <w:b w:val="0"/>
          <w:bCs w:val="0"/>
        </w:rPr>
        <w:t>Newick</w:t>
      </w:r>
      <w:proofErr w:type="spellEnd"/>
      <w:r w:rsidR="00B5266F">
        <w:rPr>
          <w:b w:val="0"/>
          <w:bCs w:val="0"/>
        </w:rPr>
        <w:t xml:space="preserve">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commentRangeStart w:id="7"/>
      <w:commentRangeStart w:id="8"/>
      <w:r w:rsidR="001C0430">
        <w:rPr>
          <w:b w:val="0"/>
          <w:bCs w:val="0"/>
        </w:rPr>
        <w:t>G</w:t>
      </w:r>
      <w:r w:rsidR="00B5266F">
        <w:rPr>
          <w:b w:val="0"/>
          <w:bCs w:val="0"/>
        </w:rPr>
        <w:t>ene tree</w:t>
      </w:r>
      <w:r w:rsidR="001C0430">
        <w:rPr>
          <w:b w:val="0"/>
          <w:bCs w:val="0"/>
        </w:rPr>
        <w:t>s that</w:t>
      </w:r>
      <w:r w:rsidR="00B5266F">
        <w:rPr>
          <w:b w:val="0"/>
          <w:bCs w:val="0"/>
        </w:rPr>
        <w:t xml:space="preserve"> could not be rooted </w:t>
      </w:r>
      <w:r w:rsidR="001C0430">
        <w:rPr>
          <w:b w:val="0"/>
          <w:bCs w:val="0"/>
        </w:rPr>
        <w:t>because there was no outgroup were</w:t>
      </w:r>
      <w:r w:rsidR="00B5266F">
        <w:rPr>
          <w:b w:val="0"/>
          <w:bCs w:val="0"/>
        </w:rPr>
        <w:t xml:space="preserve"> excluded from </w:t>
      </w:r>
      <w:del w:id="9" w:author="Thomas, Gregg" w:date="2024-01-23T16:34:00Z">
        <w:r w:rsidR="00B5266F" w:rsidDel="004E3FCE">
          <w:rPr>
            <w:b w:val="0"/>
            <w:bCs w:val="0"/>
          </w:rPr>
          <w:delText xml:space="preserve">subsequent </w:delText>
        </w:r>
      </w:del>
      <w:ins w:id="10" w:author="Thomas, Gregg" w:date="2024-01-23T16:34:00Z">
        <w:r w:rsidR="004E3FCE">
          <w:rPr>
            <w:b w:val="0"/>
            <w:bCs w:val="0"/>
          </w:rPr>
          <w:t xml:space="preserve">reconciliation </w:t>
        </w:r>
      </w:ins>
      <w:r w:rsidR="00B5266F">
        <w:rPr>
          <w:b w:val="0"/>
          <w:bCs w:val="0"/>
        </w:rPr>
        <w:t>analyses</w:t>
      </w:r>
      <w:commentRangeEnd w:id="7"/>
      <w:r w:rsidR="004C7337">
        <w:rPr>
          <w:rStyle w:val="CommentReference"/>
        </w:rPr>
        <w:commentReference w:id="7"/>
      </w:r>
      <w:commentRangeEnd w:id="8"/>
      <w:r w:rsidR="004E3FCE">
        <w:rPr>
          <w:rStyle w:val="CommentReference"/>
        </w:rPr>
        <w:commentReference w:id="8"/>
      </w:r>
      <w:r w:rsidR="00B5266F">
        <w:rPr>
          <w:b w:val="0"/>
          <w:bCs w:val="0"/>
        </w:rPr>
        <w:t xml:space="preserve">. After rooting, we retained gene trees from 6,368 gene families. </w:t>
      </w:r>
      <w:r w:rsidR="000A527F">
        <w:rPr>
          <w:b w:val="0"/>
          <w:bCs w:val="0"/>
        </w:rPr>
        <w:t>T</w:t>
      </w:r>
      <w:r w:rsidR="00B5266F">
        <w:rPr>
          <w:b w:val="0"/>
          <w:bCs w:val="0"/>
        </w:rPr>
        <w:t xml:space="preserve">o </w:t>
      </w:r>
      <w:r w:rsidR="000A527F">
        <w:rPr>
          <w:b w:val="0"/>
          <w:bCs w:val="0"/>
        </w:rPr>
        <w:t xml:space="preserve">further </w:t>
      </w:r>
      <w:r w:rsidR="00B5266F">
        <w:rPr>
          <w:b w:val="0"/>
          <w:bCs w:val="0"/>
        </w:rPr>
        <w:t xml:space="preserve">reduce possible gene tree inference error, we used bootstrap rearrangement implemented in </w:t>
      </w:r>
      <w:proofErr w:type="spellStart"/>
      <w:r w:rsidR="00B5266F">
        <w:rPr>
          <w:b w:val="0"/>
          <w:bCs w:val="0"/>
        </w:rPr>
        <w:t>Notung</w:t>
      </w:r>
      <w:proofErr w:type="spellEnd"/>
      <w:r w:rsidR="004C398C">
        <w:rPr>
          <w:b w:val="0"/>
          <w:bCs w:val="0"/>
        </w:rPr>
        <w:t xml:space="preserve"> </w:t>
      </w:r>
      <w:r w:rsidR="004C398C">
        <w:rPr>
          <w:b w:val="0"/>
          <w:bCs w:val="0"/>
        </w:rPr>
        <w:fldChar w:fldCharType="begin"/>
      </w:r>
      <w:r w:rsidR="00080A93">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 Comput Biol&lt;/secondary-title&gt;&lt;/titles&gt;&lt;periodical&gt;&lt;full-title&gt;J Comput Biol&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080A93">
        <w:rPr>
          <w:b w:val="0"/>
          <w:bCs w:val="0"/>
          <w:noProof/>
        </w:rPr>
        <w:t>(Chen, et al. 2000)</w:t>
      </w:r>
      <w:r w:rsidR="004C398C">
        <w:rPr>
          <w:b w:val="0"/>
          <w:bCs w:val="0"/>
        </w:rPr>
        <w:fldChar w:fldCharType="end"/>
      </w:r>
      <w:r w:rsidR="00B5266F">
        <w:rPr>
          <w:b w:val="0"/>
          <w:bCs w:val="0"/>
        </w:rPr>
        <w:t xml:space="preserve"> with a bootstrap 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p>
    <w:p w14:paraId="57D8724D" w14:textId="740DFE23" w:rsidR="004113AE" w:rsidRPr="004113AE" w:rsidRDefault="0004634E" w:rsidP="005E3A79">
      <w:pPr>
        <w:jc w:val="both"/>
        <w:rPr>
          <w:b w:val="0"/>
          <w:bCs w:val="0"/>
        </w:rPr>
      </w:pPr>
      <w:r>
        <w:rPr>
          <w:b w:val="0"/>
          <w:bCs w:val="0"/>
        </w:rPr>
        <w:t>We used these</w:t>
      </w:r>
      <w:r w:rsidR="000A527F">
        <w:rPr>
          <w:b w:val="0"/>
          <w:bCs w:val="0"/>
        </w:rPr>
        <w:t xml:space="preserve"> 6,368 rooted, bootstrap-resolved</w:t>
      </w:r>
      <w:r>
        <w:rPr>
          <w:b w:val="0"/>
          <w:bCs w:val="0"/>
        </w:rPr>
        <w:t xml:space="preserve"> gene trees and a species tree as input to GRAMPA</w:t>
      </w:r>
      <w:r w:rsidR="004C398C">
        <w:rPr>
          <w:b w:val="0"/>
          <w:bCs w:val="0"/>
        </w:rPr>
        <w:t xml:space="preserve"> </w:t>
      </w:r>
      <w:r w:rsidR="004C398C">
        <w:rPr>
          <w:b w:val="0"/>
          <w:bCs w:val="0"/>
        </w:rPr>
        <w:fldChar w:fldCharType="begin"/>
      </w:r>
      <w:r w:rsidR="00080A93">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080A93">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w:t>
      </w:r>
      <w:r w:rsidR="008A23D6">
        <w:rPr>
          <w:b w:val="0"/>
          <w:bCs w:val="0"/>
        </w:rPr>
        <w:t xml:space="preserve">WGDs </w:t>
      </w:r>
      <w:r>
        <w:rPr>
          <w:b w:val="0"/>
          <w:bCs w:val="0"/>
        </w:rPr>
        <w:t>to be present in the species tree by representing them as multi-labeled trees (MUL-trees), in which one or more tip label</w:t>
      </w:r>
      <w:r w:rsidR="00101C76">
        <w:rPr>
          <w:b w:val="0"/>
          <w:bCs w:val="0"/>
        </w:rPr>
        <w:t>s</w:t>
      </w:r>
      <w:r>
        <w:rPr>
          <w:b w:val="0"/>
          <w:bCs w:val="0"/>
        </w:rPr>
        <w:t xml:space="preserve"> appear twice. By comparing LCA mapping scores between the input species tree and a set of MUL-trees defined by target lineages, </w:t>
      </w:r>
      <w:r w:rsidR="00AF5E1B">
        <w:rPr>
          <w:b w:val="0"/>
          <w:bCs w:val="0"/>
        </w:rPr>
        <w:t>GRAMPA</w:t>
      </w:r>
      <w:r>
        <w:rPr>
          <w:b w:val="0"/>
          <w:bCs w:val="0"/>
        </w:rPr>
        <w:t xml:space="preserve"> can determine if a </w:t>
      </w:r>
      <w:r w:rsidR="00901FA4">
        <w:rPr>
          <w:b w:val="0"/>
          <w:bCs w:val="0"/>
        </w:rPr>
        <w:t>WGD</w:t>
      </w:r>
      <w:r>
        <w:rPr>
          <w:b w:val="0"/>
          <w:bCs w:val="0"/>
        </w:rPr>
        <w:t xml:space="preserve"> has occurred</w:t>
      </w:r>
      <w:r w:rsidR="00DF4FE6">
        <w:rPr>
          <w:b w:val="0"/>
          <w:bCs w:val="0"/>
        </w:rPr>
        <w:t xml:space="preserve"> on a hypothesized lineage</w:t>
      </w:r>
      <w:r>
        <w:rPr>
          <w:b w:val="0"/>
          <w:bCs w:val="0"/>
        </w:rPr>
        <w:t>. For our runs, we set as target lineages for WGD identification those on which WGDs have previously been proposed</w:t>
      </w:r>
      <w:r w:rsidR="00756FF8">
        <w:rPr>
          <w:b w:val="0"/>
          <w:bCs w:val="0"/>
        </w:rPr>
        <w:t>:</w:t>
      </w:r>
      <w:r>
        <w:rPr>
          <w:b w:val="0"/>
          <w:bCs w:val="0"/>
        </w:rPr>
        <w:t xml:space="preserve"> specifically</w:t>
      </w:r>
      <w:r w:rsidR="00756FF8">
        <w:rPr>
          <w:b w:val="0"/>
          <w:bCs w:val="0"/>
        </w:rPr>
        <w:t>,</w:t>
      </w:r>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w:t>
      </w:r>
      <w:r w:rsidR="006F72CC">
        <w:rPr>
          <w:b w:val="0"/>
          <w:bCs w:val="0"/>
        </w:rPr>
        <w:t xml:space="preserve">different </w:t>
      </w:r>
      <w:proofErr w:type="gramStart"/>
      <w:r w:rsidR="00B05D20">
        <w:rPr>
          <w:b w:val="0"/>
          <w:bCs w:val="0"/>
        </w:rPr>
        <w:t>species</w:t>
      </w:r>
      <w:proofErr w:type="gramEnd"/>
      <w:r w:rsidR="00B05D20">
        <w:rPr>
          <w:b w:val="0"/>
          <w:bCs w:val="0"/>
        </w:rPr>
        <w:t xml:space="preserve"> trees as input to GRAMPA </w:t>
      </w:r>
      <w:r w:rsidR="006F72CC">
        <w:rPr>
          <w:b w:val="0"/>
          <w:bCs w:val="0"/>
        </w:rPr>
        <w:t xml:space="preserve">to </w:t>
      </w:r>
      <w:r w:rsidR="00B05D20">
        <w:rPr>
          <w:b w:val="0"/>
          <w:bCs w:val="0"/>
        </w:rPr>
        <w:t xml:space="preserve">test the same scenarios. </w:t>
      </w:r>
      <w:r w:rsidR="004C398C">
        <w:rPr>
          <w:b w:val="0"/>
          <w:bCs w:val="0"/>
        </w:rPr>
        <w:t xml:space="preserve">In addition to </w:t>
      </w:r>
      <w:r w:rsidR="00817260">
        <w:rPr>
          <w:b w:val="0"/>
          <w:bCs w:val="0"/>
        </w:rPr>
        <w:t xml:space="preserve">the </w:t>
      </w:r>
      <w:r w:rsidR="004C398C">
        <w:rPr>
          <w:b w:val="0"/>
          <w:bCs w:val="0"/>
        </w:rPr>
        <w:t>species tree</w:t>
      </w:r>
      <w:r w:rsidR="00817260">
        <w:rPr>
          <w:b w:val="0"/>
          <w:bCs w:val="0"/>
        </w:rPr>
        <w:t xml:space="preserve"> we inferred using ASTRAL</w:t>
      </w:r>
      <w:r w:rsidR="00A03205">
        <w:rPr>
          <w:b w:val="0"/>
          <w:bCs w:val="0"/>
        </w:rPr>
        <w:t xml:space="preserve"> (Fig. 1A)</w:t>
      </w:r>
      <w:r w:rsidR="004C398C">
        <w:rPr>
          <w:b w:val="0"/>
          <w:bCs w:val="0"/>
        </w:rPr>
        <w:t>, t</w:t>
      </w:r>
      <w:r w:rsidR="00AF5E1B">
        <w:rPr>
          <w:b w:val="0"/>
          <w:bCs w:val="0"/>
        </w:rPr>
        <w:t>he two alternate species tree topologies we tested were</w:t>
      </w:r>
      <w:r w:rsidR="00DD7E60">
        <w:rPr>
          <w:b w:val="0"/>
          <w:bCs w:val="0"/>
        </w:rPr>
        <w:t xml:space="preserve"> a recently inferred phylogeny from</w:t>
      </w:r>
      <w:r w:rsidR="004C398C">
        <w:rPr>
          <w:b w:val="0"/>
          <w:bCs w:val="0"/>
        </w:rPr>
        <w:t xml:space="preserve"> </w:t>
      </w:r>
      <w:r w:rsidR="004C398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4C398C">
        <w:rPr>
          <w:b w:val="0"/>
          <w:bCs w:val="0"/>
        </w:rPr>
      </w:r>
      <w:r w:rsidR="004C398C">
        <w:rPr>
          <w:b w:val="0"/>
          <w:bCs w:val="0"/>
        </w:rPr>
        <w:fldChar w:fldCharType="separate"/>
      </w:r>
      <w:r w:rsidR="00080A93">
        <w:rPr>
          <w:b w:val="0"/>
          <w:bCs w:val="0"/>
          <w:noProof/>
        </w:rPr>
        <w:t>Ballesteros, et al. (2022)</w:t>
      </w:r>
      <w:r w:rsidR="004C398C">
        <w:rPr>
          <w:b w:val="0"/>
          <w:bCs w:val="0"/>
        </w:rPr>
        <w:fldChar w:fldCharType="end"/>
      </w:r>
      <w:r w:rsidR="00101C76">
        <w:rPr>
          <w:b w:val="0"/>
          <w:bCs w:val="0"/>
        </w:rPr>
        <w:t>—</w:t>
      </w:r>
      <w:r w:rsidR="00DD7E60">
        <w:rPr>
          <w:b w:val="0"/>
          <w:bCs w:val="0"/>
        </w:rPr>
        <w:t xml:space="preserve">in which </w:t>
      </w:r>
      <w:r w:rsidR="00DD7E60">
        <w:rPr>
          <w:b w:val="0"/>
          <w:bCs w:val="0"/>
        </w:rPr>
        <w:lastRenderedPageBreak/>
        <w:t>horseshoe crabs group within arachnids, specifically sister to spiders and scorpions</w:t>
      </w:r>
      <w:r w:rsidR="00817260">
        <w:rPr>
          <w:b w:val="0"/>
          <w:bCs w:val="0"/>
        </w:rPr>
        <w:t xml:space="preserve"> (Fig</w:t>
      </w:r>
      <w:r w:rsidR="000355AF">
        <w:rPr>
          <w:b w:val="0"/>
          <w:bCs w:val="0"/>
        </w:rPr>
        <w:t>. 1B</w:t>
      </w:r>
      <w:r w:rsidR="00817260">
        <w:rPr>
          <w:b w:val="0"/>
          <w:bCs w:val="0"/>
        </w:rPr>
        <w:t>)</w:t>
      </w:r>
      <w:r w:rsidR="00101C76">
        <w:rPr>
          <w:b w:val="0"/>
          <w:bCs w:val="0"/>
        </w:rPr>
        <w:t>—</w:t>
      </w:r>
      <w:r w:rsidR="00B05D20">
        <w:rPr>
          <w:b w:val="0"/>
          <w:bCs w:val="0"/>
        </w:rPr>
        <w:t xml:space="preserve">and </w:t>
      </w:r>
      <w:r w:rsidR="00DD7E60">
        <w:rPr>
          <w:b w:val="0"/>
          <w:bCs w:val="0"/>
        </w:rPr>
        <w:t>a ‘traditional’ species tree topology, in which horseshoe crabs are sister to all arachnid species</w:t>
      </w:r>
      <w:r w:rsidR="00817260">
        <w:rPr>
          <w:b w:val="0"/>
          <w:bCs w:val="0"/>
        </w:rPr>
        <w:t xml:space="preserve"> (Fig</w:t>
      </w:r>
      <w:r w:rsidR="000355AF">
        <w:rPr>
          <w:b w:val="0"/>
          <w:bCs w:val="0"/>
        </w:rPr>
        <w:t>. 1C</w:t>
      </w:r>
      <w:r w:rsidR="00817260">
        <w:rPr>
          <w:b w:val="0"/>
          <w:bCs w:val="0"/>
        </w:rPr>
        <w:t>)</w:t>
      </w:r>
      <w:r w:rsidR="00B05D20">
        <w:rPr>
          <w:b w:val="0"/>
          <w:bCs w:val="0"/>
        </w:rPr>
        <w:t>.</w:t>
      </w:r>
      <w:r w:rsidR="00DD7E60">
        <w:rPr>
          <w:b w:val="0"/>
          <w:bCs w:val="0"/>
        </w:rPr>
        <w:t xml:space="preserve"> For the ‘traditional’ tree, because of the unresolved placement of </w:t>
      </w:r>
      <w:proofErr w:type="spellStart"/>
      <w:r w:rsidR="00DD7E60">
        <w:rPr>
          <w:b w:val="0"/>
          <w:bCs w:val="0"/>
        </w:rPr>
        <w:t>Acariformes</w:t>
      </w:r>
      <w:proofErr w:type="spellEnd"/>
      <w:r w:rsidR="00DD7E60">
        <w:rPr>
          <w:b w:val="0"/>
          <w:bCs w:val="0"/>
        </w:rPr>
        <w:t xml:space="preserve"> and </w:t>
      </w:r>
      <w:proofErr w:type="spellStart"/>
      <w:r w:rsidR="00DD7E60">
        <w:rPr>
          <w:b w:val="0"/>
          <w:bCs w:val="0"/>
        </w:rPr>
        <w:t>Parasitiformes</w:t>
      </w:r>
      <w:proofErr w:type="spellEnd"/>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Ballesteros, et al. (2022)</w:t>
      </w:r>
      <w:r w:rsidR="009A1E1D">
        <w:rPr>
          <w:b w:val="0"/>
          <w:bCs w:val="0"/>
        </w:rPr>
        <w:fldChar w:fldCharType="end"/>
      </w:r>
      <w:r w:rsidR="00DD7E60">
        <w:rPr>
          <w:b w:val="0"/>
          <w:bCs w:val="0"/>
        </w:rPr>
        <w:t xml:space="preserve"> and manually </w:t>
      </w:r>
      <w:r w:rsidR="002F536E">
        <w:rPr>
          <w:b w:val="0"/>
          <w:bCs w:val="0"/>
        </w:rPr>
        <w:t xml:space="preserve">placed </w:t>
      </w:r>
      <w:r w:rsidR="00DD7E60">
        <w:rPr>
          <w:b w:val="0"/>
          <w:bCs w:val="0"/>
        </w:rPr>
        <w:t xml:space="preserve">horseshoe crabs </w:t>
      </w:r>
      <w:r w:rsidR="00B37259">
        <w:rPr>
          <w:b w:val="0"/>
          <w:bCs w:val="0"/>
        </w:rPr>
        <w:t>sister to arachnids.</w:t>
      </w:r>
      <w:r w:rsidR="00B05D20">
        <w:rPr>
          <w:b w:val="0"/>
          <w:bCs w:val="0"/>
        </w:rPr>
        <w:t xml:space="preserve"> </w:t>
      </w:r>
    </w:p>
    <w:p w14:paraId="2A779484" w14:textId="77777777" w:rsidR="004113AE" w:rsidRPr="004E79D0" w:rsidRDefault="004113AE" w:rsidP="005E3A79">
      <w:pPr>
        <w:pStyle w:val="Heading2"/>
        <w:jc w:val="both"/>
      </w:pPr>
      <w:r w:rsidRPr="004E79D0">
        <w:t>Synteny analysis</w:t>
      </w:r>
    </w:p>
    <w:p w14:paraId="48894C17" w14:textId="11E7DA93" w:rsidR="004113AE" w:rsidRDefault="004113AE" w:rsidP="005E3A79">
      <w:pPr>
        <w:jc w:val="both"/>
        <w:rPr>
          <w:b w:val="0"/>
          <w:bCs w:val="0"/>
        </w:rPr>
      </w:pPr>
      <w:r w:rsidRPr="009169FD">
        <w:rPr>
          <w:b w:val="0"/>
          <w:bCs w:val="0"/>
        </w:rPr>
        <w:t xml:space="preserve">We used </w:t>
      </w:r>
      <w:r w:rsidR="00101C76">
        <w:rPr>
          <w:b w:val="0"/>
          <w:bCs w:val="0"/>
        </w:rPr>
        <w:t xml:space="preserve">estimates of </w:t>
      </w:r>
      <w:r w:rsidRPr="009169FD">
        <w:rPr>
          <w:b w:val="0"/>
          <w:bCs w:val="0"/>
        </w:rPr>
        <w:t>synten</w:t>
      </w:r>
      <w:r w:rsidR="00101C76">
        <w:rPr>
          <w:b w:val="0"/>
          <w:bCs w:val="0"/>
        </w:rPr>
        <w:t>y</w:t>
      </w:r>
      <w:r w:rsidRPr="009169FD">
        <w:rPr>
          <w:b w:val="0"/>
          <w:bCs w:val="0"/>
        </w:rPr>
        <w:t xml:space="preserve"> to test for paleopolyploid ancestry in</w:t>
      </w:r>
      <w:r w:rsidR="000E0E97">
        <w:rPr>
          <w:b w:val="0"/>
          <w:bCs w:val="0"/>
        </w:rPr>
        <w:t xml:space="preserve"> each of our</w:t>
      </w:r>
      <w:r w:rsidRPr="009169FD">
        <w:rPr>
          <w:b w:val="0"/>
          <w:bCs w:val="0"/>
        </w:rPr>
        <w:t xml:space="preserve"> </w:t>
      </w:r>
      <w:commentRangeStart w:id="11"/>
      <w:commentRangeStart w:id="12"/>
      <w:commentRangeStart w:id="13"/>
      <w:r w:rsidR="005740D5">
        <w:rPr>
          <w:b w:val="0"/>
          <w:bCs w:val="0"/>
        </w:rPr>
        <w:t>19</w:t>
      </w:r>
      <w:r w:rsidRPr="009169FD">
        <w:rPr>
          <w:b w:val="0"/>
          <w:bCs w:val="0"/>
        </w:rPr>
        <w:t xml:space="preserve"> species</w:t>
      </w:r>
      <w:commentRangeEnd w:id="11"/>
      <w:r w:rsidR="00D32D7B">
        <w:rPr>
          <w:rStyle w:val="CommentReference"/>
        </w:rPr>
        <w:commentReference w:id="11"/>
      </w:r>
      <w:commentRangeEnd w:id="12"/>
      <w:r w:rsidR="00EC775A">
        <w:rPr>
          <w:rStyle w:val="CommentReference"/>
        </w:rPr>
        <w:commentReference w:id="12"/>
      </w:r>
      <w:commentRangeEnd w:id="13"/>
      <w:r w:rsidR="006D75AC">
        <w:rPr>
          <w:rStyle w:val="CommentReference"/>
        </w:rPr>
        <w:commentReference w:id="13"/>
      </w:r>
      <w:r w:rsidR="000E0E97">
        <w:rPr>
          <w:b w:val="0"/>
          <w:bCs w:val="0"/>
        </w:rPr>
        <w:t>.</w:t>
      </w:r>
      <w:r w:rsidRPr="009169FD">
        <w:rPr>
          <w:b w:val="0"/>
          <w:bCs w:val="0"/>
        </w:rPr>
        <w:t xml:space="preserve"> </w:t>
      </w:r>
      <w:r w:rsidR="00267F5B">
        <w:rPr>
          <w:b w:val="0"/>
          <w:bCs w:val="0"/>
        </w:rPr>
        <w:t>Self-</w:t>
      </w:r>
      <w:proofErr w:type="spellStart"/>
      <w:r w:rsidR="00267F5B">
        <w:rPr>
          <w:b w:val="0"/>
          <w:bCs w:val="0"/>
        </w:rPr>
        <w:t>self syntenic</w:t>
      </w:r>
      <w:proofErr w:type="spellEnd"/>
      <w:r w:rsidR="00267F5B">
        <w:rPr>
          <w:b w:val="0"/>
          <w:bCs w:val="0"/>
        </w:rPr>
        <w:t xml:space="preserve"> analyses for each genome were made using </w:t>
      </w:r>
      <w:proofErr w:type="spellStart"/>
      <w:r w:rsidR="00267F5B">
        <w:rPr>
          <w:b w:val="0"/>
          <w:bCs w:val="0"/>
        </w:rPr>
        <w:t>MCScanX</w:t>
      </w:r>
      <w:proofErr w:type="spellEnd"/>
      <w:r w:rsidR="000D7368">
        <w:rPr>
          <w:b w:val="0"/>
          <w:bCs w:val="0"/>
        </w:rPr>
        <w:t xml:space="preserve"> (Wang et al. 2012). We used </w:t>
      </w:r>
      <w:r w:rsidR="002E1EB7">
        <w:rPr>
          <w:b w:val="0"/>
          <w:bCs w:val="0"/>
        </w:rPr>
        <w:t xml:space="preserve">the </w:t>
      </w:r>
      <w:r w:rsidRPr="009169FD">
        <w:rPr>
          <w:b w:val="0"/>
          <w:bCs w:val="0"/>
        </w:rPr>
        <w:t xml:space="preserve">default settings </w:t>
      </w:r>
      <w:r w:rsidR="002E1EB7">
        <w:rPr>
          <w:b w:val="0"/>
          <w:bCs w:val="0"/>
        </w:rPr>
        <w:t xml:space="preserve">of </w:t>
      </w:r>
      <w:proofErr w:type="spellStart"/>
      <w:r w:rsidR="002E1EB7">
        <w:rPr>
          <w:b w:val="0"/>
          <w:bCs w:val="0"/>
        </w:rPr>
        <w:t>MCScanX</w:t>
      </w:r>
      <w:proofErr w:type="spellEnd"/>
      <w:r w:rsidR="002E1EB7">
        <w:rPr>
          <w:b w:val="0"/>
          <w:bCs w:val="0"/>
        </w:rPr>
        <w:t xml:space="preserve"> </w:t>
      </w:r>
      <w:r w:rsidRPr="009169FD">
        <w:rPr>
          <w:b w:val="0"/>
          <w:bCs w:val="0"/>
        </w:rPr>
        <w:t>to detect and visualize intraspecific syntenic blocks.</w:t>
      </w:r>
      <w:r w:rsidR="00387DAD">
        <w:rPr>
          <w:b w:val="0"/>
          <w:bCs w:val="0"/>
        </w:rPr>
        <w:t xml:space="preserve"> Given that ancient WGDs may be highly fractionated, we also used a minimum block size of 3 to</w:t>
      </w:r>
      <w:r w:rsidR="00413C1A">
        <w:rPr>
          <w:b w:val="0"/>
          <w:bCs w:val="0"/>
        </w:rPr>
        <w:t xml:space="preserve"> recover potentially highly fragmented blocks of synteny.</w:t>
      </w:r>
    </w:p>
    <w:p w14:paraId="4A7FDE69" w14:textId="04014BB8" w:rsidR="00862E2C" w:rsidRDefault="00862E2C" w:rsidP="005E3A79">
      <w:pPr>
        <w:pStyle w:val="Heading2"/>
        <w:jc w:val="both"/>
      </w:pPr>
      <w:r>
        <w:t>Synonymous divergence</w:t>
      </w:r>
      <w:r w:rsidR="00701F4A">
        <w:t xml:space="preserve"> between paralogs</w:t>
      </w:r>
      <w:r w:rsidR="008E262B">
        <w:t xml:space="preserve"> (</w:t>
      </w:r>
      <w:commentRangeStart w:id="14"/>
      <w:commentRangeStart w:id="15"/>
      <w:r w:rsidR="008E262B" w:rsidRPr="000E3F5A">
        <w:rPr>
          <w:i w:val="0"/>
        </w:rPr>
        <w:t>K</w:t>
      </w:r>
      <w:r w:rsidR="008E262B" w:rsidRPr="000E3F5A">
        <w:rPr>
          <w:b/>
          <w:bCs/>
          <w:vertAlign w:val="subscript"/>
        </w:rPr>
        <w:t>S</w:t>
      </w:r>
      <w:commentRangeEnd w:id="14"/>
      <w:r w:rsidR="0023480F">
        <w:rPr>
          <w:rStyle w:val="CommentReference"/>
          <w:b/>
          <w:bCs/>
          <w:i w:val="0"/>
          <w:iCs w:val="0"/>
        </w:rPr>
        <w:commentReference w:id="14"/>
      </w:r>
      <w:commentRangeEnd w:id="15"/>
      <w:r w:rsidR="00D32D7B">
        <w:rPr>
          <w:rStyle w:val="CommentReference"/>
          <w:b/>
          <w:bCs/>
          <w:i w:val="0"/>
          <w:iCs w:val="0"/>
        </w:rPr>
        <w:commentReference w:id="15"/>
      </w:r>
      <w:r w:rsidR="008E262B">
        <w:t>)</w:t>
      </w:r>
    </w:p>
    <w:p w14:paraId="2F5A2E65" w14:textId="1C164424" w:rsidR="001014C4" w:rsidRPr="00CE4114" w:rsidRDefault="001741CA" w:rsidP="001014C4">
      <w:pPr>
        <w:rPr>
          <w:b w:val="0"/>
          <w:bCs w:val="0"/>
        </w:rPr>
      </w:pPr>
      <w:r w:rsidRPr="00663979">
        <w:rPr>
          <w:b w:val="0"/>
          <w:bCs w:val="0"/>
        </w:rPr>
        <w:t xml:space="preserve">To </w:t>
      </w:r>
      <w:r w:rsidR="001014C4" w:rsidRPr="00663979">
        <w:rPr>
          <w:b w:val="0"/>
          <w:bCs w:val="0"/>
        </w:rPr>
        <w:t>construct</w:t>
      </w:r>
      <w:r w:rsidR="00114DBC" w:rsidRPr="00663979">
        <w:rPr>
          <w:b w:val="0"/>
          <w:bCs w:val="0"/>
          <w:color w:val="222222"/>
          <w:shd w:val="clear" w:color="auto" w:fill="FFFFFF"/>
        </w:rPr>
        <w:t xml:space="preserve"> gene families and</w:t>
      </w:r>
      <w:r w:rsidR="001014C4" w:rsidRPr="00663979">
        <w:rPr>
          <w:b w:val="0"/>
          <w:bCs w:val="0"/>
          <w:color w:val="222222"/>
          <w:shd w:val="clear" w:color="auto" w:fill="FFFFFF"/>
        </w:rPr>
        <w:t xml:space="preserve"> </w:t>
      </w:r>
      <w:r w:rsidR="008A23D6">
        <w:rPr>
          <w:b w:val="0"/>
          <w:bCs w:val="0"/>
          <w:color w:val="222222"/>
          <w:shd w:val="clear" w:color="auto" w:fill="FFFFFF"/>
        </w:rPr>
        <w:t xml:space="preserve">to </w:t>
      </w:r>
      <w:r w:rsidR="001014C4" w:rsidRPr="00663979">
        <w:rPr>
          <w:b w:val="0"/>
          <w:bCs w:val="0"/>
          <w:color w:val="222222"/>
          <w:shd w:val="clear" w:color="auto" w:fill="FFFFFF"/>
        </w:rPr>
        <w:t>estimate the age distribution of gene duplications</w:t>
      </w:r>
      <w:r w:rsidR="001E171D" w:rsidRPr="00663979">
        <w:rPr>
          <w:b w:val="0"/>
          <w:bCs w:val="0"/>
          <w:color w:val="222222"/>
          <w:shd w:val="clear" w:color="auto" w:fill="FFFFFF"/>
        </w:rPr>
        <w:t xml:space="preserve"> we used the </w:t>
      </w:r>
      <w:proofErr w:type="spellStart"/>
      <w:r w:rsidR="001E171D" w:rsidRPr="00663979">
        <w:rPr>
          <w:b w:val="0"/>
          <w:bCs w:val="0"/>
          <w:color w:val="222222"/>
          <w:shd w:val="clear" w:color="auto" w:fill="FFFFFF"/>
        </w:rPr>
        <w:t>DupPipe</w:t>
      </w:r>
      <w:proofErr w:type="spellEnd"/>
      <w:r w:rsidR="001E171D" w:rsidRPr="00663979">
        <w:rPr>
          <w:b w:val="0"/>
          <w:bCs w:val="0"/>
          <w:color w:val="222222"/>
          <w:shd w:val="clear" w:color="auto" w:fill="FFFFFF"/>
        </w:rPr>
        <w:t xml:space="preserve"> pipeline (Barker et al. 2008; Barker et a</w:t>
      </w:r>
      <w:r w:rsidR="00663979" w:rsidRPr="00663979">
        <w:rPr>
          <w:b w:val="0"/>
          <w:bCs w:val="0"/>
          <w:color w:val="222222"/>
          <w:shd w:val="clear" w:color="auto" w:fill="FFFFFF"/>
        </w:rPr>
        <w:t>l. 2010)</w:t>
      </w:r>
      <w:r w:rsidR="001014C4" w:rsidRPr="00663979">
        <w:rPr>
          <w:b w:val="0"/>
          <w:bCs w:val="0"/>
          <w:color w:val="222222"/>
          <w:shd w:val="clear" w:color="auto" w:fill="FFFFFF"/>
        </w:rPr>
        <w:t>.</w:t>
      </w:r>
      <w:r w:rsidR="000E0E97">
        <w:rPr>
          <w:b w:val="0"/>
          <w:bCs w:val="0"/>
          <w:color w:val="222222"/>
          <w:shd w:val="clear" w:color="auto" w:fill="FFFFFF"/>
        </w:rPr>
        <w:t xml:space="preserve"> </w:t>
      </w:r>
      <w:commentRangeStart w:id="16"/>
      <w:commentRangeStart w:id="17"/>
      <w:r w:rsidR="000E0E97">
        <w:rPr>
          <w:b w:val="0"/>
          <w:bCs w:val="0"/>
          <w:color w:val="222222"/>
          <w:shd w:val="clear" w:color="auto" w:fill="FFFFFF"/>
        </w:rPr>
        <w:t xml:space="preserve">Briefly, </w:t>
      </w:r>
      <w:proofErr w:type="spellStart"/>
      <w:r w:rsidR="000E0E97">
        <w:rPr>
          <w:b w:val="0"/>
          <w:bCs w:val="0"/>
          <w:color w:val="222222"/>
          <w:shd w:val="clear" w:color="auto" w:fill="FFFFFF"/>
        </w:rPr>
        <w:t>DupPipe</w:t>
      </w:r>
      <w:proofErr w:type="spellEnd"/>
      <w:r w:rsidR="000E0E97">
        <w:rPr>
          <w:b w:val="0"/>
          <w:bCs w:val="0"/>
          <w:color w:val="222222"/>
          <w:shd w:val="clear" w:color="auto" w:fill="FFFFFF"/>
        </w:rPr>
        <w:t xml:space="preserve"> translates coding transcripts from nucleotide to peptide </w:t>
      </w:r>
      <w:r w:rsidR="001014C4" w:rsidRPr="00663979">
        <w:rPr>
          <w:b w:val="0"/>
          <w:bCs w:val="0"/>
          <w:color w:val="222222"/>
          <w:shd w:val="clear" w:color="auto" w:fill="FFFFFF"/>
        </w:rPr>
        <w:t>sequences and identifie</w:t>
      </w:r>
      <w:r w:rsidR="000E0E97">
        <w:rPr>
          <w:b w:val="0"/>
          <w:bCs w:val="0"/>
          <w:color w:val="222222"/>
          <w:shd w:val="clear" w:color="auto" w:fill="FFFFFF"/>
        </w:rPr>
        <w:t>s r</w:t>
      </w:r>
      <w:r w:rsidR="001014C4" w:rsidRPr="00663979">
        <w:rPr>
          <w:b w:val="0"/>
          <w:bCs w:val="0"/>
          <w:color w:val="222222"/>
          <w:shd w:val="clear" w:color="auto" w:fill="FFFFFF"/>
        </w:rPr>
        <w:t>eading frames by comparing</w:t>
      </w:r>
      <w:r w:rsidR="000E0E97">
        <w:rPr>
          <w:b w:val="0"/>
          <w:bCs w:val="0"/>
          <w:color w:val="222222"/>
          <w:shd w:val="clear" w:color="auto" w:fill="FFFFFF"/>
        </w:rPr>
        <w:t xml:space="preserve"> </w:t>
      </w:r>
      <w:proofErr w:type="spellStart"/>
      <w:r w:rsidR="001014C4" w:rsidRPr="00663979">
        <w:rPr>
          <w:b w:val="0"/>
          <w:bCs w:val="0"/>
          <w:color w:val="222222"/>
          <w:shd w:val="clear" w:color="auto" w:fill="FFFFFF"/>
        </w:rPr>
        <w:t>Genewise</w:t>
      </w:r>
      <w:proofErr w:type="spellEnd"/>
      <w:r w:rsidR="00EC775A">
        <w:rPr>
          <w:b w:val="0"/>
          <w:bCs w:val="0"/>
          <w:color w:val="222222"/>
          <w:shd w:val="clear" w:color="auto" w:fill="FFFFFF"/>
        </w:rPr>
        <w:t xml:space="preserve"> </w:t>
      </w:r>
      <w:r w:rsidR="00EC775A">
        <w:rPr>
          <w:b w:val="0"/>
          <w:bCs w:val="0"/>
          <w:color w:val="222222"/>
          <w:shd w:val="clear" w:color="auto" w:fill="FFFFFF"/>
        </w:rPr>
        <w:fldChar w:fldCharType="begin"/>
      </w:r>
      <w:r w:rsidR="00EC775A">
        <w:rPr>
          <w:b w:val="0"/>
          <w:bCs w:val="0"/>
          <w:color w:val="222222"/>
          <w:shd w:val="clear" w:color="auto" w:fill="FFFFFF"/>
        </w:rPr>
        <w:instrText xml:space="preserve"> ADDIN EN.CITE &lt;EndNote&gt;&lt;Cite&gt;&lt;Author&gt;Birney&lt;/Author&gt;&lt;Year&gt;2004&lt;/Year&gt;&lt;RecNum&gt;73&lt;/RecNum&gt;&lt;DisplayText&gt;(Birney, et al. 2004)&lt;/DisplayText&gt;&lt;record&gt;&lt;rec-number&gt;73&lt;/rec-number&gt;&lt;foreign-keys&gt;&lt;key app="EN" db-id="55awttt9yf0aace20sqpvrzmrtvr0vapts5w" timestamp="1706041523"&gt;73&lt;/key&gt;&lt;/foreign-keys&gt;&lt;ref-type name="Journal Article"&gt;17&lt;/ref-type&gt;&lt;contributors&gt;&lt;authors&gt;&lt;author&gt;Birney, E.&lt;/author&gt;&lt;author&gt;Clamp, M.&lt;/author&gt;&lt;author&gt;Durbin, R.&lt;/author&gt;&lt;/authors&gt;&lt;/contributors&gt;&lt;auth-address&gt;The European Bioinformatics Institute, The Wellcome Trust Genome Campus, Hinxton, Cambridge, CB10 1SA, UK. birney@ebi.ac.uk&lt;/auth-address&gt;&lt;titles&gt;&lt;title&gt;GeneWise and Genomewise&lt;/title&gt;&lt;secondary-title&gt;Genome Res&lt;/secondary-title&gt;&lt;/titles&gt;&lt;periodical&gt;&lt;full-title&gt;Genome Res&lt;/full-title&gt;&lt;/periodical&gt;&lt;pages&gt;988-95&lt;/pages&gt;&lt;volume&gt;14&lt;/volume&gt;&lt;number&gt;5&lt;/number&gt;&lt;keywords&gt;&lt;keyword&gt;3&amp;apos; Flanking Region&lt;/keyword&gt;&lt;keyword&gt;5&amp;apos; Flanking Region&lt;/keyword&gt;&lt;keyword&gt;Algorithms&lt;/keyword&gt;&lt;keyword&gt;Computational Biology/methods&lt;/keyword&gt;&lt;keyword&gt;DNA, Complementary&lt;/keyword&gt;&lt;keyword&gt;Models, Theoretical&lt;/keyword&gt;&lt;keyword&gt;Predictive Value of Tests&lt;/keyword&gt;&lt;keyword&gt;Research Design&lt;/keyword&gt;&lt;keyword&gt;*Software&lt;/keyword&gt;&lt;/keywords&gt;&lt;dates&gt;&lt;year&gt;2004&lt;/year&gt;&lt;pub-dates&gt;&lt;date&gt;May&lt;/date&gt;&lt;/pub-dates&gt;&lt;/dates&gt;&lt;isbn&gt;1088-9051 (Print)&amp;#xD;1088-9051 (Linking)&lt;/isbn&gt;&lt;accession-num&gt;15123596&lt;/accession-num&gt;&lt;urls&gt;&lt;related-urls&gt;&lt;url&gt;https://www.ncbi.nlm.nih.gov/pubmed/15123596&lt;/url&gt;&lt;/related-urls&gt;&lt;/urls&gt;&lt;custom2&gt;PMC479130&lt;/custom2&gt;&lt;electronic-resource-num&gt;10.1101/gr.1865504&lt;/electronic-resource-num&gt;&lt;remote-database-name&gt;Medline&lt;/remote-database-name&gt;&lt;remote-database-provider&gt;NLM&lt;/remote-database-provider&gt;&lt;/record&gt;&lt;/Cite&gt;&lt;/EndNote&gt;</w:instrText>
      </w:r>
      <w:r w:rsidR="00EC775A">
        <w:rPr>
          <w:b w:val="0"/>
          <w:bCs w:val="0"/>
          <w:color w:val="222222"/>
          <w:shd w:val="clear" w:color="auto" w:fill="FFFFFF"/>
        </w:rPr>
        <w:fldChar w:fldCharType="separate"/>
      </w:r>
      <w:r w:rsidR="00EC775A">
        <w:rPr>
          <w:b w:val="0"/>
          <w:bCs w:val="0"/>
          <w:noProof/>
          <w:color w:val="222222"/>
          <w:shd w:val="clear" w:color="auto" w:fill="FFFFFF"/>
        </w:rPr>
        <w:t>(Birney, et al. 2004)</w:t>
      </w:r>
      <w:r w:rsidR="00EC775A">
        <w:rPr>
          <w:b w:val="0"/>
          <w:bCs w:val="0"/>
          <w:color w:val="222222"/>
          <w:shd w:val="clear" w:color="auto" w:fill="FFFFFF"/>
        </w:rPr>
        <w:fldChar w:fldCharType="end"/>
      </w:r>
      <w:commentRangeStart w:id="18"/>
      <w:r w:rsidR="001014C4" w:rsidRPr="00663979">
        <w:rPr>
          <w:b w:val="0"/>
          <w:bCs w:val="0"/>
          <w:color w:val="222222"/>
          <w:shd w:val="clear" w:color="auto" w:fill="FFFFFF"/>
        </w:rPr>
        <w:t> </w:t>
      </w:r>
      <w:commentRangeEnd w:id="18"/>
      <w:r w:rsidR="00D7678E">
        <w:rPr>
          <w:rStyle w:val="CommentReference"/>
        </w:rPr>
        <w:commentReference w:id="18"/>
      </w:r>
      <w:r w:rsidR="001014C4" w:rsidRPr="00663979">
        <w:rPr>
          <w:b w:val="0"/>
          <w:bCs w:val="0"/>
          <w:color w:val="222222"/>
          <w:shd w:val="clear" w:color="auto" w:fill="FFFFFF"/>
        </w:rPr>
        <w:t>alignment</w:t>
      </w:r>
      <w:r w:rsidR="000E0E97">
        <w:rPr>
          <w:b w:val="0"/>
          <w:bCs w:val="0"/>
          <w:color w:val="222222"/>
          <w:shd w:val="clear" w:color="auto" w:fill="FFFFFF"/>
        </w:rPr>
        <w:t>s</w:t>
      </w:r>
      <w:r w:rsidR="001014C4" w:rsidRPr="00663979">
        <w:rPr>
          <w:b w:val="0"/>
          <w:bCs w:val="0"/>
          <w:color w:val="222222"/>
          <w:shd w:val="clear" w:color="auto" w:fill="FFFFFF"/>
        </w:rPr>
        <w:t xml:space="preserve"> to the best-hit protein from a collection of proteins from </w:t>
      </w:r>
      <w:r w:rsidR="0023480F">
        <w:rPr>
          <w:b w:val="0"/>
          <w:bCs w:val="0"/>
          <w:color w:val="222222"/>
          <w:shd w:val="clear" w:color="auto" w:fill="FFFFFF"/>
        </w:rPr>
        <w:t xml:space="preserve">the </w:t>
      </w:r>
      <w:r w:rsidR="00CE4114">
        <w:rPr>
          <w:b w:val="0"/>
          <w:bCs w:val="0"/>
          <w:color w:val="222222"/>
          <w:shd w:val="clear" w:color="auto" w:fill="FFFFFF"/>
        </w:rPr>
        <w:t>1</w:t>
      </w:r>
      <w:r w:rsidR="000E0E97">
        <w:rPr>
          <w:b w:val="0"/>
          <w:bCs w:val="0"/>
          <w:color w:val="222222"/>
          <w:shd w:val="clear" w:color="auto" w:fill="FFFFFF"/>
        </w:rPr>
        <w:t>9</w:t>
      </w:r>
      <w:r w:rsidR="00CE4114">
        <w:rPr>
          <w:b w:val="0"/>
          <w:bCs w:val="0"/>
          <w:color w:val="222222"/>
          <w:shd w:val="clear" w:color="auto" w:fill="FFFFFF"/>
        </w:rPr>
        <w:t xml:space="preserve"> </w:t>
      </w:r>
      <w:r w:rsidR="000E0E97">
        <w:rPr>
          <w:b w:val="0"/>
          <w:bCs w:val="0"/>
          <w:color w:val="222222"/>
          <w:shd w:val="clear" w:color="auto" w:fill="FFFFFF"/>
        </w:rPr>
        <w:t>sampled genomes.</w:t>
      </w:r>
      <w:commentRangeEnd w:id="16"/>
      <w:r w:rsidR="00504688">
        <w:rPr>
          <w:rStyle w:val="CommentReference"/>
        </w:rPr>
        <w:commentReference w:id="16"/>
      </w:r>
      <w:commentRangeEnd w:id="17"/>
      <w:r w:rsidR="00B63B50">
        <w:rPr>
          <w:rStyle w:val="CommentReference"/>
        </w:rPr>
        <w:commentReference w:id="17"/>
      </w:r>
      <w:r w:rsidR="001014C4" w:rsidRPr="00663979">
        <w:rPr>
          <w:b w:val="0"/>
          <w:bCs w:val="0"/>
          <w:color w:val="222222"/>
          <w:shd w:val="clear" w:color="auto" w:fill="FFFFFF"/>
        </w:rPr>
        <w:t xml:space="preserve"> For all </w:t>
      </w:r>
      <w:proofErr w:type="spellStart"/>
      <w:r w:rsidR="001014C4" w:rsidRPr="00663979">
        <w:rPr>
          <w:b w:val="0"/>
          <w:bCs w:val="0"/>
          <w:color w:val="222222"/>
          <w:shd w:val="clear" w:color="auto" w:fill="FFFFFF"/>
        </w:rPr>
        <w:t>DupPipe</w:t>
      </w:r>
      <w:proofErr w:type="spellEnd"/>
      <w:r w:rsidR="001014C4" w:rsidRPr="00663979">
        <w:rPr>
          <w:b w:val="0"/>
          <w:bCs w:val="0"/>
          <w:color w:val="222222"/>
          <w:shd w:val="clear" w:color="auto" w:fill="FFFFFF"/>
        </w:rPr>
        <w:t xml:space="preserve"> runs, we used protein-guided DNA alignments to align our nucleic acid sequences while maintaining the reading frame. We estimated synonymous divergence (</w:t>
      </w:r>
      <w:r w:rsidR="001D7912" w:rsidRPr="00663979">
        <w:rPr>
          <w:b w:val="0"/>
          <w:bCs w:val="0"/>
          <w:i/>
          <w:iCs/>
          <w:color w:val="222222"/>
          <w:shd w:val="clear" w:color="auto" w:fill="FFFFFF"/>
        </w:rPr>
        <w:t>K</w:t>
      </w:r>
      <w:r w:rsidR="001D7912">
        <w:rPr>
          <w:b w:val="0"/>
          <w:bCs w:val="0"/>
          <w:color w:val="222222"/>
          <w:shd w:val="clear" w:color="auto" w:fill="FFFFFF"/>
          <w:vertAlign w:val="subscript"/>
        </w:rPr>
        <w:t>S</w:t>
      </w:r>
      <w:r w:rsidR="001014C4" w:rsidRPr="00663979">
        <w:rPr>
          <w:b w:val="0"/>
          <w:bCs w:val="0"/>
          <w:color w:val="222222"/>
          <w:shd w:val="clear" w:color="auto" w:fill="FFFFFF"/>
        </w:rPr>
        <w:t>) using PAML</w:t>
      </w:r>
      <w:r w:rsidR="00D7678E">
        <w:rPr>
          <w:b w:val="0"/>
          <w:bCs w:val="0"/>
          <w:color w:val="222222"/>
          <w:shd w:val="clear" w:color="auto" w:fill="FFFFFF"/>
        </w:rPr>
        <w:t xml:space="preserve"> </w:t>
      </w:r>
      <w:r w:rsidR="00D7678E">
        <w:rPr>
          <w:b w:val="0"/>
          <w:bCs w:val="0"/>
          <w:color w:val="222222"/>
          <w:shd w:val="clear" w:color="auto" w:fill="FFFFFF"/>
        </w:rPr>
        <w:fldChar w:fldCharType="begin"/>
      </w:r>
      <w:r w:rsidR="00D7678E">
        <w:rPr>
          <w:b w:val="0"/>
          <w:bCs w:val="0"/>
          <w:color w:val="222222"/>
          <w:shd w:val="clear" w:color="auto" w:fill="FFFFFF"/>
        </w:rPr>
        <w:instrText xml:space="preserve"> ADDIN EN.CITE &lt;EndNote&gt;&lt;Cite&gt;&lt;Author&gt;Yang&lt;/Author&gt;&lt;Year&gt;2007&lt;/Year&gt;&lt;RecNum&gt;77&lt;/RecNum&gt;&lt;DisplayText&gt;(Yang 2007)&lt;/DisplayText&gt;&lt;record&gt;&lt;rec-number&gt;77&lt;/rec-number&gt;&lt;foreign-keys&gt;&lt;key app="EN" db-id="55awttt9yf0aace20sqpvrzmrtvr0vapts5w" timestamp="1706042632"&gt;77&lt;/key&gt;&lt;/foreign-keys&gt;&lt;ref-type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Evol&lt;/full-title&gt;&lt;/periodical&gt;&lt;pages&gt;1586-91&lt;/pages&gt;&lt;volume&gt;24&lt;/volume&gt;&lt;number&gt;8&lt;/number&gt;&lt;edition&gt;20070504&lt;/edition&gt;&lt;keywords&gt;&lt;keyword&gt;Animals&lt;/keyword&gt;&lt;keyword&gt;Computer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mote-database-name&gt;Medline&lt;/remote-database-name&gt;&lt;remote-database-provider&gt;NLM&lt;/remote-database-provider&gt;&lt;/record&gt;&lt;/Cite&gt;&lt;/EndNote&gt;</w:instrText>
      </w:r>
      <w:r w:rsidR="00D7678E">
        <w:rPr>
          <w:b w:val="0"/>
          <w:bCs w:val="0"/>
          <w:color w:val="222222"/>
          <w:shd w:val="clear" w:color="auto" w:fill="FFFFFF"/>
        </w:rPr>
        <w:fldChar w:fldCharType="separate"/>
      </w:r>
      <w:r w:rsidR="00D7678E">
        <w:rPr>
          <w:b w:val="0"/>
          <w:bCs w:val="0"/>
          <w:noProof/>
          <w:color w:val="222222"/>
          <w:shd w:val="clear" w:color="auto" w:fill="FFFFFF"/>
        </w:rPr>
        <w:t>(Yang 2007)</w:t>
      </w:r>
      <w:r w:rsidR="00D7678E">
        <w:rPr>
          <w:b w:val="0"/>
          <w:bCs w:val="0"/>
          <w:color w:val="222222"/>
          <w:shd w:val="clear" w:color="auto" w:fill="FFFFFF"/>
        </w:rPr>
        <w:fldChar w:fldCharType="end"/>
      </w:r>
      <w:r w:rsidR="001014C4" w:rsidRPr="00663979">
        <w:rPr>
          <w:b w:val="0"/>
          <w:bCs w:val="0"/>
          <w:color w:val="222222"/>
          <w:shd w:val="clear" w:color="auto" w:fill="FFFFFF"/>
        </w:rPr>
        <w:t xml:space="preserve"> with the F3X4 model for each node in the gene-family phylogenies. We identified peaks of gene duplication as evidence </w:t>
      </w:r>
      <w:r w:rsidR="00E57EFB">
        <w:rPr>
          <w:b w:val="0"/>
          <w:bCs w:val="0"/>
          <w:color w:val="222222"/>
          <w:shd w:val="clear" w:color="auto" w:fill="FFFFFF"/>
        </w:rPr>
        <w:t>for potential</w:t>
      </w:r>
      <w:r w:rsidR="001014C4" w:rsidRPr="00663979">
        <w:rPr>
          <w:b w:val="0"/>
          <w:bCs w:val="0"/>
          <w:color w:val="222222"/>
          <w:shd w:val="clear" w:color="auto" w:fill="FFFFFF"/>
        </w:rPr>
        <w:t xml:space="preserve"> ancient WGDs in histograms of the age distribution of gene duplications (</w:t>
      </w:r>
      <w:r w:rsidR="0075544E" w:rsidRPr="00663979">
        <w:rPr>
          <w:b w:val="0"/>
          <w:bCs w:val="0"/>
          <w:i/>
          <w:iCs/>
          <w:color w:val="222222"/>
          <w:shd w:val="clear" w:color="auto" w:fill="FFFFFF"/>
        </w:rPr>
        <w:t>K</w:t>
      </w:r>
      <w:r w:rsidR="0075544E">
        <w:rPr>
          <w:b w:val="0"/>
          <w:bCs w:val="0"/>
          <w:color w:val="222222"/>
          <w:shd w:val="clear" w:color="auto" w:fill="FFFFFF"/>
          <w:vertAlign w:val="subscript"/>
        </w:rPr>
        <w:t>S</w:t>
      </w:r>
      <w:r w:rsidR="0075544E" w:rsidRPr="00663979">
        <w:rPr>
          <w:b w:val="0"/>
          <w:bCs w:val="0"/>
          <w:color w:val="222222"/>
          <w:shd w:val="clear" w:color="auto" w:fill="FFFFFF"/>
        </w:rPr>
        <w:t> </w:t>
      </w:r>
      <w:r w:rsidR="001014C4" w:rsidRPr="00663979">
        <w:rPr>
          <w:b w:val="0"/>
          <w:bCs w:val="0"/>
          <w:color w:val="222222"/>
          <w:shd w:val="clear" w:color="auto" w:fill="FFFFFF"/>
        </w:rPr>
        <w:t xml:space="preserve">plots). </w:t>
      </w:r>
      <w:r w:rsidR="00347180">
        <w:rPr>
          <w:b w:val="0"/>
          <w:bCs w:val="0"/>
          <w:color w:val="222222"/>
          <w:shd w:val="clear" w:color="auto" w:fill="FFFFFF"/>
        </w:rPr>
        <w:t>To infer ancient WGDs in the paralog age distributions, we used a</w:t>
      </w:r>
      <w:r w:rsidR="00E20A12">
        <w:rPr>
          <w:b w:val="0"/>
          <w:bCs w:val="0"/>
          <w:color w:val="222222"/>
          <w:shd w:val="clear" w:color="auto" w:fill="FFFFFF"/>
        </w:rPr>
        <w:t xml:space="preserve"> recently developed</w:t>
      </w:r>
      <w:r w:rsidR="00347180">
        <w:rPr>
          <w:b w:val="0"/>
          <w:bCs w:val="0"/>
          <w:color w:val="222222"/>
          <w:shd w:val="clear" w:color="auto" w:fill="FFFFFF"/>
        </w:rPr>
        <w:t xml:space="preserve"> machine learning </w:t>
      </w:r>
      <w:r w:rsidR="00E20A12">
        <w:rPr>
          <w:b w:val="0"/>
          <w:bCs w:val="0"/>
          <w:color w:val="222222"/>
          <w:shd w:val="clear" w:color="auto" w:fill="FFFFFF"/>
        </w:rPr>
        <w:t>approach</w:t>
      </w:r>
      <w:r w:rsidR="00347180">
        <w:rPr>
          <w:b w:val="0"/>
          <w:bCs w:val="0"/>
          <w:color w:val="222222"/>
          <w:shd w:val="clear" w:color="auto" w:fill="FFFFFF"/>
        </w:rPr>
        <w:t xml:space="preserve">, </w:t>
      </w:r>
      <w:proofErr w:type="spellStart"/>
      <w:r w:rsidR="00347180">
        <w:rPr>
          <w:b w:val="0"/>
          <w:bCs w:val="0"/>
          <w:color w:val="222222"/>
          <w:shd w:val="clear" w:color="auto" w:fill="FFFFFF"/>
        </w:rPr>
        <w:t>SLEDGe</w:t>
      </w:r>
      <w:proofErr w:type="spellEnd"/>
      <w:r w:rsidR="00347180">
        <w:rPr>
          <w:b w:val="0"/>
          <w:bCs w:val="0"/>
          <w:color w:val="222222"/>
          <w:shd w:val="clear" w:color="auto" w:fill="FFFFFF"/>
        </w:rPr>
        <w:t xml:space="preserve"> </w:t>
      </w:r>
      <w:r w:rsidR="00EC775A">
        <w:rPr>
          <w:b w:val="0"/>
          <w:bCs w:val="0"/>
          <w:color w:val="222222"/>
          <w:shd w:val="clear" w:color="auto" w:fill="FFFFFF"/>
        </w:rPr>
        <w:fldChar w:fldCharType="begin"/>
      </w:r>
      <w:r w:rsidR="00EC775A">
        <w:rPr>
          <w:b w:val="0"/>
          <w:bCs w:val="0"/>
          <w:color w:val="222222"/>
          <w:shd w:val="clear" w:color="auto" w:fill="FFFFFF"/>
        </w:rPr>
        <w:instrText xml:space="preserve"> ADDIN EN.CITE &lt;EndNote&gt;&lt;Cite&gt;&lt;Author&gt;Sutherland&lt;/Author&gt;&lt;Year&gt;2024&lt;/Year&gt;&lt;RecNum&gt;74&lt;/RecNum&gt;&lt;DisplayText&gt;(Sutherland, et al. 2024)&lt;/DisplayText&gt;&lt;record&gt;&lt;rec-number&gt;74&lt;/rec-number&gt;&lt;foreign-keys&gt;&lt;key app="EN" db-id="55awttt9yf0aace20sqpvrzmrtvr0vapts5w" timestamp="1706041571"&gt;74&lt;/key&gt;&lt;/foreign-keys&gt;&lt;ref-type name="Journal Article"&gt;17&lt;/ref-type&gt;&lt;contributors&gt;&lt;authors&gt;&lt;author&gt;Brittany L. Sutherland&lt;/author&gt;&lt;author&gt;George P. Tiley&lt;/author&gt;&lt;author&gt;Zheng Li&lt;/author&gt;&lt;author&gt;Michael TW McKibben&lt;/author&gt;&lt;author&gt;Michael S. Barker&lt;/author&gt;&lt;/authors&gt;&lt;/contributors&gt;&lt;titles&gt;&lt;title&gt;SLEDGe: Inference of ancient whole genome duplications using machine learning&lt;/title&gt;&lt;secondary-title&gt;bioRxiv&lt;/secondary-title&gt;&lt;/titles&gt;&lt;periodical&gt;&lt;full-title&gt;bioRxiv&lt;/full-title&gt;&lt;/periodical&gt;&lt;pages&gt;2024.01.17.574559&lt;/pages&gt;&lt;dates&gt;&lt;year&gt;2024&lt;/year&gt;&lt;/dates&gt;&lt;urls&gt;&lt;related-urls&gt;&lt;url&gt;https://www.biorxiv.org/content/biorxiv/early/2024/01/18/2024.01.17.574559.full.pdf&lt;/url&gt;&lt;/related-urls&gt;&lt;/urls&gt;&lt;electronic-resource-num&gt;10.1101/2024.01.17.574559&lt;/electronic-resource-num&gt;&lt;/record&gt;&lt;/Cite&gt;&lt;/EndNote&gt;</w:instrText>
      </w:r>
      <w:r w:rsidR="00EC775A">
        <w:rPr>
          <w:b w:val="0"/>
          <w:bCs w:val="0"/>
          <w:color w:val="222222"/>
          <w:shd w:val="clear" w:color="auto" w:fill="FFFFFF"/>
        </w:rPr>
        <w:fldChar w:fldCharType="separate"/>
      </w:r>
      <w:r w:rsidR="00EC775A">
        <w:rPr>
          <w:b w:val="0"/>
          <w:bCs w:val="0"/>
          <w:noProof/>
          <w:color w:val="222222"/>
          <w:shd w:val="clear" w:color="auto" w:fill="FFFFFF"/>
        </w:rPr>
        <w:t>(Sutherland, et al. 2024)</w:t>
      </w:r>
      <w:r w:rsidR="00EC775A">
        <w:rPr>
          <w:b w:val="0"/>
          <w:bCs w:val="0"/>
          <w:color w:val="222222"/>
          <w:shd w:val="clear" w:color="auto" w:fill="FFFFFF"/>
        </w:rPr>
        <w:fldChar w:fldCharType="end"/>
      </w:r>
      <w:commentRangeStart w:id="19"/>
      <w:commentRangeEnd w:id="19"/>
      <w:r w:rsidR="00F676C8">
        <w:rPr>
          <w:rStyle w:val="CommentReference"/>
        </w:rPr>
        <w:commentReference w:id="19"/>
      </w:r>
      <w:r w:rsidR="00347180">
        <w:rPr>
          <w:b w:val="0"/>
          <w:bCs w:val="0"/>
          <w:color w:val="222222"/>
          <w:shd w:val="clear" w:color="auto" w:fill="FFFFFF"/>
        </w:rPr>
        <w:t xml:space="preserve">, to classify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347180">
        <w:rPr>
          <w:b w:val="0"/>
          <w:bCs w:val="0"/>
          <w:color w:val="222222"/>
          <w:shd w:val="clear" w:color="auto" w:fill="FFFFFF"/>
        </w:rPr>
        <w:t xml:space="preserve"> plots with peaks consistent with an ancient WGD.</w:t>
      </w:r>
      <w:r w:rsidR="000722CC">
        <w:rPr>
          <w:b w:val="0"/>
          <w:bCs w:val="0"/>
          <w:color w:val="222222"/>
          <w:shd w:val="clear" w:color="auto" w:fill="FFFFFF"/>
        </w:rPr>
        <w:t xml:space="preserve"> Specifically,</w:t>
      </w:r>
      <w:r w:rsidR="000722CC" w:rsidRPr="000722CC">
        <w:rPr>
          <w:b w:val="0"/>
          <w:bCs w:val="0"/>
          <w:color w:val="222222"/>
          <w:shd w:val="clear" w:color="auto" w:fill="FFFFFF"/>
        </w:rPr>
        <w:t xml:space="preserve"> we applied the support vector machine classifier from </w:t>
      </w:r>
      <w:proofErr w:type="spellStart"/>
      <w:r w:rsidR="000D4D7A" w:rsidRPr="000722CC">
        <w:rPr>
          <w:b w:val="0"/>
          <w:bCs w:val="0"/>
          <w:color w:val="222222"/>
          <w:shd w:val="clear" w:color="auto" w:fill="FFFFFF"/>
        </w:rPr>
        <w:t>SLEDG</w:t>
      </w:r>
      <w:r w:rsidR="000D4D7A">
        <w:rPr>
          <w:b w:val="0"/>
          <w:bCs w:val="0"/>
          <w:color w:val="222222"/>
          <w:shd w:val="clear" w:color="auto" w:fill="FFFFFF"/>
        </w:rPr>
        <w:t>e</w:t>
      </w:r>
      <w:proofErr w:type="spellEnd"/>
      <w:r w:rsidR="000D4D7A" w:rsidRPr="000722CC">
        <w:rPr>
          <w:b w:val="0"/>
          <w:bCs w:val="0"/>
          <w:color w:val="222222"/>
          <w:shd w:val="clear" w:color="auto" w:fill="FFFFFF"/>
        </w:rPr>
        <w:t xml:space="preserve"> </w:t>
      </w:r>
      <w:r w:rsidR="000722CC" w:rsidRPr="000722CC">
        <w:rPr>
          <w:b w:val="0"/>
          <w:bCs w:val="0"/>
          <w:color w:val="222222"/>
          <w:shd w:val="clear" w:color="auto" w:fill="FFFFFF"/>
        </w:rPr>
        <w:t xml:space="preserve">on node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0722CC" w:rsidRPr="000722CC">
        <w:rPr>
          <w:b w:val="0"/>
          <w:bCs w:val="0"/>
          <w:color w:val="222222"/>
          <w:shd w:val="clear" w:color="auto" w:fill="FFFFFF"/>
        </w:rPr>
        <w:t xml:space="preserve"> values for species that had greater than 1</w:t>
      </w:r>
      <w:r w:rsidR="00F676C8">
        <w:rPr>
          <w:b w:val="0"/>
          <w:bCs w:val="0"/>
          <w:color w:val="222222"/>
          <w:shd w:val="clear" w:color="auto" w:fill="FFFFFF"/>
        </w:rPr>
        <w:t>,</w:t>
      </w:r>
      <w:r w:rsidR="000722CC" w:rsidRPr="000722CC">
        <w:rPr>
          <w:b w:val="0"/>
          <w:bCs w:val="0"/>
          <w:color w:val="222222"/>
          <w:shd w:val="clear" w:color="auto" w:fill="FFFFFF"/>
        </w:rPr>
        <w:t>500 gene duplicates, subsampling down to 3</w:t>
      </w:r>
      <w:r w:rsidR="00F676C8">
        <w:rPr>
          <w:b w:val="0"/>
          <w:bCs w:val="0"/>
          <w:color w:val="222222"/>
          <w:shd w:val="clear" w:color="auto" w:fill="FFFFFF"/>
        </w:rPr>
        <w:t>,</w:t>
      </w:r>
      <w:r w:rsidR="000722CC" w:rsidRPr="000722CC">
        <w:rPr>
          <w:b w:val="0"/>
          <w:bCs w:val="0"/>
          <w:color w:val="222222"/>
          <w:shd w:val="clear" w:color="auto" w:fill="FFFFFF"/>
        </w:rPr>
        <w:t>000 duplicates when more than 3</w:t>
      </w:r>
      <w:r w:rsidR="00F676C8">
        <w:rPr>
          <w:b w:val="0"/>
          <w:bCs w:val="0"/>
          <w:color w:val="222222"/>
          <w:shd w:val="clear" w:color="auto" w:fill="FFFFFF"/>
        </w:rPr>
        <w:t>,</w:t>
      </w:r>
      <w:r w:rsidR="000722CC" w:rsidRPr="000722CC">
        <w:rPr>
          <w:b w:val="0"/>
          <w:bCs w:val="0"/>
          <w:color w:val="222222"/>
          <w:shd w:val="clear" w:color="auto" w:fill="FFFFFF"/>
        </w:rPr>
        <w:t>000 were present.</w:t>
      </w:r>
      <w:r w:rsidR="000722CC">
        <w:rPr>
          <w:b w:val="0"/>
          <w:bCs w:val="0"/>
          <w:color w:val="222222"/>
          <w:shd w:val="clear" w:color="auto" w:fill="FFFFFF"/>
        </w:rPr>
        <w:t xml:space="preserve"> </w:t>
      </w:r>
      <w:r w:rsidR="0015648F">
        <w:rPr>
          <w:b w:val="0"/>
          <w:bCs w:val="0"/>
          <w:color w:val="222222"/>
          <w:shd w:val="clear" w:color="auto" w:fill="FFFFFF"/>
        </w:rPr>
        <w:t>For</w:t>
      </w:r>
      <w:r w:rsidR="00910587">
        <w:rPr>
          <w:b w:val="0"/>
          <w:bCs w:val="0"/>
          <w:color w:val="222222"/>
          <w:shd w:val="clear" w:color="auto" w:fill="FFFFFF"/>
        </w:rPr>
        <w:t xml:space="preserve"> each</w:t>
      </w:r>
      <w:r w:rsidR="0015648F">
        <w:rPr>
          <w:b w:val="0"/>
          <w:bCs w:val="0"/>
          <w:color w:val="222222"/>
          <w:shd w:val="clear" w:color="auto" w:fill="FFFFFF"/>
        </w:rPr>
        <w:t xml:space="preserv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5648F">
        <w:rPr>
          <w:b w:val="0"/>
          <w:bCs w:val="0"/>
          <w:color w:val="222222"/>
          <w:shd w:val="clear" w:color="auto" w:fill="FFFFFF"/>
        </w:rPr>
        <w:t xml:space="preserve"> </w:t>
      </w:r>
      <w:r w:rsidR="00910587">
        <w:rPr>
          <w:b w:val="0"/>
          <w:bCs w:val="0"/>
          <w:color w:val="222222"/>
          <w:shd w:val="clear" w:color="auto" w:fill="FFFFFF"/>
        </w:rPr>
        <w:t>distribution</w:t>
      </w:r>
      <w:r w:rsidR="00D7678E">
        <w:rPr>
          <w:b w:val="0"/>
          <w:bCs w:val="0"/>
          <w:color w:val="222222"/>
          <w:shd w:val="clear" w:color="auto" w:fill="FFFFFF"/>
        </w:rPr>
        <w:t xml:space="preserve"> that </w:t>
      </w:r>
      <w:proofErr w:type="spellStart"/>
      <w:r w:rsidR="00D7678E">
        <w:rPr>
          <w:b w:val="0"/>
          <w:bCs w:val="0"/>
          <w:color w:val="222222"/>
          <w:shd w:val="clear" w:color="auto" w:fill="FFFFFF"/>
        </w:rPr>
        <w:t>SLEDGe</w:t>
      </w:r>
      <w:proofErr w:type="spellEnd"/>
      <w:r w:rsidR="00D7678E">
        <w:rPr>
          <w:b w:val="0"/>
          <w:bCs w:val="0"/>
          <w:color w:val="222222"/>
          <w:shd w:val="clear" w:color="auto" w:fill="FFFFFF"/>
        </w:rPr>
        <w:t xml:space="preserve"> predicted as being indicative of a WGD</w:t>
      </w:r>
      <w:r w:rsidR="00E05DD2">
        <w:rPr>
          <w:b w:val="0"/>
          <w:bCs w:val="0"/>
          <w:color w:val="222222"/>
          <w:shd w:val="clear" w:color="auto" w:fill="FFFFFF"/>
        </w:rPr>
        <w:t>, w</w:t>
      </w:r>
      <w:r w:rsidR="001014C4" w:rsidRPr="00663979">
        <w:rPr>
          <w:b w:val="0"/>
          <w:bCs w:val="0"/>
          <w:color w:val="222222"/>
          <w:shd w:val="clear" w:color="auto" w:fill="FFFFFF"/>
        </w:rPr>
        <w:t xml:space="preserve">e </w:t>
      </w:r>
      <w:r w:rsidR="008D0ECD">
        <w:rPr>
          <w:b w:val="0"/>
          <w:bCs w:val="0"/>
          <w:color w:val="222222"/>
          <w:shd w:val="clear" w:color="auto" w:fill="FFFFFF"/>
        </w:rPr>
        <w:t xml:space="preserve">also </w:t>
      </w:r>
      <w:r w:rsidR="001014C4" w:rsidRPr="00663979">
        <w:rPr>
          <w:b w:val="0"/>
          <w:bCs w:val="0"/>
          <w:color w:val="222222"/>
          <w:shd w:val="clear" w:color="auto" w:fill="FFFFFF"/>
        </w:rPr>
        <w:t>used mixture modeling and manual curation to identify significant peaks</w:t>
      </w:r>
      <w:r w:rsidR="00E57EFB">
        <w:rPr>
          <w:b w:val="0"/>
          <w:bCs w:val="0"/>
          <w:color w:val="222222"/>
          <w:shd w:val="clear" w:color="auto" w:fill="FFFFFF"/>
        </w:rPr>
        <w:t xml:space="preserve"> of gene duplication</w:t>
      </w:r>
      <w:r w:rsidR="001014C4" w:rsidRPr="00663979">
        <w:rPr>
          <w:b w:val="0"/>
          <w:bCs w:val="0"/>
          <w:color w:val="222222"/>
          <w:shd w:val="clear" w:color="auto" w:fill="FFFFFF"/>
        </w:rPr>
        <w:t xml:space="preserve"> consistent with a WGD and to estimate their median paralog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014C4" w:rsidRPr="00663979">
        <w:rPr>
          <w:b w:val="0"/>
          <w:bCs w:val="0"/>
          <w:color w:val="222222"/>
          <w:shd w:val="clear" w:color="auto" w:fill="FFFFFF"/>
        </w:rPr>
        <w:t xml:space="preserve"> values. </w:t>
      </w:r>
      <w:r w:rsidR="00CE4114" w:rsidRPr="00CE4114">
        <w:rPr>
          <w:b w:val="0"/>
          <w:bCs w:val="0"/>
          <w:color w:val="222222"/>
          <w:shd w:val="clear" w:color="auto" w:fill="FFFFFF"/>
        </w:rPr>
        <w:t xml:space="preserve">We ran </w:t>
      </w:r>
      <w:proofErr w:type="spellStart"/>
      <w:r w:rsidR="00CE4114" w:rsidRPr="00CE4114">
        <w:rPr>
          <w:b w:val="0"/>
          <w:bCs w:val="0"/>
          <w:color w:val="222222"/>
          <w:shd w:val="clear" w:color="auto" w:fill="FFFFFF"/>
        </w:rPr>
        <w:t>normalmixEM</w:t>
      </w:r>
      <w:proofErr w:type="spellEnd"/>
      <w:r w:rsidR="00CE4114" w:rsidRPr="00CE4114">
        <w:rPr>
          <w:b w:val="0"/>
          <w:bCs w:val="0"/>
          <w:color w:val="222222"/>
          <w:shd w:val="clear" w:color="auto" w:fill="FFFFFF"/>
        </w:rPr>
        <w:t xml:space="preserve"> for a maximum of 400 iterations to fit the maximum number of </w:t>
      </w:r>
      <w:r w:rsidR="00CE4114" w:rsidRPr="00CE4114">
        <w:rPr>
          <w:b w:val="0"/>
          <w:bCs w:val="0"/>
          <w:i/>
          <w:iCs/>
          <w:color w:val="222222"/>
          <w:shd w:val="clear" w:color="auto" w:fill="FFFFFF"/>
        </w:rPr>
        <w:t>k</w:t>
      </w:r>
      <w:r w:rsidR="00CE4114" w:rsidRPr="00CE4114">
        <w:rPr>
          <w:b w:val="0"/>
          <w:bCs w:val="0"/>
          <w:color w:val="222222"/>
          <w:shd w:val="clear" w:color="auto" w:fill="FFFFFF"/>
        </w:rPr>
        <w:t xml:space="preserve">-components for each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CE4114" w:rsidRPr="00CE4114">
        <w:rPr>
          <w:b w:val="0"/>
          <w:bCs w:val="0"/>
          <w:color w:val="222222"/>
          <w:shd w:val="clear" w:color="auto" w:fill="FFFFFF"/>
        </w:rPr>
        <w:t xml:space="preserve"> distribution selected from a likelihood ratio test available in the </w:t>
      </w:r>
      <w:proofErr w:type="spellStart"/>
      <w:r w:rsidR="00CE4114" w:rsidRPr="00CE4114">
        <w:rPr>
          <w:b w:val="0"/>
          <w:bCs w:val="0"/>
          <w:color w:val="222222"/>
          <w:shd w:val="clear" w:color="auto" w:fill="FFFFFF"/>
        </w:rPr>
        <w:t>boot.comp</w:t>
      </w:r>
      <w:proofErr w:type="spellEnd"/>
      <w:r w:rsidR="00CE4114" w:rsidRPr="00CE4114">
        <w:rPr>
          <w:b w:val="0"/>
          <w:bCs w:val="0"/>
          <w:color w:val="222222"/>
          <w:shd w:val="clear" w:color="auto" w:fill="FFFFFF"/>
        </w:rPr>
        <w:t xml:space="preserve"> function from the </w:t>
      </w:r>
      <w:proofErr w:type="spellStart"/>
      <w:r w:rsidR="00CE4114" w:rsidRPr="00CE4114">
        <w:rPr>
          <w:b w:val="0"/>
          <w:bCs w:val="0"/>
          <w:color w:val="222222"/>
          <w:shd w:val="clear" w:color="auto" w:fill="FFFFFF"/>
        </w:rPr>
        <w:t>mixtools</w:t>
      </w:r>
      <w:proofErr w:type="spellEnd"/>
      <w:r w:rsidR="00CE4114" w:rsidRPr="00CE4114">
        <w:rPr>
          <w:b w:val="0"/>
          <w:bCs w:val="0"/>
          <w:color w:val="222222"/>
          <w:shd w:val="clear" w:color="auto" w:fill="FFFFFF"/>
        </w:rPr>
        <w:t xml:space="preserve"> R library</w:t>
      </w:r>
      <w:r w:rsidR="00002D28">
        <w:rPr>
          <w:b w:val="0"/>
          <w:bCs w:val="0"/>
          <w:color w:val="222222"/>
          <w:shd w:val="clear" w:color="auto" w:fill="FFFFFF"/>
        </w:rPr>
        <w:t xml:space="preserve"> </w:t>
      </w:r>
      <w:r w:rsidR="00002D28">
        <w:rPr>
          <w:b w:val="0"/>
          <w:bCs w:val="0"/>
          <w:color w:val="222222"/>
          <w:shd w:val="clear" w:color="auto" w:fill="FFFFFF"/>
        </w:rPr>
        <w:fldChar w:fldCharType="begin"/>
      </w:r>
      <w:r w:rsidR="00002D28">
        <w:rPr>
          <w:b w:val="0"/>
          <w:bCs w:val="0"/>
          <w:color w:val="222222"/>
          <w:shd w:val="clear" w:color="auto" w:fill="FFFFFF"/>
        </w:rPr>
        <w:instrText xml:space="preserve"> ADDIN EN.CITE &lt;EndNote&gt;&lt;Cite&gt;&lt;Author&gt;Benaglia&lt;/Author&gt;&lt;Year&gt;2009&lt;/Year&gt;&lt;RecNum&gt;67&lt;/RecNum&gt;&lt;DisplayText&gt;(Benaglia, et al. 2009)&lt;/DisplayText&gt;&lt;record&gt;&lt;rec-number&gt;67&lt;/rec-number&gt;&lt;foreign-keys&gt;&lt;key app="EN" db-id="55awttt9yf0aace20sqpvrzmrtvr0vapts5w" timestamp="1703435212"&gt;67&lt;/key&gt;&lt;/foreign-keys&gt;&lt;ref-type name="Journal Article"&gt;17&lt;/ref-type&gt;&lt;contributors&gt;&lt;authors&gt;&lt;author&gt;Benaglia, Tatiana&lt;/author&gt;&lt;author&gt;Chauveau, Didier&lt;/author&gt;&lt;author&gt;Hunter, David R.&lt;/author&gt;&lt;author&gt;Young, Derek S.&lt;/author&gt;&lt;/authors&gt;&lt;/contributors&gt;&lt;titles&gt;&lt;title&gt;mixtools: An R Package for Analyzing Mixture Models&lt;/title&gt;&lt;secondary-title&gt;Journal of Statistical Software&lt;/secondary-title&gt;&lt;/titles&gt;&lt;periodical&gt;&lt;full-title&gt;Journal of Statistical Software&lt;/full-title&gt;&lt;/periodical&gt;&lt;pages&gt;1 - 29&lt;/pages&gt;&lt;volume&gt;32&lt;/volume&gt;&lt;number&gt;6&lt;/number&gt;&lt;section&gt;Articles&lt;/section&gt;&lt;dates&gt;&lt;year&gt;2009&lt;/year&gt;&lt;pub-dates&gt;&lt;date&gt;10/21&lt;/date&gt;&lt;/pub-dates&gt;&lt;/dates&gt;&lt;urls&gt;&lt;related-urls&gt;&lt;url&gt;https://www.jstatsoft.org/index.php/jss/article/view/v032i06&lt;/url&gt;&lt;/related-urls&gt;&lt;/urls&gt;&lt;electronic-resource-num&gt;10.18637/jss.v032.i06&lt;/electronic-resource-num&gt;&lt;access-date&gt;2023/12/24&lt;/access-date&gt;&lt;/record&gt;&lt;/Cite&gt;&lt;/EndNote&gt;</w:instrText>
      </w:r>
      <w:r w:rsidR="00002D28">
        <w:rPr>
          <w:b w:val="0"/>
          <w:bCs w:val="0"/>
          <w:color w:val="222222"/>
          <w:shd w:val="clear" w:color="auto" w:fill="FFFFFF"/>
        </w:rPr>
        <w:fldChar w:fldCharType="separate"/>
      </w:r>
      <w:r w:rsidR="00002D28">
        <w:rPr>
          <w:b w:val="0"/>
          <w:bCs w:val="0"/>
          <w:noProof/>
          <w:color w:val="222222"/>
          <w:shd w:val="clear" w:color="auto" w:fill="FFFFFF"/>
        </w:rPr>
        <w:t>(Benaglia, et al. 2009)</w:t>
      </w:r>
      <w:r w:rsidR="00002D28">
        <w:rPr>
          <w:b w:val="0"/>
          <w:bCs w:val="0"/>
          <w:color w:val="222222"/>
          <w:shd w:val="clear" w:color="auto" w:fill="FFFFFF"/>
        </w:rPr>
        <w:fldChar w:fldCharType="end"/>
      </w:r>
      <w:r w:rsidR="00CE4114" w:rsidRPr="00CE4114">
        <w:rPr>
          <w:b w:val="0"/>
          <w:bCs w:val="0"/>
          <w:color w:val="222222"/>
          <w:shd w:val="clear" w:color="auto" w:fill="FFFFFF"/>
        </w:rPr>
        <w:t>.</w:t>
      </w:r>
      <w:r w:rsidR="00D7678E">
        <w:rPr>
          <w:b w:val="0"/>
          <w:bCs w:val="0"/>
          <w:color w:val="222222"/>
          <w:shd w:val="clear" w:color="auto" w:fill="FFFFFF"/>
        </w:rPr>
        <w:t xml:space="preserve"> </w:t>
      </w:r>
      <w:ins w:id="20" w:author="Thomas, Gregg" w:date="2024-01-23T15:52:00Z">
        <w:r w:rsidR="00D7678E" w:rsidRPr="00D7678E">
          <w:rPr>
            <w:b w:val="0"/>
            <w:bCs w:val="0"/>
            <w:color w:val="222222"/>
            <w:shd w:val="clear" w:color="auto" w:fill="FFFFFF"/>
          </w:rPr>
          <w:t xml:space="preserve">Finally, to assess if WGD peaks in the paralog </w:t>
        </w:r>
        <w:r w:rsidR="00D7678E" w:rsidRPr="00D7678E">
          <w:rPr>
            <w:b w:val="0"/>
            <w:bCs w:val="0"/>
            <w:i/>
            <w:iCs/>
            <w:color w:val="222222"/>
            <w:shd w:val="clear" w:color="auto" w:fill="FFFFFF"/>
          </w:rPr>
          <w:t>K</w:t>
        </w:r>
        <w:r w:rsidR="00D7678E" w:rsidRPr="00D7678E">
          <w:rPr>
            <w:b w:val="0"/>
            <w:bCs w:val="0"/>
            <w:color w:val="222222"/>
            <w:sz w:val="14"/>
            <w:szCs w:val="14"/>
            <w:shd w:val="clear" w:color="auto" w:fill="FFFFFF"/>
            <w:vertAlign w:val="subscript"/>
          </w:rPr>
          <w:t>S</w:t>
        </w:r>
        <w:r w:rsidR="00D7678E" w:rsidRPr="00D7678E">
          <w:rPr>
            <w:b w:val="0"/>
            <w:bCs w:val="0"/>
            <w:i/>
            <w:iCs/>
            <w:color w:val="222222"/>
            <w:sz w:val="14"/>
            <w:szCs w:val="14"/>
            <w:shd w:val="clear" w:color="auto" w:fill="FFFFFF"/>
            <w:vertAlign w:val="subscript"/>
          </w:rPr>
          <w:t xml:space="preserve"> </w:t>
        </w:r>
        <w:r w:rsidR="00D7678E" w:rsidRPr="00D7678E">
          <w:rPr>
            <w:b w:val="0"/>
            <w:bCs w:val="0"/>
            <w:color w:val="222222"/>
            <w:shd w:val="clear" w:color="auto" w:fill="FFFFFF"/>
          </w:rPr>
          <w:t xml:space="preserve">distributions were shared between species we used </w:t>
        </w:r>
        <w:proofErr w:type="spellStart"/>
        <w:r w:rsidR="00D7678E" w:rsidRPr="00D7678E">
          <w:rPr>
            <w:b w:val="0"/>
            <w:bCs w:val="0"/>
            <w:color w:val="222222"/>
            <w:shd w:val="clear" w:color="auto" w:fill="FFFFFF"/>
          </w:rPr>
          <w:t>OrthoPipe</w:t>
        </w:r>
        <w:proofErr w:type="spellEnd"/>
        <w:r w:rsidR="00D7678E" w:rsidRPr="00D7678E">
          <w:rPr>
            <w:b w:val="0"/>
            <w:bCs w:val="0"/>
            <w:color w:val="222222"/>
            <w:shd w:val="clear" w:color="auto" w:fill="FFFFFF"/>
          </w:rPr>
          <w:t xml:space="preserve"> from </w:t>
        </w:r>
        <w:proofErr w:type="spellStart"/>
        <w:r w:rsidR="00D7678E" w:rsidRPr="00D7678E">
          <w:rPr>
            <w:b w:val="0"/>
            <w:bCs w:val="0"/>
            <w:color w:val="222222"/>
            <w:shd w:val="clear" w:color="auto" w:fill="FFFFFF"/>
          </w:rPr>
          <w:t>EvoPipes</w:t>
        </w:r>
        <w:proofErr w:type="spellEnd"/>
        <w:r w:rsidR="00D7678E" w:rsidRPr="00D7678E">
          <w:rPr>
            <w:b w:val="0"/>
            <w:bCs w:val="0"/>
            <w:color w:val="222222"/>
            <w:shd w:val="clear" w:color="auto" w:fill="FFFFFF"/>
          </w:rPr>
          <w:t xml:space="preserve"> (Barker et al. 2008; Barker et al. 2010) to identify orthologs between species and PAML (Yang et al. 2000; Yang et al. 2007) to estimate their </w:t>
        </w:r>
        <w:r w:rsidR="00D7678E" w:rsidRPr="00D7678E">
          <w:rPr>
            <w:b w:val="0"/>
            <w:bCs w:val="0"/>
            <w:i/>
            <w:iCs/>
            <w:color w:val="000000"/>
          </w:rPr>
          <w:t>K</w:t>
        </w:r>
        <w:r w:rsidR="00D7678E" w:rsidRPr="00D7678E">
          <w:rPr>
            <w:b w:val="0"/>
            <w:bCs w:val="0"/>
            <w:color w:val="000000"/>
            <w:sz w:val="14"/>
            <w:szCs w:val="14"/>
            <w:vertAlign w:val="subscript"/>
          </w:rPr>
          <w:t>S</w:t>
        </w:r>
        <w:r w:rsidR="00D7678E" w:rsidRPr="00D7678E">
          <w:rPr>
            <w:b w:val="0"/>
            <w:bCs w:val="0"/>
            <w:color w:val="000000"/>
          </w:rPr>
          <w:t xml:space="preserve"> using the same procedure and protein database as described for the </w:t>
        </w:r>
        <w:proofErr w:type="spellStart"/>
        <w:r w:rsidR="00D7678E" w:rsidRPr="00D7678E">
          <w:rPr>
            <w:b w:val="0"/>
            <w:bCs w:val="0"/>
            <w:color w:val="000000"/>
          </w:rPr>
          <w:t>DupPipe</w:t>
        </w:r>
        <w:proofErr w:type="spellEnd"/>
        <w:r w:rsidR="00D7678E" w:rsidRPr="00D7678E">
          <w:rPr>
            <w:b w:val="0"/>
            <w:bCs w:val="0"/>
            <w:color w:val="000000"/>
          </w:rPr>
          <w:t xml:space="preserve"> analyses. </w:t>
        </w:r>
      </w:ins>
      <w:ins w:id="21" w:author="Thomas, Gregg" w:date="2024-01-23T15:53:00Z">
        <w:r w:rsidR="00D7678E">
          <w:rPr>
            <w:b w:val="0"/>
            <w:bCs w:val="0"/>
            <w:color w:val="000000"/>
          </w:rPr>
          <w:t>We then assessed s</w:t>
        </w:r>
      </w:ins>
      <w:ins w:id="22" w:author="Thomas, Gregg" w:date="2024-01-23T15:52:00Z">
        <w:r w:rsidR="00D7678E" w:rsidRPr="00D7678E">
          <w:rPr>
            <w:b w:val="0"/>
            <w:bCs w:val="0"/>
            <w:color w:val="000000"/>
          </w:rPr>
          <w:t xml:space="preserve">pecies divergence by estimating the median </w:t>
        </w:r>
        <w:r w:rsidR="00D7678E" w:rsidRPr="00D7678E">
          <w:rPr>
            <w:b w:val="0"/>
            <w:bCs w:val="0"/>
            <w:i/>
            <w:iCs/>
            <w:color w:val="000000"/>
          </w:rPr>
          <w:t>K</w:t>
        </w:r>
        <w:r w:rsidR="00D7678E" w:rsidRPr="00D7678E">
          <w:rPr>
            <w:b w:val="0"/>
            <w:bCs w:val="0"/>
            <w:color w:val="000000"/>
            <w:sz w:val="14"/>
            <w:szCs w:val="14"/>
            <w:vertAlign w:val="subscript"/>
          </w:rPr>
          <w:t>S</w:t>
        </w:r>
        <w:r w:rsidR="00D7678E" w:rsidRPr="00D7678E">
          <w:rPr>
            <w:b w:val="0"/>
            <w:bCs w:val="0"/>
            <w:color w:val="000000"/>
          </w:rPr>
          <w:t xml:space="preserve"> of all orthologs with a </w:t>
        </w:r>
        <w:r w:rsidR="00D7678E" w:rsidRPr="00D7678E">
          <w:rPr>
            <w:b w:val="0"/>
            <w:bCs w:val="0"/>
            <w:i/>
            <w:iCs/>
            <w:color w:val="000000"/>
          </w:rPr>
          <w:t>K</w:t>
        </w:r>
        <w:r w:rsidR="00D7678E" w:rsidRPr="00D7678E">
          <w:rPr>
            <w:b w:val="0"/>
            <w:bCs w:val="0"/>
            <w:color w:val="000000"/>
            <w:sz w:val="14"/>
            <w:szCs w:val="14"/>
            <w:vertAlign w:val="subscript"/>
          </w:rPr>
          <w:t>S</w:t>
        </w:r>
        <w:r w:rsidR="00D7678E" w:rsidRPr="00D7678E">
          <w:rPr>
            <w:b w:val="0"/>
            <w:bCs w:val="0"/>
            <w:color w:val="000000"/>
          </w:rPr>
          <w:t xml:space="preserve"> of 5 or lower for each species pair and compared to the median </w:t>
        </w:r>
        <w:r w:rsidR="00D7678E" w:rsidRPr="00D7678E">
          <w:rPr>
            <w:b w:val="0"/>
            <w:bCs w:val="0"/>
            <w:i/>
            <w:iCs/>
            <w:color w:val="000000"/>
          </w:rPr>
          <w:t>K</w:t>
        </w:r>
        <w:r w:rsidR="00D7678E" w:rsidRPr="00D7678E">
          <w:rPr>
            <w:b w:val="0"/>
            <w:bCs w:val="0"/>
            <w:color w:val="000000"/>
            <w:sz w:val="14"/>
            <w:szCs w:val="14"/>
            <w:vertAlign w:val="subscript"/>
          </w:rPr>
          <w:t>S</w:t>
        </w:r>
        <w:r w:rsidR="00D7678E" w:rsidRPr="00D7678E">
          <w:rPr>
            <w:b w:val="0"/>
            <w:bCs w:val="0"/>
            <w:color w:val="000000"/>
          </w:rPr>
          <w:t xml:space="preserve"> of each WGD peak.</w:t>
        </w:r>
      </w:ins>
    </w:p>
    <w:p w14:paraId="0489E91C" w14:textId="39B24B4D" w:rsidR="00862E2C" w:rsidRPr="004C1F6F" w:rsidRDefault="00862E2C" w:rsidP="005E3A79">
      <w:pPr>
        <w:jc w:val="both"/>
        <w:rPr>
          <w:b w:val="0"/>
          <w:bCs w:val="0"/>
        </w:rPr>
      </w:pPr>
      <w:r w:rsidRPr="009169FD">
        <w:rPr>
          <w:b w:val="0"/>
          <w:bCs w:val="0"/>
        </w:rPr>
        <w:t xml:space="preserve"> </w:t>
      </w:r>
    </w:p>
    <w:p w14:paraId="5B0B67C4" w14:textId="0798C55F" w:rsidR="00305711" w:rsidRDefault="00305711" w:rsidP="005E3A79">
      <w:pPr>
        <w:pStyle w:val="Heading1"/>
        <w:jc w:val="both"/>
      </w:pPr>
      <w:r>
        <w:t>Results</w:t>
      </w:r>
    </w:p>
    <w:p w14:paraId="55B16263" w14:textId="34A2BAE6" w:rsidR="003B4E49" w:rsidRPr="008E0DF7" w:rsidRDefault="003B4E49" w:rsidP="008E0DF7">
      <w:pPr>
        <w:pStyle w:val="Heading2"/>
      </w:pPr>
      <w:r>
        <w:lastRenderedPageBreak/>
        <w:t xml:space="preserve">Inference of </w:t>
      </w:r>
      <w:r w:rsidR="00E93FE8">
        <w:t xml:space="preserve">the </w:t>
      </w:r>
      <w:r>
        <w:t>species tree</w:t>
      </w:r>
    </w:p>
    <w:p w14:paraId="2EB3DD44" w14:textId="29E3DF3A" w:rsidR="00305711" w:rsidRDefault="00D905C4" w:rsidP="005E3A79">
      <w:pPr>
        <w:jc w:val="both"/>
        <w:rPr>
          <w:b w:val="0"/>
          <w:bCs w:val="0"/>
        </w:rPr>
      </w:pPr>
      <w:r>
        <w:rPr>
          <w:b w:val="0"/>
          <w:bCs w:val="0"/>
        </w:rPr>
        <w:t>We used the genomes of 17 chelicerates and 2 insect outgroups to reconstruct the Chelicerat</w:t>
      </w:r>
      <w:r w:rsidR="00B15697">
        <w:rPr>
          <w:b w:val="0"/>
          <w:bCs w:val="0"/>
        </w:rPr>
        <w:t>a</w:t>
      </w:r>
      <w:r>
        <w:rPr>
          <w:b w:val="0"/>
          <w:bCs w:val="0"/>
        </w:rPr>
        <w:t xml:space="preserve"> phylogeny, with an emphasis on Arachnids and horseshoe crabs. Using </w:t>
      </w:r>
      <w:r w:rsidR="00086AB3">
        <w:rPr>
          <w:b w:val="0"/>
          <w:bCs w:val="0"/>
        </w:rPr>
        <w:t xml:space="preserve">11,016 </w:t>
      </w:r>
      <w:r>
        <w:rPr>
          <w:b w:val="0"/>
          <w:bCs w:val="0"/>
        </w:rPr>
        <w:t>gene</w:t>
      </w:r>
      <w:r w:rsidR="00EB0C56">
        <w:rPr>
          <w:b w:val="0"/>
          <w:bCs w:val="0"/>
        </w:rPr>
        <w:t xml:space="preserve"> tree</w:t>
      </w:r>
      <w:r>
        <w:rPr>
          <w:b w:val="0"/>
          <w:bCs w:val="0"/>
        </w:rPr>
        <w:t>s we confirm the placement of Xiphosura</w:t>
      </w:r>
      <w:r w:rsidR="00EB0C56">
        <w:rPr>
          <w:b w:val="0"/>
          <w:bCs w:val="0"/>
        </w:rPr>
        <w:t xml:space="preserve"> (horseshoe crabs)</w:t>
      </w:r>
      <w:r>
        <w:rPr>
          <w:b w:val="0"/>
          <w:bCs w:val="0"/>
        </w:rPr>
        <w:t xml:space="preserve"> as nested within Arachnids (Fig. 1A), in agreement with</w:t>
      </w:r>
      <w:r w:rsidR="007B0596">
        <w:rPr>
          <w:b w:val="0"/>
          <w:bCs w:val="0"/>
        </w:rPr>
        <w:t xml:space="preserve"> Ballesteros et al.</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b24sIERDLCBVU0EuPC9hdXRoLWFkZHJlc3M+PHRpdGxlcz48dGl0bGU+Q29tcHJlaGVuc2l2ZSBT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</w:fldData>
        </w:fldChar>
      </w:r>
      <w:r w:rsidR="00080A93">
        <w:rPr>
          <w:b w:val="0"/>
          <w:bCs w:val="0"/>
        </w:rPr>
        <w:instrText xml:space="preserve"> ADDIN EN.CITE </w:instrText>
      </w:r>
      <w:r w:rsidR="00080A93">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b24sIERDLCBVU0EuPC9hdXRoLWFkZHJlc3M+PHRpdGxlcz48dGl0bGU+Q29tcHJlaGVuc2l2ZSBT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(Fig 1B; Ballesteros, et al. 2022)</w:t>
      </w:r>
      <w:r w:rsidR="00EF4C3C">
        <w:rPr>
          <w:b w:val="0"/>
          <w:bCs w:val="0"/>
        </w:rPr>
        <w:fldChar w:fldCharType="end"/>
      </w:r>
      <w:r>
        <w:rPr>
          <w:b w:val="0"/>
          <w:bCs w:val="0"/>
        </w:rPr>
        <w:t xml:space="preserve">. However, our inferred tree differs from theirs in the placement of the </w:t>
      </w:r>
      <w:proofErr w:type="spellStart"/>
      <w:r>
        <w:rPr>
          <w:b w:val="0"/>
          <w:bCs w:val="0"/>
        </w:rPr>
        <w:t>superorders</w:t>
      </w:r>
      <w:proofErr w:type="spellEnd"/>
      <w:r>
        <w:rPr>
          <w:b w:val="0"/>
          <w:bCs w:val="0"/>
        </w:rPr>
        <w:t xml:space="preserve"> </w:t>
      </w:r>
      <w:proofErr w:type="spellStart"/>
      <w:r>
        <w:rPr>
          <w:b w:val="0"/>
          <w:bCs w:val="0"/>
        </w:rPr>
        <w:t>Acariformes</w:t>
      </w:r>
      <w:proofErr w:type="spellEnd"/>
      <w:r>
        <w:rPr>
          <w:b w:val="0"/>
          <w:bCs w:val="0"/>
        </w:rPr>
        <w:t xml:space="preserve"> and </w:t>
      </w:r>
      <w:proofErr w:type="spellStart"/>
      <w:r>
        <w:rPr>
          <w:b w:val="0"/>
          <w:bCs w:val="0"/>
        </w:rPr>
        <w:t>Parasitiformes</w:t>
      </w:r>
      <w:proofErr w:type="spellEnd"/>
      <w:r>
        <w:rPr>
          <w:b w:val="0"/>
          <w:bCs w:val="0"/>
        </w:rPr>
        <w:t xml:space="preserve">. Our results show that </w:t>
      </w:r>
      <w:proofErr w:type="spellStart"/>
      <w:r>
        <w:rPr>
          <w:b w:val="0"/>
          <w:bCs w:val="0"/>
        </w:rPr>
        <w:t>Acariformes</w:t>
      </w:r>
      <w:proofErr w:type="spellEnd"/>
      <w:r>
        <w:rPr>
          <w:b w:val="0"/>
          <w:bCs w:val="0"/>
        </w:rPr>
        <w:t xml:space="preserve">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Ballesteros, et al. (2022)</w:t>
      </w:r>
      <w:r w:rsidR="00EF4C3C">
        <w:rPr>
          <w:b w:val="0"/>
          <w:bCs w:val="0"/>
        </w:rPr>
        <w:fldChar w:fldCharType="end"/>
      </w:r>
      <w:r>
        <w:rPr>
          <w:b w:val="0"/>
          <w:bCs w:val="0"/>
        </w:rPr>
        <w:t xml:space="preserve"> suggest that </w:t>
      </w:r>
      <w:proofErr w:type="spellStart"/>
      <w:r>
        <w:rPr>
          <w:b w:val="0"/>
          <w:bCs w:val="0"/>
        </w:rPr>
        <w:t>Parasitiformes</w:t>
      </w:r>
      <w:proofErr w:type="spellEnd"/>
      <w:r>
        <w:rPr>
          <w:b w:val="0"/>
          <w:bCs w:val="0"/>
        </w:rPr>
        <w:t xml:space="preserve"> is more closely related to them.</w:t>
      </w:r>
      <w:r w:rsidR="00DD7E60">
        <w:rPr>
          <w:b w:val="0"/>
          <w:bCs w:val="0"/>
        </w:rPr>
        <w:t xml:space="preserve"> </w:t>
      </w:r>
      <w:r w:rsidR="00EF4C3C">
        <w:rPr>
          <w:b w:val="0"/>
          <w:bCs w:val="0"/>
        </w:rPr>
        <w:t xml:space="preserve">However, the placement of these groups is </w:t>
      </w:r>
      <w:r w:rsidR="00004C00">
        <w:rPr>
          <w:b w:val="0"/>
          <w:bCs w:val="0"/>
        </w:rPr>
        <w:t xml:space="preserve">also ambiguous </w:t>
      </w:r>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8E0DF7" w:rsidRDefault="006853D6" w:rsidP="008E0DF7">
      <w:pPr>
        <w:pStyle w:val="Heading2"/>
      </w:pPr>
      <w:r>
        <w:t>Reconciliation analysis</w:t>
      </w:r>
    </w:p>
    <w:p w14:paraId="38A8B1BC" w14:textId="1A89505F" w:rsidR="00DD7E60" w:rsidRDefault="00DD7E60" w:rsidP="005E3A79">
      <w:pPr>
        <w:jc w:val="both"/>
        <w:rPr>
          <w:b w:val="0"/>
          <w:bCs w:val="0"/>
        </w:rPr>
      </w:pPr>
      <w:r>
        <w:rPr>
          <w:b w:val="0"/>
          <w:bCs w:val="0"/>
        </w:rPr>
        <w:tab/>
      </w:r>
      <w:r w:rsidR="00B37259">
        <w:rPr>
          <w:b w:val="0"/>
          <w:bCs w:val="0"/>
        </w:rPr>
        <w:t xml:space="preserve">We used </w:t>
      </w:r>
      <w:r w:rsidR="006F25A2">
        <w:rPr>
          <w:b w:val="0"/>
          <w:bCs w:val="0"/>
        </w:rPr>
        <w:t xml:space="preserve">the inferred </w:t>
      </w:r>
      <w:r w:rsidR="00B37259">
        <w:rPr>
          <w:b w:val="0"/>
          <w:bCs w:val="0"/>
        </w:rPr>
        <w:t>species tree</w:t>
      </w:r>
      <w:r w:rsidR="006F25A2">
        <w:rPr>
          <w:b w:val="0"/>
          <w:bCs w:val="0"/>
        </w:rPr>
        <w:t>, as well as two other hypothesized sets of relationships,</w:t>
      </w:r>
      <w:r w:rsidR="00B37259">
        <w:rPr>
          <w:b w:val="0"/>
          <w:bCs w:val="0"/>
        </w:rPr>
        <w:t xml:space="preserve"> to test various hypotheses of WGD in the history of chelicerate evolution. Specifically, based on synteny and duplication of some gene families, multiple rounds of WGD have been proposed in 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 </w:instrText>
      </w:r>
      <w:r w:rsidR="00777E31">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EN.CITE.DATA </w:instrText>
      </w:r>
      <w:r w:rsidR="00777E31">
        <w:rPr>
          <w:b w:val="0"/>
          <w:bCs w:val="0"/>
        </w:rPr>
      </w:r>
      <w:r w:rsidR="00777E31">
        <w:rPr>
          <w:b w:val="0"/>
          <w:bCs w:val="0"/>
        </w:rPr>
        <w:fldChar w:fldCharType="end"/>
      </w:r>
      <w:r w:rsidR="00EF4C3C">
        <w:rPr>
          <w:b w:val="0"/>
          <w:bCs w:val="0"/>
        </w:rPr>
      </w:r>
      <w:r w:rsidR="00EF4C3C">
        <w:rPr>
          <w:b w:val="0"/>
          <w:bCs w:val="0"/>
        </w:rPr>
        <w:fldChar w:fldCharType="separate"/>
      </w:r>
      <w:r w:rsidR="00777E31">
        <w:rPr>
          <w:b w:val="0"/>
          <w:bCs w:val="0"/>
          <w:noProof/>
        </w:rPr>
        <w:t>(Nossa, et al. 2014; Kenny, et al. 2017; Shingate, Ravi, Prasad, Tay, et al. 2020; Shingate, Ravi, Prasad, Tay and Venkatesh 2020)</w:t>
      </w:r>
      <w:r w:rsidR="00EF4C3C">
        <w:rPr>
          <w:b w:val="0"/>
          <w:bCs w:val="0"/>
        </w:rPr>
        <w:fldChar w:fldCharType="end"/>
      </w:r>
      <w:r w:rsidR="00B37259">
        <w:rPr>
          <w:b w:val="0"/>
          <w:bCs w:val="0"/>
        </w:rPr>
        <w:t>, and</w:t>
      </w:r>
      <w:r w:rsidR="007555B7">
        <w:rPr>
          <w:b w:val="0"/>
          <w:bCs w:val="0"/>
        </w:rPr>
        <w:t>,</w:t>
      </w:r>
      <w:r w:rsidR="00B37259">
        <w:rPr>
          <w:b w:val="0"/>
          <w:bCs w:val="0"/>
        </w:rPr>
        <w:t xml:space="preserve"> based on the duplication of </w:t>
      </w:r>
      <w:r w:rsidR="00EF4C3C">
        <w:rPr>
          <w:b w:val="0"/>
          <w:bCs w:val="0"/>
        </w:rPr>
        <w:t xml:space="preserve">the </w:t>
      </w:r>
      <w:r w:rsidR="00EF4C3C">
        <w:rPr>
          <w:b w:val="0"/>
          <w:bCs w:val="0"/>
          <w:i/>
          <w:iCs/>
        </w:rPr>
        <w:t xml:space="preserve">Hox </w:t>
      </w:r>
      <w:r w:rsidR="00B37259">
        <w:rPr>
          <w:b w:val="0"/>
          <w:bCs w:val="0"/>
        </w:rPr>
        <w:t xml:space="preserve">gene </w:t>
      </w:r>
      <w:r w:rsidR="00EF4C3C">
        <w:rPr>
          <w:b w:val="0"/>
          <w:bCs w:val="0"/>
        </w:rPr>
        <w:t>cluster</w:t>
      </w:r>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L3RpdGxlPjxzZWNvbmRhcnktdGl0bGU+Qk1DIEJpb2w8L3NlY29uZGFyeS10aXRsZT48L3RpdGxl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</w:fldData>
        </w:fldChar>
      </w:r>
      <w:r w:rsidR="00080A93">
        <w:rPr>
          <w:b w:val="0"/>
          <w:bCs w:val="0"/>
        </w:rPr>
        <w:instrText xml:space="preserve"> ADDIN EN.CITE </w:instrText>
      </w:r>
      <w:r w:rsidR="00080A93">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L3RpdGxlPjxzZWNvbmRhcnktdGl0bGU+Qk1DIEJpb2w8L3NlY29uZGFyeS10aXRsZT48L3RpdGxl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(Schwager, et al. 2017)</w:t>
      </w:r>
      <w:r w:rsidR="00EF4C3C">
        <w:rPr>
          <w:b w:val="0"/>
          <w:bCs w:val="0"/>
        </w:rPr>
        <w:fldChar w:fldCharType="end"/>
      </w:r>
      <w:r w:rsidR="00B37259">
        <w:rPr>
          <w:b w:val="0"/>
          <w:bCs w:val="0"/>
        </w:rPr>
        <w:t xml:space="preserve">. </w:t>
      </w:r>
      <w:r w:rsidR="005F481D">
        <w:rPr>
          <w:b w:val="0"/>
          <w:bCs w:val="0"/>
        </w:rPr>
        <w:t>U</w:t>
      </w:r>
      <w:r w:rsidR="005E3A79">
        <w:rPr>
          <w:b w:val="0"/>
          <w:bCs w:val="0"/>
        </w:rPr>
        <w:t xml:space="preserve">sing gene tree topologies </w:t>
      </w:r>
      <w:r w:rsidR="005F481D">
        <w:rPr>
          <w:b w:val="0"/>
          <w:bCs w:val="0"/>
        </w:rPr>
        <w:t>from</w:t>
      </w:r>
      <w:r w:rsidR="00B37259">
        <w:rPr>
          <w:b w:val="0"/>
          <w:bCs w:val="0"/>
        </w:rPr>
        <w:t xml:space="preserve"> thousands of genes, </w:t>
      </w:r>
      <w:r w:rsidR="005F481D">
        <w:rPr>
          <w:b w:val="0"/>
          <w:bCs w:val="0"/>
        </w:rPr>
        <w:t>GRAMPA</w:t>
      </w:r>
      <w:r w:rsidR="00002D28">
        <w:rPr>
          <w:b w:val="0"/>
          <w:bCs w:val="0"/>
        </w:rPr>
        <w:t xml:space="preserve"> </w:t>
      </w:r>
      <w:r w:rsidR="00002D28">
        <w:rPr>
          <w:b w:val="0"/>
          <w:bCs w:val="0"/>
        </w:rPr>
        <w:fldChar w:fldCharType="begin"/>
      </w:r>
      <w:r w:rsidR="00002D28">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002D28">
        <w:rPr>
          <w:b w:val="0"/>
          <w:bCs w:val="0"/>
        </w:rPr>
        <w:fldChar w:fldCharType="separate"/>
      </w:r>
      <w:r w:rsidR="00002D28">
        <w:rPr>
          <w:b w:val="0"/>
          <w:bCs w:val="0"/>
          <w:noProof/>
        </w:rPr>
        <w:t>(Thomas, et al. 2017)</w:t>
      </w:r>
      <w:r w:rsidR="00002D28">
        <w:rPr>
          <w:b w:val="0"/>
          <w:bCs w:val="0"/>
        </w:rPr>
        <w:fldChar w:fldCharType="end"/>
      </w:r>
      <w:r w:rsidR="005F481D">
        <w:rPr>
          <w:b w:val="0"/>
          <w:bCs w:val="0"/>
        </w:rPr>
        <w:t xml:space="preserve"> finds</w:t>
      </w:r>
      <w:r w:rsidR="00B37259">
        <w:rPr>
          <w:b w:val="0"/>
          <w:bCs w:val="0"/>
        </w:rPr>
        <w:t xml:space="preserve"> no evidence for a WGD in the history of spiders and scorpions using</w:t>
      </w:r>
      <w:r w:rsidR="00ED0611">
        <w:rPr>
          <w:b w:val="0"/>
          <w:bCs w:val="0"/>
        </w:rPr>
        <w:t xml:space="preserve"> either</w:t>
      </w:r>
      <w:r w:rsidR="00B37259">
        <w:rPr>
          <w:b w:val="0"/>
          <w:bCs w:val="0"/>
        </w:rPr>
        <w:t xml:space="preserve"> our inferred species tree,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sidR="00B37259">
        <w:rPr>
          <w:b w:val="0"/>
          <w:bCs w:val="0"/>
        </w:rPr>
        <w:t xml:space="preserve"> species tree, or the traditional species tree in which horseshoe crabs are sister to Arachnids (Fig</w:t>
      </w:r>
      <w:r w:rsidR="008E0DF7">
        <w:rPr>
          <w:b w:val="0"/>
          <w:bCs w:val="0"/>
        </w:rPr>
        <w:t>s</w:t>
      </w:r>
      <w:r w:rsidR="00B37259">
        <w:rPr>
          <w:b w:val="0"/>
          <w:bCs w:val="0"/>
        </w:rPr>
        <w:t>. 1</w:t>
      </w:r>
      <w:r w:rsidR="008E0DF7">
        <w:rPr>
          <w:b w:val="0"/>
          <w:bCs w:val="0"/>
        </w:rPr>
        <w:t xml:space="preserve"> and 2</w:t>
      </w:r>
      <w:r w:rsidR="00B37259">
        <w:rPr>
          <w:b w:val="0"/>
          <w:bCs w:val="0"/>
        </w:rPr>
        <w:t xml:space="preserve">). In each case, we tested whether </w:t>
      </w:r>
      <w:r w:rsidR="00DD7C0C">
        <w:rPr>
          <w:b w:val="0"/>
          <w:bCs w:val="0"/>
        </w:rPr>
        <w:t>the species</w:t>
      </w:r>
      <w:r w:rsidR="00B37259">
        <w:rPr>
          <w:b w:val="0"/>
          <w:bCs w:val="0"/>
        </w:rPr>
        <w:t xml:space="preserve"> tree</w:t>
      </w:r>
      <w:r w:rsidR="00DD7C0C">
        <w:rPr>
          <w:b w:val="0"/>
          <w:bCs w:val="0"/>
        </w:rPr>
        <w:t xml:space="preserve"> with a WGD proposed on any of the target lineages (H1 lineages in Fig. 1) </w:t>
      </w:r>
      <w:r w:rsidR="00B37259">
        <w:rPr>
          <w:b w:val="0"/>
          <w:bCs w:val="0"/>
        </w:rPr>
        <w:t xml:space="preserve">better explains the duplication history of the genes in these genomes than a </w:t>
      </w:r>
      <w:r w:rsidR="00DD7C0C">
        <w:rPr>
          <w:b w:val="0"/>
          <w:bCs w:val="0"/>
        </w:rPr>
        <w:t>s</w:t>
      </w:r>
      <w:r w:rsidR="00B37259">
        <w:rPr>
          <w:b w:val="0"/>
          <w:bCs w:val="0"/>
        </w:rPr>
        <w:t>pecies tree</w:t>
      </w:r>
      <w:r w:rsidR="00DD7C0C">
        <w:rPr>
          <w:b w:val="0"/>
          <w:bCs w:val="0"/>
        </w:rPr>
        <w:t xml:space="preserve"> with no proposed WGDs.</w:t>
      </w:r>
      <w:r w:rsidR="000D60CD">
        <w:rPr>
          <w:b w:val="0"/>
          <w:bCs w:val="0"/>
        </w:rPr>
        <w:t xml:space="preserve"> However,</w:t>
      </w:r>
      <w:r w:rsidR="00B37259">
        <w:rPr>
          <w:b w:val="0"/>
          <w:bCs w:val="0"/>
        </w:rPr>
        <w:t xml:space="preserve"> in each case we find </w:t>
      </w:r>
      <w:r w:rsidR="00441CA3">
        <w:rPr>
          <w:b w:val="0"/>
          <w:bCs w:val="0"/>
        </w:rPr>
        <w:t xml:space="preserve">that </w:t>
      </w:r>
      <w:r w:rsidR="00B37259">
        <w:rPr>
          <w:b w:val="0"/>
          <w:bCs w:val="0"/>
        </w:rPr>
        <w:t>the species tree</w:t>
      </w:r>
      <w:r w:rsidR="00DD7C0C">
        <w:rPr>
          <w:b w:val="0"/>
          <w:bCs w:val="0"/>
        </w:rPr>
        <w:t xml:space="preserve"> without any proposed WGDs</w:t>
      </w:r>
      <w:r w:rsidR="00B37259">
        <w:rPr>
          <w:b w:val="0"/>
          <w:bCs w:val="0"/>
        </w:rPr>
        <w:t xml:space="preserve"> results in the lowest duplication and loss score</w:t>
      </w:r>
      <w:r w:rsidR="00BF2CC9">
        <w:rPr>
          <w:b w:val="0"/>
          <w:bCs w:val="0"/>
        </w:rPr>
        <w:t xml:space="preserve"> (black shapes in Fig. 2)</w:t>
      </w:r>
      <w:r w:rsidR="00B37259">
        <w:rPr>
          <w:b w:val="0"/>
          <w:bCs w:val="0"/>
        </w:rPr>
        <w:t xml:space="preserve">. </w:t>
      </w:r>
      <w:r w:rsidR="00441CA3">
        <w:rPr>
          <w:b w:val="0"/>
          <w:bCs w:val="0"/>
        </w:rPr>
        <w:t xml:space="preserve">Our </w:t>
      </w:r>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large scale duplications on the branch leading to horseshoe crabs </w:t>
      </w:r>
      <w:r w:rsidR="00777E31">
        <w:rPr>
          <w:b w:val="0"/>
          <w:bCs w:val="0"/>
        </w:rPr>
        <w:t>regardless of the</w:t>
      </w:r>
      <w:r w:rsidR="00B37259">
        <w:rPr>
          <w:b w:val="0"/>
          <w:bCs w:val="0"/>
        </w:rPr>
        <w:t xml:space="preserve"> species tree</w:t>
      </w:r>
      <w:r w:rsidR="00777E31">
        <w:rPr>
          <w:b w:val="0"/>
          <w:bCs w:val="0"/>
        </w:rPr>
        <w:t xml:space="preserve"> used</w:t>
      </w:r>
      <w:r w:rsidR="00B37259">
        <w:rPr>
          <w:b w:val="0"/>
          <w:bCs w:val="0"/>
        </w:rPr>
        <w:t xml:space="preserve"> (Fig. 1). We</w:t>
      </w:r>
      <w:r w:rsidR="00DD7C0C">
        <w:rPr>
          <w:b w:val="0"/>
          <w:bCs w:val="0"/>
        </w:rPr>
        <w:t xml:space="preserve"> also</w:t>
      </w:r>
      <w:r w:rsidR="00B37259">
        <w:rPr>
          <w:b w:val="0"/>
          <w:bCs w:val="0"/>
        </w:rPr>
        <w:t xml:space="preserve"> find that the second</w:t>
      </w:r>
      <w:r w:rsidR="00855CC4">
        <w:rPr>
          <w:b w:val="0"/>
          <w:bCs w:val="0"/>
        </w:rPr>
        <w:t>-</w:t>
      </w:r>
      <w:r w:rsidR="00B37259">
        <w:rPr>
          <w:b w:val="0"/>
          <w:bCs w:val="0"/>
        </w:rPr>
        <w:t xml:space="preserve"> and third</w:t>
      </w:r>
      <w:r w:rsidR="00855CC4">
        <w:rPr>
          <w:b w:val="0"/>
          <w:bCs w:val="0"/>
        </w:rPr>
        <w:t>-</w:t>
      </w:r>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w:t>
      </w:r>
      <w:r w:rsidR="00194C12">
        <w:rPr>
          <w:b w:val="0"/>
          <w:bCs w:val="0"/>
        </w:rPr>
        <w:t xml:space="preserve"> Supplemental Table S3,</w:t>
      </w:r>
      <w:r w:rsidR="00212E38">
        <w:rPr>
          <w:b w:val="0"/>
          <w:bCs w:val="0"/>
        </w:rPr>
        <w:t xml:space="preserve"> </w:t>
      </w:r>
      <w:r w:rsidR="00777E31">
        <w:rPr>
          <w:b w:val="0"/>
          <w:bCs w:val="0"/>
        </w:rPr>
        <w:t>Fig. S1</w:t>
      </w:r>
      <w:r w:rsidR="00212E38">
        <w:rPr>
          <w:b w:val="0"/>
          <w:bCs w:val="0"/>
        </w:rPr>
        <w:t>).</w:t>
      </w:r>
      <w:r w:rsidR="00F81EFC">
        <w:rPr>
          <w:b w:val="0"/>
          <w:bCs w:val="0"/>
        </w:rPr>
        <w:t xml:space="preserve"> </w:t>
      </w:r>
      <w:commentRangeStart w:id="23"/>
      <w:commentRangeStart w:id="24"/>
      <w:commentRangeStart w:id="25"/>
      <w:r w:rsidR="00F81EFC">
        <w:rPr>
          <w:b w:val="0"/>
        </w:rPr>
        <w:t xml:space="preserve">The horseshoe crab clade is also often inferred as being involved in a WGD in the next lowest scoring MUL-trees when using the other two species trees, but usually in more complicated scenarios (Figs. S1 and S2; Supplemental Tables S4 and S5). </w:t>
      </w:r>
      <w:commentRangeEnd w:id="23"/>
      <w:r w:rsidR="00F81EFC">
        <w:rPr>
          <w:rStyle w:val="CommentReference"/>
        </w:rPr>
        <w:commentReference w:id="23"/>
      </w:r>
      <w:commentRangeEnd w:id="24"/>
      <w:r w:rsidR="00BF2CC9">
        <w:rPr>
          <w:rStyle w:val="CommentReference"/>
        </w:rPr>
        <w:commentReference w:id="24"/>
      </w:r>
      <w:commentRangeEnd w:id="25"/>
      <w:r w:rsidR="008D0ECD">
        <w:rPr>
          <w:rStyle w:val="CommentReference"/>
        </w:rPr>
        <w:commentReference w:id="25"/>
      </w:r>
      <w:r w:rsidR="005F4440">
        <w:rPr>
          <w:b w:val="0"/>
          <w:bCs w:val="0"/>
        </w:rPr>
        <w:t xml:space="preserve">That is, while </w:t>
      </w:r>
      <w:r w:rsidR="0090134E">
        <w:rPr>
          <w:b w:val="0"/>
          <w:bCs w:val="0"/>
        </w:rPr>
        <w:t xml:space="preserve">GRAMPA </w:t>
      </w:r>
      <w:r w:rsidR="005F4440">
        <w:rPr>
          <w:b w:val="0"/>
          <w:bCs w:val="0"/>
        </w:rPr>
        <w:t xml:space="preserve">did not </w:t>
      </w:r>
      <w:r w:rsidR="0090134E">
        <w:rPr>
          <w:b w:val="0"/>
          <w:bCs w:val="0"/>
        </w:rPr>
        <w:t>find that</w:t>
      </w:r>
      <w:r w:rsidR="005F4440">
        <w:rPr>
          <w:b w:val="0"/>
          <w:bCs w:val="0"/>
        </w:rPr>
        <w:t xml:space="preserve"> a WGD in the history of horseshoe crabs</w:t>
      </w:r>
      <w:r w:rsidR="0090134E">
        <w:rPr>
          <w:b w:val="0"/>
          <w:bCs w:val="0"/>
        </w:rPr>
        <w:t xml:space="preserve"> </w:t>
      </w:r>
      <w:r w:rsidR="005517C8">
        <w:rPr>
          <w:b w:val="0"/>
          <w:bCs w:val="0"/>
        </w:rPr>
        <w:t>a</w:t>
      </w:r>
      <w:r w:rsidR="0090134E">
        <w:rPr>
          <w:b w:val="0"/>
          <w:bCs w:val="0"/>
        </w:rPr>
        <w:t>s the single most parsimonious reconciliation</w:t>
      </w:r>
      <w:r w:rsidR="005F4440">
        <w:rPr>
          <w:b w:val="0"/>
          <w:bCs w:val="0"/>
        </w:rPr>
        <w:t xml:space="preserve">, there are multiple pieces of evidence that point to one or more </w:t>
      </w:r>
      <w:r w:rsidR="00F13F47">
        <w:rPr>
          <w:b w:val="0"/>
          <w:bCs w:val="0"/>
        </w:rPr>
        <w:t xml:space="preserve">possibly </w:t>
      </w:r>
      <w:r w:rsidR="005F4440">
        <w:rPr>
          <w:b w:val="0"/>
          <w:bCs w:val="0"/>
        </w:rPr>
        <w:t xml:space="preserve">occurring. </w:t>
      </w:r>
    </w:p>
    <w:p w14:paraId="4F97A21A" w14:textId="42D21B66" w:rsidR="00E93070" w:rsidRDefault="00E93070" w:rsidP="005E3A79">
      <w:pPr>
        <w:jc w:val="both"/>
        <w:rPr>
          <w:b w:val="0"/>
          <w:bCs w:val="0"/>
        </w:rPr>
      </w:pPr>
      <w:r>
        <w:rPr>
          <w:b w:val="0"/>
          <w:bCs w:val="0"/>
        </w:rPr>
        <w:tab/>
        <w:t xml:space="preserve">We also find that, when comparing </w:t>
      </w:r>
      <w:r w:rsidR="001C1256">
        <w:rPr>
          <w:b w:val="0"/>
          <w:bCs w:val="0"/>
        </w:rPr>
        <w:t>reconciliation</w:t>
      </w:r>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as sister to spiders and scorpions. </w:t>
      </w:r>
      <w:r w:rsidR="001C1256">
        <w:rPr>
          <w:b w:val="0"/>
          <w:bCs w:val="0"/>
        </w:rPr>
        <w:t>W</w:t>
      </w:r>
      <w:r>
        <w:rPr>
          <w:b w:val="0"/>
          <w:bCs w:val="0"/>
        </w:rPr>
        <w:t>hile our species tree always better explains the data</w:t>
      </w:r>
      <w:r w:rsidR="001C1256">
        <w:rPr>
          <w:b w:val="0"/>
          <w:bCs w:val="0"/>
        </w:rPr>
        <w:t xml:space="preserve"> than Ballesteros et al. (2002)</w:t>
      </w:r>
      <w:r>
        <w:rPr>
          <w:b w:val="0"/>
          <w:bCs w:val="0"/>
        </w:rPr>
        <w:t xml:space="preserve">, this </w:t>
      </w:r>
      <w:r w:rsidR="001C1256">
        <w:rPr>
          <w:b w:val="0"/>
          <w:bCs w:val="0"/>
        </w:rPr>
        <w:t xml:space="preserve">should not be </w:t>
      </w:r>
      <w:r>
        <w:rPr>
          <w:b w:val="0"/>
          <w:bCs w:val="0"/>
        </w:rPr>
        <w:t xml:space="preserve">surprising since we inferred our tree </w:t>
      </w:r>
      <w:commentRangeStart w:id="26"/>
      <w:commentRangeStart w:id="27"/>
      <w:commentRangeStart w:id="28"/>
      <w:r>
        <w:rPr>
          <w:b w:val="0"/>
          <w:bCs w:val="0"/>
        </w:rPr>
        <w:t>from these data</w:t>
      </w:r>
      <w:commentRangeEnd w:id="26"/>
      <w:r w:rsidR="00BF2CC9">
        <w:rPr>
          <w:rStyle w:val="CommentReference"/>
        </w:rPr>
        <w:commentReference w:id="26"/>
      </w:r>
      <w:commentRangeEnd w:id="27"/>
      <w:r w:rsidR="004E3FCE">
        <w:rPr>
          <w:rStyle w:val="CommentReference"/>
        </w:rPr>
        <w:commentReference w:id="27"/>
      </w:r>
      <w:commentRangeEnd w:id="28"/>
      <w:r w:rsidR="0006630B">
        <w:rPr>
          <w:rStyle w:val="CommentReference"/>
        </w:rPr>
        <w:commentReference w:id="28"/>
      </w:r>
      <w:r>
        <w:rPr>
          <w:b w:val="0"/>
          <w:bCs w:val="0"/>
        </w:rPr>
        <w:t>.</w:t>
      </w:r>
    </w:p>
    <w:p w14:paraId="4BB38E95" w14:textId="4DFF5141" w:rsidR="00DB5E77" w:rsidRPr="008E0DF7" w:rsidRDefault="00DB5E77" w:rsidP="008E0DF7">
      <w:pPr>
        <w:pStyle w:val="Heading2"/>
      </w:pPr>
      <w:r>
        <w:lastRenderedPageBreak/>
        <w:t xml:space="preserve">Synteny </w:t>
      </w:r>
      <w:r w:rsidR="00487E2D">
        <w:t xml:space="preserve">and </w:t>
      </w:r>
      <w:r w:rsidR="00BF2CC9" w:rsidRPr="009932D3">
        <w:t>K</w:t>
      </w:r>
      <w:r w:rsidR="00BF2CC9">
        <w:rPr>
          <w:vertAlign w:val="subscript"/>
        </w:rPr>
        <w:t>S</w:t>
      </w:r>
      <w:r w:rsidR="00BF2CC9" w:rsidRPr="008E0DF7">
        <w:t xml:space="preserve"> </w:t>
      </w:r>
      <w:r w:rsidR="004D05B3" w:rsidRPr="008E0DF7">
        <w:t>analys</w:t>
      </w:r>
      <w:r w:rsidR="008A064C">
        <w:t>e</w:t>
      </w:r>
      <w:r w:rsidR="004D05B3" w:rsidRPr="008E0DF7">
        <w:t>s</w:t>
      </w:r>
    </w:p>
    <w:p w14:paraId="2DC1E404" w14:textId="113A2E8D" w:rsidR="006F1408" w:rsidRPr="003D4264" w:rsidRDefault="006F1408" w:rsidP="007F4959">
      <w:pPr>
        <w:ind w:firstLine="720"/>
        <w:jc w:val="both"/>
        <w:rPr>
          <w:b w:val="0"/>
          <w:bCs w:val="0"/>
        </w:rPr>
      </w:pPr>
      <w:r>
        <w:rPr>
          <w:b w:val="0"/>
          <w:bCs w:val="0"/>
        </w:rPr>
        <w:t>We next looked at other genome-wide signatures of WGDs</w:t>
      </w:r>
      <w:r w:rsidR="003D4264">
        <w:rPr>
          <w:b w:val="0"/>
          <w:bCs w:val="0"/>
        </w:rPr>
        <w:t xml:space="preserve"> </w:t>
      </w:r>
      <w:r w:rsidR="00910587">
        <w:rPr>
          <w:b w:val="0"/>
          <w:bCs w:val="0"/>
        </w:rPr>
        <w:t>among chelicerates</w:t>
      </w:r>
      <w:r>
        <w:rPr>
          <w:b w:val="0"/>
          <w:bCs w:val="0"/>
        </w:rPr>
        <w:t>. Specifically, we looked for intraspecific syntenic blocks, which should be widespread in genomes that have undergone WGD, and distributions of synonymous divergence (</w:t>
      </w:r>
      <w:r w:rsidR="00487E2D" w:rsidRPr="008E0DF7">
        <w:rPr>
          <w:b w:val="0"/>
          <w:bCs w:val="0"/>
          <w:i/>
          <w:iCs/>
        </w:rPr>
        <w:t>K</w:t>
      </w:r>
      <w:r w:rsidR="00487E2D" w:rsidRPr="008E0DF7">
        <w:rPr>
          <w:b w:val="0"/>
          <w:bCs w:val="0"/>
          <w:vertAlign w:val="subscript"/>
        </w:rPr>
        <w:t>S</w:t>
      </w:r>
      <w:r>
        <w:rPr>
          <w:b w:val="0"/>
          <w:bCs w:val="0"/>
        </w:rPr>
        <w:t xml:space="preserve">) of paralogs within each genome. If a WGD has occurred in the history of a genome, a secondary peak of </w:t>
      </w:r>
      <w:r w:rsidR="004D05B3" w:rsidRPr="000E3F5A">
        <w:rPr>
          <w:b w:val="0"/>
          <w:bCs w:val="0"/>
          <w:i/>
          <w:iCs/>
        </w:rPr>
        <w:t>K</w:t>
      </w:r>
      <w:r w:rsidR="004D05B3" w:rsidRPr="000E3F5A">
        <w:rPr>
          <w:b w:val="0"/>
          <w:bCs w:val="0"/>
          <w:vertAlign w:val="subscript"/>
        </w:rPr>
        <w:t>S</w:t>
      </w:r>
      <w:r>
        <w:rPr>
          <w:b w:val="0"/>
          <w:bCs w:val="0"/>
        </w:rPr>
        <w:t xml:space="preserve"> should be present in these distributions. </w:t>
      </w:r>
      <w:r w:rsidR="00F0441C">
        <w:rPr>
          <w:b w:val="0"/>
          <w:bCs w:val="0"/>
        </w:rPr>
        <w:t xml:space="preserve">Across </w:t>
      </w:r>
      <w:r w:rsidR="009932D3">
        <w:rPr>
          <w:b w:val="0"/>
          <w:bCs w:val="0"/>
        </w:rPr>
        <w:t>both</w:t>
      </w:r>
      <w:r>
        <w:rPr>
          <w:b w:val="0"/>
          <w:bCs w:val="0"/>
        </w:rPr>
        <w:t xml:space="preserve"> analyses</w:t>
      </w:r>
      <w:r w:rsidR="005517C8">
        <w:rPr>
          <w:b w:val="0"/>
          <w:bCs w:val="0"/>
        </w:rPr>
        <w:t>,</w:t>
      </w:r>
      <w:r>
        <w:rPr>
          <w:b w:val="0"/>
          <w:bCs w:val="0"/>
        </w:rPr>
        <w:t xml:space="preserve"> we again find no evidence for WGD in any spider </w:t>
      </w:r>
      <w:r w:rsidR="003D4264">
        <w:rPr>
          <w:b w:val="0"/>
          <w:bCs w:val="0"/>
        </w:rPr>
        <w:t xml:space="preserve">or scorpion </w:t>
      </w:r>
      <w:r w:rsidR="00745A6E">
        <w:rPr>
          <w:b w:val="0"/>
          <w:bCs w:val="0"/>
        </w:rPr>
        <w:t>genomes but</w:t>
      </w:r>
      <w:r w:rsidR="005517C8">
        <w:rPr>
          <w:b w:val="0"/>
          <w:bCs w:val="0"/>
        </w:rPr>
        <w:t xml:space="preserve"> do find </w:t>
      </w:r>
      <w:r w:rsidR="003D4264">
        <w:rPr>
          <w:b w:val="0"/>
          <w:bCs w:val="0"/>
        </w:rPr>
        <w:t>suggestive evidence for at least one occurring in the history of horseshoe crabs</w:t>
      </w:r>
      <w:r w:rsidR="00FC6E7E">
        <w:rPr>
          <w:b w:val="0"/>
          <w:bCs w:val="0"/>
        </w:rPr>
        <w:t xml:space="preserve"> (</w:t>
      </w:r>
      <w:commentRangeStart w:id="29"/>
      <w:r w:rsidR="00FC6E7E">
        <w:rPr>
          <w:b w:val="0"/>
          <w:bCs w:val="0"/>
        </w:rPr>
        <w:t>Fig. 3</w:t>
      </w:r>
      <w:commentRangeEnd w:id="29"/>
      <w:r w:rsidR="00690442">
        <w:rPr>
          <w:rStyle w:val="CommentReference"/>
        </w:rPr>
        <w:commentReference w:id="29"/>
      </w:r>
      <w:r w:rsidR="00FC6E7E">
        <w:rPr>
          <w:b w:val="0"/>
          <w:bCs w:val="0"/>
        </w:rPr>
        <w:t>)</w:t>
      </w:r>
      <w:r w:rsidR="003D4264">
        <w:rPr>
          <w:b w:val="0"/>
          <w:bCs w:val="0"/>
        </w:rPr>
        <w:t xml:space="preserve">. Only two species, </w:t>
      </w:r>
      <w:r w:rsidR="003D4264">
        <w:rPr>
          <w:b w:val="0"/>
          <w:bCs w:val="0"/>
          <w:i/>
          <w:iCs/>
        </w:rPr>
        <w:t xml:space="preserve">C. </w:t>
      </w:r>
      <w:proofErr w:type="spellStart"/>
      <w:r w:rsidR="003D4264">
        <w:rPr>
          <w:b w:val="0"/>
          <w:bCs w:val="0"/>
          <w:i/>
          <w:iCs/>
        </w:rPr>
        <w:t>rotundicauda</w:t>
      </w:r>
      <w:proofErr w:type="spellEnd"/>
      <w:r w:rsidR="003D4264">
        <w:rPr>
          <w:b w:val="0"/>
          <w:bCs w:val="0"/>
        </w:rPr>
        <w:t xml:space="preserve"> and </w:t>
      </w:r>
      <w:r w:rsidR="003D4264">
        <w:rPr>
          <w:b w:val="0"/>
          <w:bCs w:val="0"/>
          <w:i/>
          <w:iCs/>
        </w:rPr>
        <w:t>T. gigas</w:t>
      </w:r>
      <w:r w:rsidR="003D4264">
        <w:rPr>
          <w:b w:val="0"/>
          <w:bCs w:val="0"/>
        </w:rPr>
        <w:t xml:space="preserve">, both horseshoe crabs, showed substantial amounts </w:t>
      </w:r>
      <w:r w:rsidR="003D4264" w:rsidRPr="00D94D9F">
        <w:rPr>
          <w:b w:val="0"/>
          <w:bCs w:val="0"/>
        </w:rPr>
        <w:t xml:space="preserve">of intraspecific synteny. </w:t>
      </w:r>
      <w:proofErr w:type="gramStart"/>
      <w:r w:rsidR="003D4264" w:rsidRPr="00D94D9F">
        <w:rPr>
          <w:b w:val="0"/>
          <w:bCs w:val="0"/>
        </w:rPr>
        <w:t>Both of these</w:t>
      </w:r>
      <w:proofErr w:type="gramEnd"/>
      <w:r w:rsidR="00F0441C" w:rsidRPr="00D94D9F">
        <w:rPr>
          <w:b w:val="0"/>
          <w:bCs w:val="0"/>
        </w:rPr>
        <w:t xml:space="preserve"> species</w:t>
      </w:r>
      <w:r w:rsidR="003D4264" w:rsidRPr="00D94D9F">
        <w:rPr>
          <w:b w:val="0"/>
          <w:bCs w:val="0"/>
        </w:rPr>
        <w:t xml:space="preserve">, along with the other horseshoe crab, </w:t>
      </w:r>
      <w:r w:rsidR="003D4264" w:rsidRPr="00D94D9F">
        <w:rPr>
          <w:b w:val="0"/>
          <w:bCs w:val="0"/>
          <w:i/>
          <w:iCs/>
        </w:rPr>
        <w:t>L. polyphemus</w:t>
      </w:r>
      <w:r w:rsidR="003D4264" w:rsidRPr="00D94D9F">
        <w:rPr>
          <w:b w:val="0"/>
          <w:bCs w:val="0"/>
        </w:rPr>
        <w:t xml:space="preserve">, </w:t>
      </w:r>
      <w:r w:rsidR="00D94D9F" w:rsidRPr="00D94D9F">
        <w:rPr>
          <w:b w:val="0"/>
          <w:bCs w:val="0"/>
        </w:rPr>
        <w:t xml:space="preserve">were also predicted by </w:t>
      </w:r>
      <w:proofErr w:type="spellStart"/>
      <w:r w:rsidR="00FF5CB0" w:rsidRPr="00D94D9F">
        <w:rPr>
          <w:b w:val="0"/>
          <w:bCs w:val="0"/>
        </w:rPr>
        <w:t>SLEDG</w:t>
      </w:r>
      <w:r w:rsidR="00FF5CB0">
        <w:rPr>
          <w:b w:val="0"/>
          <w:bCs w:val="0"/>
        </w:rPr>
        <w:t>e</w:t>
      </w:r>
      <w:proofErr w:type="spellEnd"/>
      <w:r w:rsidR="00FF5CB0" w:rsidRPr="00D94D9F">
        <w:rPr>
          <w:b w:val="0"/>
          <w:bCs w:val="0"/>
        </w:rPr>
        <w:t xml:space="preserve"> </w:t>
      </w:r>
      <w:r w:rsidR="00D94D9F" w:rsidRPr="00D94D9F">
        <w:rPr>
          <w:b w:val="0"/>
          <w:bCs w:val="0"/>
        </w:rPr>
        <w:t xml:space="preserve">to have signatures of WGD in their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distributions (Fig. 3, Supplemental Table </w:t>
      </w:r>
      <w:r w:rsidR="00F17848">
        <w:rPr>
          <w:b w:val="0"/>
          <w:bCs w:val="0"/>
        </w:rPr>
        <w:t>S6</w:t>
      </w:r>
      <w:r w:rsidR="00D94D9F" w:rsidRPr="00D94D9F">
        <w:rPr>
          <w:b w:val="0"/>
          <w:bCs w:val="0"/>
        </w:rPr>
        <w:t xml:space="preserve">). Mixture models placed the median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of this duplication at </w:t>
      </w:r>
      <w:r w:rsidR="00B61948">
        <w:rPr>
          <w:b w:val="0"/>
          <w:bCs w:val="0"/>
        </w:rPr>
        <w:t>~0.</w:t>
      </w:r>
      <w:r w:rsidR="00D7678E">
        <w:rPr>
          <w:b w:val="0"/>
          <w:bCs w:val="0"/>
        </w:rPr>
        <w:t>85</w:t>
      </w:r>
      <w:r w:rsidR="00D94D9F" w:rsidRPr="00D94D9F">
        <w:rPr>
          <w:b w:val="0"/>
          <w:bCs w:val="0"/>
        </w:rPr>
        <w:t>-1.</w:t>
      </w:r>
      <w:r w:rsidR="00B61948">
        <w:rPr>
          <w:b w:val="0"/>
          <w:bCs w:val="0"/>
        </w:rPr>
        <w:t>3</w:t>
      </w:r>
      <w:r w:rsidR="00D94D9F" w:rsidRPr="00D94D9F">
        <w:rPr>
          <w:b w:val="0"/>
          <w:bCs w:val="0"/>
        </w:rPr>
        <w:t>5</w:t>
      </w:r>
      <w:r w:rsidR="00530147">
        <w:rPr>
          <w:b w:val="0"/>
          <w:bCs w:val="0"/>
        </w:rPr>
        <w:t xml:space="preserve"> (Fig. 3, Supplemental Table S6). </w:t>
      </w:r>
      <w:ins w:id="30" w:author="Thomas, Gregg" w:date="2024-01-23T16:28:00Z">
        <w:r w:rsidR="00AE655C">
          <w:rPr>
            <w:b w:val="0"/>
            <w:bCs w:val="0"/>
          </w:rPr>
          <w:t xml:space="preserve">The average ortholog divergence between the three horseshoe crabs was ~0.22, compared to the average divergence with </w:t>
        </w:r>
        <w:r w:rsidR="00AE655C">
          <w:rPr>
            <w:b w:val="0"/>
            <w:bCs w:val="0"/>
            <w:i/>
            <w:iCs/>
          </w:rPr>
          <w:t xml:space="preserve">C. </w:t>
        </w:r>
        <w:proofErr w:type="spellStart"/>
        <w:r w:rsidR="00AE655C">
          <w:rPr>
            <w:b w:val="0"/>
            <w:bCs w:val="0"/>
            <w:i/>
            <w:iCs/>
          </w:rPr>
          <w:t>sculpturatus</w:t>
        </w:r>
        <w:proofErr w:type="spellEnd"/>
        <w:r w:rsidR="00AE655C">
          <w:rPr>
            <w:b w:val="0"/>
            <w:bCs w:val="0"/>
          </w:rPr>
          <w:t xml:space="preserve"> at ~4.09</w:t>
        </w:r>
        <w:commentRangeStart w:id="31"/>
        <w:commentRangeEnd w:id="31"/>
        <w:r w:rsidR="00AE655C">
          <w:rPr>
            <w:rStyle w:val="CommentReference"/>
          </w:rPr>
          <w:commentReference w:id="31"/>
        </w:r>
        <w:commentRangeStart w:id="32"/>
        <w:commentRangeStart w:id="33"/>
        <w:commentRangeEnd w:id="32"/>
        <w:r w:rsidR="00AE655C">
          <w:rPr>
            <w:rStyle w:val="CommentReference"/>
          </w:rPr>
          <w:commentReference w:id="32"/>
        </w:r>
      </w:ins>
      <w:commentRangeEnd w:id="33"/>
      <w:r w:rsidR="0006630B">
        <w:rPr>
          <w:rStyle w:val="CommentReference"/>
        </w:rPr>
        <w:commentReference w:id="33"/>
      </w:r>
      <w:ins w:id="34" w:author="Thomas, Gregg" w:date="2024-01-23T16:28:00Z">
        <w:r w:rsidR="00AE655C" w:rsidRPr="00D94D9F">
          <w:rPr>
            <w:b w:val="0"/>
            <w:bCs w:val="0"/>
          </w:rPr>
          <w:t>,</w:t>
        </w:r>
        <w:r w:rsidR="00AE655C">
          <w:rPr>
            <w:b w:val="0"/>
            <w:bCs w:val="0"/>
          </w:rPr>
          <w:t xml:space="preserve"> suggesting the WGD peak </w:t>
        </w:r>
        <w:commentRangeStart w:id="35"/>
        <w:commentRangeStart w:id="36"/>
        <w:commentRangeStart w:id="37"/>
        <w:r w:rsidR="00AE655C" w:rsidRPr="00D94D9F">
          <w:rPr>
            <w:b w:val="0"/>
            <w:bCs w:val="0"/>
          </w:rPr>
          <w:t>correspond</w:t>
        </w:r>
        <w:r w:rsidR="00AE655C">
          <w:rPr>
            <w:b w:val="0"/>
            <w:bCs w:val="0"/>
          </w:rPr>
          <w:t>s</w:t>
        </w:r>
        <w:r w:rsidR="00AE655C" w:rsidRPr="00D94D9F">
          <w:rPr>
            <w:b w:val="0"/>
            <w:bCs w:val="0"/>
          </w:rPr>
          <w:t xml:space="preserve"> to the same branch identified with an excess number of gene duplications and losses in our gene tree topology reconciliation analysis above (</w:t>
        </w:r>
        <w:commentRangeEnd w:id="35"/>
        <w:r w:rsidR="00AE655C">
          <w:rPr>
            <w:rStyle w:val="CommentReference"/>
          </w:rPr>
          <w:commentReference w:id="35"/>
        </w:r>
        <w:commentRangeEnd w:id="36"/>
        <w:r w:rsidR="00AE655C">
          <w:rPr>
            <w:rStyle w:val="CommentReference"/>
          </w:rPr>
          <w:commentReference w:id="36"/>
        </w:r>
      </w:ins>
      <w:commentRangeEnd w:id="37"/>
      <w:r w:rsidR="0006630B">
        <w:rPr>
          <w:rStyle w:val="CommentReference"/>
        </w:rPr>
        <w:commentReference w:id="37"/>
      </w:r>
      <w:ins w:id="38" w:author="Thomas, Gregg" w:date="2024-01-23T16:28:00Z">
        <w:r w:rsidR="00AE655C" w:rsidRPr="00D94D9F">
          <w:rPr>
            <w:b w:val="0"/>
            <w:bCs w:val="0"/>
          </w:rPr>
          <w:t xml:space="preserve">Fig. 1, </w:t>
        </w:r>
        <w:r w:rsidR="00AE655C">
          <w:rPr>
            <w:b w:val="0"/>
            <w:bCs w:val="0"/>
          </w:rPr>
          <w:t xml:space="preserve">Fig. </w:t>
        </w:r>
        <w:r w:rsidR="00AE655C" w:rsidRPr="00D94D9F">
          <w:rPr>
            <w:b w:val="0"/>
            <w:bCs w:val="0"/>
          </w:rPr>
          <w:t>3</w:t>
        </w:r>
        <w:r w:rsidR="00AE655C">
          <w:rPr>
            <w:b w:val="0"/>
            <w:bCs w:val="0"/>
          </w:rPr>
          <w:t>, Supplemental Table S7</w:t>
        </w:r>
        <w:r w:rsidR="00AE655C" w:rsidRPr="00D94D9F">
          <w:rPr>
            <w:b w:val="0"/>
            <w:bCs w:val="0"/>
          </w:rPr>
          <w:t>).</w:t>
        </w:r>
        <w:r w:rsidR="00AE655C">
          <w:rPr>
            <w:b w:val="0"/>
            <w:bCs w:val="0"/>
          </w:rPr>
          <w:t xml:space="preserve"> </w:t>
        </w:r>
      </w:ins>
      <w:r w:rsidR="00827C55">
        <w:rPr>
          <w:b w:val="0"/>
          <w:bCs w:val="0"/>
        </w:rPr>
        <w:t xml:space="preserve">In addition, </w:t>
      </w:r>
      <w:r w:rsidR="00D94D9F" w:rsidRPr="00D94D9F">
        <w:rPr>
          <w:b w:val="0"/>
          <w:bCs w:val="0"/>
        </w:rPr>
        <w:t xml:space="preserve">one mite species, </w:t>
      </w:r>
      <w:proofErr w:type="spellStart"/>
      <w:r w:rsidR="00D94D9F" w:rsidRPr="00D94D9F">
        <w:rPr>
          <w:b w:val="0"/>
          <w:bCs w:val="0"/>
          <w:i/>
          <w:iCs/>
        </w:rPr>
        <w:t>Tetranychus</w:t>
      </w:r>
      <w:proofErr w:type="spellEnd"/>
      <w:r w:rsidR="00D94D9F" w:rsidRPr="00D94D9F">
        <w:rPr>
          <w:b w:val="0"/>
          <w:bCs w:val="0"/>
          <w:i/>
          <w:iCs/>
        </w:rPr>
        <w:t xml:space="preserve"> </w:t>
      </w:r>
      <w:proofErr w:type="spellStart"/>
      <w:r w:rsidR="00D94D9F" w:rsidRPr="00D94D9F">
        <w:rPr>
          <w:b w:val="0"/>
          <w:bCs w:val="0"/>
          <w:i/>
          <w:iCs/>
        </w:rPr>
        <w:t>urticae</w:t>
      </w:r>
      <w:proofErr w:type="spellEnd"/>
      <w:r w:rsidR="00D94D9F" w:rsidRPr="00D94D9F">
        <w:rPr>
          <w:b w:val="0"/>
          <w:bCs w:val="0"/>
        </w:rPr>
        <w:t xml:space="preserve">, was predicted by </w:t>
      </w:r>
      <w:proofErr w:type="spellStart"/>
      <w:r w:rsidR="00D94D9F" w:rsidRPr="00D94D9F">
        <w:rPr>
          <w:b w:val="0"/>
          <w:bCs w:val="0"/>
        </w:rPr>
        <w:t>SLEDG</w:t>
      </w:r>
      <w:r w:rsidR="00910587">
        <w:rPr>
          <w:b w:val="0"/>
          <w:bCs w:val="0"/>
        </w:rPr>
        <w:t>e</w:t>
      </w:r>
      <w:proofErr w:type="spellEnd"/>
      <w:r w:rsidR="00D94D9F" w:rsidRPr="00D94D9F">
        <w:rPr>
          <w:b w:val="0"/>
          <w:bCs w:val="0"/>
        </w:rPr>
        <w:t xml:space="preserve"> to contain </w:t>
      </w:r>
      <w:r w:rsidR="00827C55">
        <w:rPr>
          <w:b w:val="0"/>
          <w:bCs w:val="0"/>
        </w:rPr>
        <w:t xml:space="preserve">a </w:t>
      </w:r>
      <w:r w:rsidR="00D94D9F" w:rsidRPr="00D94D9F">
        <w:rPr>
          <w:b w:val="0"/>
          <w:bCs w:val="0"/>
        </w:rPr>
        <w:t xml:space="preserve">WGD in its </w:t>
      </w:r>
      <w:r w:rsidR="00D94D9F" w:rsidRPr="00D94D9F">
        <w:rPr>
          <w:b w:val="0"/>
          <w:bCs w:val="0"/>
          <w:i/>
          <w:iCs/>
        </w:rPr>
        <w:t>K</w:t>
      </w:r>
      <w:r w:rsidR="00D94D9F" w:rsidRPr="00827C55">
        <w:rPr>
          <w:b w:val="0"/>
          <w:bCs w:val="0"/>
          <w:vertAlign w:val="subscript"/>
        </w:rPr>
        <w:t>S</w:t>
      </w:r>
      <w:r w:rsidR="00D94D9F" w:rsidRPr="00D94D9F">
        <w:rPr>
          <w:b w:val="0"/>
          <w:bCs w:val="0"/>
        </w:rPr>
        <w:t xml:space="preserve"> distribution</w:t>
      </w:r>
      <w:r w:rsidR="00690442">
        <w:rPr>
          <w:b w:val="0"/>
          <w:bCs w:val="0"/>
        </w:rPr>
        <w:t xml:space="preserve"> (Fig. 3)</w:t>
      </w:r>
      <w:r w:rsidR="00827C55">
        <w:rPr>
          <w:b w:val="0"/>
          <w:bCs w:val="0"/>
        </w:rPr>
        <w:t>.</w:t>
      </w:r>
      <w:r w:rsidR="00D94D9F" w:rsidRPr="00D94D9F">
        <w:rPr>
          <w:b w:val="0"/>
          <w:bCs w:val="0"/>
        </w:rPr>
        <w:t xml:space="preserve"> </w:t>
      </w:r>
      <w:r w:rsidR="00827C55">
        <w:rPr>
          <w:b w:val="0"/>
          <w:bCs w:val="0"/>
        </w:rPr>
        <w:t>H</w:t>
      </w:r>
      <w:r w:rsidR="00D94D9F" w:rsidRPr="00D94D9F">
        <w:rPr>
          <w:b w:val="0"/>
          <w:bCs w:val="0"/>
        </w:rPr>
        <w:t>owever</w:t>
      </w:r>
      <w:r w:rsidR="00827C55">
        <w:rPr>
          <w:b w:val="0"/>
          <w:bCs w:val="0"/>
        </w:rPr>
        <w:t>,</w:t>
      </w:r>
      <w:r w:rsidR="00D94D9F" w:rsidRPr="00D94D9F">
        <w:rPr>
          <w:b w:val="0"/>
          <w:bCs w:val="0"/>
        </w:rPr>
        <w:t xml:space="preserve"> this species had few intraspecific syntenic blocks (</w:t>
      </w:r>
      <w:r w:rsidR="00956655">
        <w:rPr>
          <w:b w:val="0"/>
          <w:bCs w:val="0"/>
        </w:rPr>
        <w:t xml:space="preserve">Fig. 3; </w:t>
      </w:r>
      <w:r w:rsidR="00D94D9F" w:rsidRPr="00E952FE">
        <w:rPr>
          <w:b w:val="0"/>
          <w:bCs w:val="0"/>
        </w:rPr>
        <w:t xml:space="preserve">Supplemental Table </w:t>
      </w:r>
      <w:r w:rsidR="00910587">
        <w:rPr>
          <w:b w:val="0"/>
          <w:bCs w:val="0"/>
        </w:rPr>
        <w:t>S6</w:t>
      </w:r>
      <w:r w:rsidR="00D94D9F" w:rsidRPr="00D94D9F">
        <w:rPr>
          <w:b w:val="0"/>
          <w:bCs w:val="0"/>
        </w:rPr>
        <w:t>)</w:t>
      </w:r>
      <w:r w:rsidR="00827C55">
        <w:rPr>
          <w:b w:val="0"/>
          <w:bCs w:val="0"/>
        </w:rPr>
        <w:t xml:space="preserve"> and no signal of excess duplication in the reconciliation analysis (Fig</w:t>
      </w:r>
      <w:r w:rsidR="00F17848">
        <w:rPr>
          <w:b w:val="0"/>
          <w:bCs w:val="0"/>
        </w:rPr>
        <w:t>.</w:t>
      </w:r>
      <w:r w:rsidR="00827C55">
        <w:rPr>
          <w:b w:val="0"/>
          <w:bCs w:val="0"/>
        </w:rPr>
        <w:t xml:space="preserve"> 1)</w:t>
      </w:r>
      <w:r w:rsidR="00D94D9F" w:rsidRPr="00D94D9F">
        <w:rPr>
          <w:b w:val="0"/>
          <w:bCs w:val="0"/>
        </w:rPr>
        <w:t>.</w:t>
      </w:r>
    </w:p>
    <w:p w14:paraId="32D455E8" w14:textId="6C819363" w:rsidR="00305711" w:rsidRDefault="00305711" w:rsidP="005E3A79">
      <w:pPr>
        <w:pStyle w:val="Heading1"/>
        <w:jc w:val="both"/>
      </w:pPr>
      <w:r>
        <w:t>Discussion</w:t>
      </w:r>
    </w:p>
    <w:p w14:paraId="57088E9F" w14:textId="5FA54B7A" w:rsidR="006606EB" w:rsidRDefault="000D60CD" w:rsidP="005E3A79">
      <w:pPr>
        <w:jc w:val="both"/>
        <w:rPr>
          <w:b w:val="0"/>
          <w:bCs w:val="0"/>
        </w:rPr>
      </w:pPr>
      <w:r>
        <w:rPr>
          <w:b w:val="0"/>
          <w:bCs w:val="0"/>
        </w:rPr>
        <w:t>Whole genome duplications</w:t>
      </w:r>
      <w:r w:rsidR="00745A6E">
        <w:rPr>
          <w:b w:val="0"/>
          <w:bCs w:val="0"/>
        </w:rPr>
        <w:t xml:space="preserve"> (WGDs)</w:t>
      </w:r>
      <w:r>
        <w:rPr>
          <w:b w:val="0"/>
          <w:bCs w:val="0"/>
        </w:rPr>
        <w:t xml:space="preserve">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IDE5OTE7IEFkYW1zIGFuZCBXZW5kZWwgMjAwNTsgQ3JvdywgZXQgYWwuIDIwMDYpPC9EaXNwbGF5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</w:fldData>
        </w:fldChar>
      </w:r>
      <w:r w:rsidR="00080A93">
        <w:rPr>
          <w:b w:val="0"/>
          <w:bCs w:val="0"/>
        </w:rPr>
        <w:instrText xml:space="preserve"> ADDIN EN.CITE </w:instrText>
      </w:r>
      <w:r w:rsidR="00080A93">
        <w:rPr>
          <w:b w:val="0"/>
          <w:bCs w:val="0"/>
        </w:rPr>
        <w:fldChar w:fldCharType="begin">
          <w:fldData xml:space="preserve">PEVuZE5vdGU+PENpdGU+PEF1dGhvcj5PaG5vPC9BdXRob3I+PFllYXI+MTk3MDwvWWVhcj48UmVj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</w:fldData>
        </w:fldChar>
      </w:r>
      <w:r w:rsidR="00080A93">
        <w:rPr>
          <w:b w:val="0"/>
          <w:bCs w:val="0"/>
        </w:rPr>
        <w:instrText xml:space="preserve"> ADDIN EN.CITE.DATA </w:instrText>
      </w:r>
      <w:r w:rsidR="00080A93">
        <w:rPr>
          <w:b w:val="0"/>
          <w:bCs w:val="0"/>
        </w:rPr>
      </w:r>
      <w:r w:rsidR="00080A93">
        <w:rPr>
          <w:b w:val="0"/>
          <w:bCs w:val="0"/>
        </w:rPr>
        <w:fldChar w:fldCharType="end"/>
      </w:r>
      <w:r w:rsidR="00874183">
        <w:rPr>
          <w:b w:val="0"/>
          <w:bCs w:val="0"/>
        </w:rPr>
      </w:r>
      <w:r w:rsidR="00874183">
        <w:rPr>
          <w:b w:val="0"/>
          <w:bCs w:val="0"/>
        </w:rPr>
        <w:fldChar w:fldCharType="separate"/>
      </w:r>
      <w:r w:rsidR="00080A93">
        <w:rPr>
          <w:b w:val="0"/>
          <w:bCs w:val="0"/>
          <w:noProof/>
        </w:rPr>
        <w:t>(Ohno 1970; Werth and Windham 1991; Adams and Wendel 2005; Crow, et al. 2006)</w:t>
      </w:r>
      <w:r w:rsidR="00874183">
        <w:rPr>
          <w:b w:val="0"/>
          <w:bCs w:val="0"/>
        </w:rPr>
        <w:fldChar w:fldCharType="end"/>
      </w:r>
      <w:r>
        <w:rPr>
          <w:b w:val="0"/>
          <w:bCs w:val="0"/>
        </w:rPr>
        <w:t xml:space="preserve">. While the process of diploidization (the return of the genome to a diploid state after WGD) can make more ancient WGDs harder to detect, </w:t>
      </w:r>
      <w:r w:rsidR="001045EC">
        <w:rPr>
          <w:b w:val="0"/>
          <w:bCs w:val="0"/>
        </w:rPr>
        <w:t xml:space="preserve">multiple </w:t>
      </w:r>
      <w:r>
        <w:rPr>
          <w:b w:val="0"/>
          <w:bCs w:val="0"/>
        </w:rPr>
        <w:t>methods have been developed that have the potential to capture the signal of these events in extant genomes</w:t>
      </w:r>
      <w:r w:rsidR="00956655">
        <w:rPr>
          <w:b w:val="0"/>
          <w:bCs w:val="0"/>
        </w:rPr>
        <w:t>.</w:t>
      </w:r>
      <w:r>
        <w:rPr>
          <w:b w:val="0"/>
          <w:bCs w:val="0"/>
        </w:rPr>
        <w:t xml:space="preserve"> </w:t>
      </w:r>
      <w:r w:rsidR="0033456E">
        <w:rPr>
          <w:b w:val="0"/>
          <w:bCs w:val="0"/>
        </w:rPr>
        <w:t xml:space="preserve">Here, we used </w:t>
      </w:r>
      <w:r w:rsidR="004C61B4">
        <w:rPr>
          <w:b w:val="0"/>
          <w:bCs w:val="0"/>
        </w:rPr>
        <w:t>several</w:t>
      </w:r>
      <w:r w:rsidR="00956655">
        <w:rPr>
          <w:b w:val="0"/>
          <w:bCs w:val="0"/>
        </w:rPr>
        <w:t xml:space="preserve"> of </w:t>
      </w:r>
      <w:r w:rsidR="0033456E">
        <w:rPr>
          <w:b w:val="0"/>
          <w:bCs w:val="0"/>
        </w:rPr>
        <w:t>these methods to investigate the existence of ancient WGDs in the Chelicerates</w:t>
      </w:r>
      <w:r w:rsidR="00581F6F">
        <w:rPr>
          <w:b w:val="0"/>
          <w:bCs w:val="0"/>
        </w:rPr>
        <w:t xml:space="preserve"> </w:t>
      </w:r>
      <w:r w:rsidR="00581F6F">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 </w:instrText>
      </w:r>
      <w:r w:rsidR="00777E31">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EN.CITE.DATA </w:instrText>
      </w:r>
      <w:r w:rsidR="00777E31">
        <w:rPr>
          <w:b w:val="0"/>
          <w:bCs w:val="0"/>
        </w:rPr>
      </w:r>
      <w:r w:rsidR="00777E31">
        <w:rPr>
          <w:b w:val="0"/>
          <w:bCs w:val="0"/>
        </w:rPr>
        <w:fldChar w:fldCharType="end"/>
      </w:r>
      <w:r w:rsidR="00581F6F">
        <w:rPr>
          <w:b w:val="0"/>
          <w:bCs w:val="0"/>
        </w:rPr>
      </w:r>
      <w:r w:rsidR="00581F6F">
        <w:rPr>
          <w:b w:val="0"/>
          <w:bCs w:val="0"/>
        </w:rPr>
        <w:fldChar w:fldCharType="separate"/>
      </w:r>
      <w:r w:rsidR="00777E31">
        <w:rPr>
          <w:b w:val="0"/>
          <w:bCs w:val="0"/>
          <w:noProof/>
        </w:rPr>
        <w:t>(Nossa, et al. 2014; Kenny, et al. 2017; Shingate, Ravi, Prasad, Tay, et al. 2020; Shingate, Ravi, Prasad, Tay and Venkatesh 2020)</w:t>
      </w:r>
      <w:r w:rsidR="00581F6F">
        <w:rPr>
          <w:b w:val="0"/>
          <w:bCs w:val="0"/>
        </w:rPr>
        <w:fldChar w:fldCharType="end"/>
      </w:r>
      <w:r w:rsidR="0033456E">
        <w:rPr>
          <w:b w:val="0"/>
          <w:bCs w:val="0"/>
        </w:rPr>
        <w:t>. Several rounds of WGD have been proposed in the history of horseshoe crab evolution, and a single WGD has been proposed in the ancestor of spiders and scorpions</w:t>
      </w:r>
      <w:r w:rsidR="00581F6F">
        <w:rPr>
          <w:b w:val="0"/>
          <w:bCs w:val="0"/>
        </w:rPr>
        <w:t xml:space="preserve"> </w:t>
      </w:r>
      <w:r w:rsidR="00581F6F">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PC9hdXRoLWFkZHJlc3M+PHRpdGxlcz48dGl0bGU+SG9tZW9ib3ggR2VuZSBEdXBsaWNhdGlvbiBh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ZXJtYW55LiBuaWNvLnBvc25pZW5AYmlvbG9naWUudW5pLWdvZXR0aW5nZW4uZGUuJiN4RDtIdW1h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PC9yZWxhdGVkLXVybHM+PC91cmxzPjxjdXN0b20yPlBNQzU1MzUyOTQ8L2N1c3RvbTI+PGVsZWN0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dXRoLWFkZHJlc3M+PHRpdGxlcz48dGl0bGU+SG9tZW9ib3ggR2VuZSBEdXBsaWNhdGlvbiBhbmQg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</w:fldData>
        </w:fldChar>
      </w:r>
      <w:r w:rsidR="00542C26">
        <w:rPr>
          <w:b w:val="0"/>
          <w:bCs w:val="0"/>
        </w:rPr>
        <w:instrText xml:space="preserve"> ADDIN EN.CITE </w:instrText>
      </w:r>
      <w:r w:rsidR="00542C26">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PC9hdXRoLWFkZHJlc3M+PHRpdGxlcz48dGl0bGU+SG9tZW9ib3ggR2VuZSBEdXBsaWNhdGlvbiBh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ZXJtYW55LiBuaWNvLnBvc25pZW5AYmlvbG9naWUudW5pLWdvZXR0aW5nZW4uZGUuJiN4RDtIdW1h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PC9yZWxhdGVkLXVybHM+PC91cmxzPjxjdXN0b20yPlBNQzU1MzUyOTQ8L2N1c3RvbTI+PGVsZWN0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dXRoLWFkZHJlc3M+PHRpdGxlcz48dGl0bGU+SG9tZW9ib3ggR2VuZSBEdXBsaWNhdGlvbiBhbmQg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</w:fldData>
        </w:fldChar>
      </w:r>
      <w:r w:rsidR="00542C26">
        <w:rPr>
          <w:b w:val="0"/>
          <w:bCs w:val="0"/>
        </w:rPr>
        <w:instrText xml:space="preserve"> ADDIN EN.CITE.DATA </w:instrText>
      </w:r>
      <w:r w:rsidR="00542C26">
        <w:rPr>
          <w:b w:val="0"/>
          <w:bCs w:val="0"/>
        </w:rPr>
      </w:r>
      <w:r w:rsidR="00542C26">
        <w:rPr>
          <w:b w:val="0"/>
          <w:bCs w:val="0"/>
        </w:rPr>
        <w:fldChar w:fldCharType="end"/>
      </w:r>
      <w:r w:rsidR="00581F6F">
        <w:rPr>
          <w:b w:val="0"/>
          <w:bCs w:val="0"/>
        </w:rPr>
      </w:r>
      <w:r w:rsidR="00581F6F">
        <w:rPr>
          <w:b w:val="0"/>
          <w:bCs w:val="0"/>
        </w:rPr>
        <w:fldChar w:fldCharType="separate"/>
      </w:r>
      <w:r w:rsidR="00542C26">
        <w:rPr>
          <w:b w:val="0"/>
          <w:bCs w:val="0"/>
          <w:noProof/>
        </w:rPr>
        <w:t>(Sharma, et al. 2014; Clarke, et al. 2015; Schwager, et al. 2017; Leite, et al. 2018; Fan, et al. 2021; Harper, et al. 2021; Aase-Remedios, et al. 2023)</w:t>
      </w:r>
      <w:r w:rsidR="00581F6F">
        <w:rPr>
          <w:b w:val="0"/>
          <w:bCs w:val="0"/>
        </w:rPr>
        <w:fldChar w:fldCharType="end"/>
      </w:r>
      <w:r w:rsidR="0033456E">
        <w:rPr>
          <w:b w:val="0"/>
          <w:bCs w:val="0"/>
        </w:rPr>
        <w:t xml:space="preserve">. The evidence for these events usually starts with the observation of </w:t>
      </w:r>
      <w:r w:rsidR="00123157">
        <w:rPr>
          <w:b w:val="0"/>
          <w:bCs w:val="0"/>
        </w:rPr>
        <w:t xml:space="preserve">the </w:t>
      </w:r>
      <w:r w:rsidR="0033456E">
        <w:rPr>
          <w:b w:val="0"/>
          <w:bCs w:val="0"/>
        </w:rPr>
        <w:t>duplication of a well-conserved gene family</w:t>
      </w:r>
      <w:r w:rsidR="00123157">
        <w:rPr>
          <w:b w:val="0"/>
          <w:bCs w:val="0"/>
        </w:rPr>
        <w:t xml:space="preserve"> cluster</w:t>
      </w:r>
      <w:r w:rsidR="0033456E">
        <w:rPr>
          <w:b w:val="0"/>
          <w:bCs w:val="0"/>
        </w:rPr>
        <w:t>,</w:t>
      </w:r>
      <w:r w:rsidR="00123157">
        <w:rPr>
          <w:b w:val="0"/>
          <w:bCs w:val="0"/>
        </w:rPr>
        <w:t xml:space="preserve"> the</w:t>
      </w:r>
      <w:r w:rsidR="0033456E">
        <w:rPr>
          <w:b w:val="0"/>
          <w:bCs w:val="0"/>
        </w:rPr>
        <w:t xml:space="preserve"> </w:t>
      </w:r>
      <w:r w:rsidR="00123157">
        <w:rPr>
          <w:b w:val="0"/>
          <w:bCs w:val="0"/>
          <w:i/>
          <w:iCs/>
        </w:rPr>
        <w:t xml:space="preserve">Hox </w:t>
      </w:r>
      <w:r w:rsidR="00123157">
        <w:rPr>
          <w:b w:val="0"/>
          <w:bCs w:val="0"/>
        </w:rPr>
        <w:t>genes</w:t>
      </w:r>
      <w:r w:rsidR="0033456E">
        <w:rPr>
          <w:b w:val="0"/>
          <w:bCs w:val="0"/>
        </w:rPr>
        <w:t xml:space="preserve">. Further investigations of intraspecific synteny, gene tree topologies, and divergence </w:t>
      </w:r>
      <w:r w:rsidR="00123157">
        <w:rPr>
          <w:b w:val="0"/>
          <w:bCs w:val="0"/>
        </w:rPr>
        <w:t>have also been used previously</w:t>
      </w:r>
      <w:r w:rsidR="0033456E">
        <w:rPr>
          <w:b w:val="0"/>
          <w:bCs w:val="0"/>
        </w:rPr>
        <w:t xml:space="preserve">, but until now have been limited to only a few genes or genomes. </w:t>
      </w:r>
    </w:p>
    <w:p w14:paraId="1CBBFD71" w14:textId="4DDC8E03" w:rsidR="00305711" w:rsidRPr="0058713F" w:rsidRDefault="0033456E" w:rsidP="006606EB">
      <w:pPr>
        <w:ind w:firstLine="720"/>
        <w:jc w:val="both"/>
        <w:rPr>
          <w:b w:val="0"/>
          <w:bCs w:val="0"/>
        </w:rPr>
      </w:pPr>
      <w:r>
        <w:rPr>
          <w:b w:val="0"/>
          <w:bCs w:val="0"/>
        </w:rPr>
        <w:t xml:space="preserve">Using 17 chelicerate </w:t>
      </w:r>
      <w:r w:rsidR="0061651D">
        <w:rPr>
          <w:b w:val="0"/>
          <w:bCs w:val="0"/>
        </w:rPr>
        <w:t xml:space="preserve">whole </w:t>
      </w:r>
      <w:r>
        <w:rPr>
          <w:b w:val="0"/>
          <w:bCs w:val="0"/>
        </w:rPr>
        <w:t xml:space="preserve">genomes we find no evidence for </w:t>
      </w:r>
      <w:proofErr w:type="gramStart"/>
      <w:r>
        <w:rPr>
          <w:b w:val="0"/>
          <w:bCs w:val="0"/>
        </w:rPr>
        <w:t>a</w:t>
      </w:r>
      <w:r w:rsidR="004B2296">
        <w:rPr>
          <w:b w:val="0"/>
          <w:bCs w:val="0"/>
        </w:rPr>
        <w:t xml:space="preserve"> </w:t>
      </w:r>
      <w:r>
        <w:rPr>
          <w:b w:val="0"/>
          <w:bCs w:val="0"/>
        </w:rPr>
        <w:t>WGD</w:t>
      </w:r>
      <w:proofErr w:type="gramEnd"/>
      <w:r>
        <w:rPr>
          <w:b w:val="0"/>
          <w:bCs w:val="0"/>
        </w:rPr>
        <w:t xml:space="preserve"> in the history of spiders </w:t>
      </w:r>
      <w:r w:rsidR="0061651D">
        <w:rPr>
          <w:b w:val="0"/>
          <w:bCs w:val="0"/>
        </w:rPr>
        <w:t xml:space="preserve">and </w:t>
      </w:r>
      <w:r>
        <w:rPr>
          <w:b w:val="0"/>
          <w:bCs w:val="0"/>
        </w:rPr>
        <w:t>scorpions.</w:t>
      </w:r>
      <w:r w:rsidR="006606EB">
        <w:rPr>
          <w:b w:val="0"/>
          <w:bCs w:val="0"/>
        </w:rPr>
        <w:t xml:space="preserve"> When </w:t>
      </w:r>
      <w:r w:rsidR="0061651D">
        <w:rPr>
          <w:b w:val="0"/>
          <w:bCs w:val="0"/>
        </w:rPr>
        <w:t xml:space="preserve">reconciling </w:t>
      </w:r>
      <w:r w:rsidR="006606EB">
        <w:rPr>
          <w:b w:val="0"/>
          <w:bCs w:val="0"/>
        </w:rPr>
        <w:t xml:space="preserve">gene tree topologies to </w:t>
      </w:r>
      <w:r w:rsidR="0061651D">
        <w:rPr>
          <w:b w:val="0"/>
          <w:bCs w:val="0"/>
        </w:rPr>
        <w:t xml:space="preserve">a </w:t>
      </w:r>
      <w:r w:rsidR="006606EB">
        <w:rPr>
          <w:b w:val="0"/>
          <w:bCs w:val="0"/>
        </w:rPr>
        <w:t xml:space="preserve">species tree that </w:t>
      </w:r>
      <w:r w:rsidR="0061651D">
        <w:rPr>
          <w:b w:val="0"/>
          <w:bCs w:val="0"/>
        </w:rPr>
        <w:t>allows for</w:t>
      </w:r>
      <w:r w:rsidR="006606EB">
        <w:rPr>
          <w:b w:val="0"/>
          <w:bCs w:val="0"/>
        </w:rPr>
        <w:t xml:space="preserve"> the inference of WGDs, the best</w:t>
      </w:r>
      <w:r w:rsidR="0061651D">
        <w:rPr>
          <w:b w:val="0"/>
          <w:bCs w:val="0"/>
        </w:rPr>
        <w:t>-</w:t>
      </w:r>
      <w:r w:rsidR="006606EB">
        <w:rPr>
          <w:b w:val="0"/>
          <w:bCs w:val="0"/>
        </w:rPr>
        <w:t xml:space="preserve">scoring scenario is always the one without any WGDs, regardless of the input species tree </w:t>
      </w:r>
      <w:r w:rsidR="0061651D">
        <w:rPr>
          <w:b w:val="0"/>
          <w:bCs w:val="0"/>
        </w:rPr>
        <w:t xml:space="preserve">topology </w:t>
      </w:r>
      <w:r w:rsidR="006606EB">
        <w:rPr>
          <w:b w:val="0"/>
          <w:bCs w:val="0"/>
        </w:rPr>
        <w:t xml:space="preserve">used. For spiders and scorpions, we also see no </w:t>
      </w:r>
      <w:r w:rsidR="00E80B6E">
        <w:rPr>
          <w:b w:val="0"/>
          <w:bCs w:val="0"/>
        </w:rPr>
        <w:t xml:space="preserve">excess </w:t>
      </w:r>
      <w:r w:rsidR="006606EB">
        <w:rPr>
          <w:b w:val="0"/>
          <w:bCs w:val="0"/>
        </w:rPr>
        <w:t>intraspecif</w:t>
      </w:r>
      <w:r w:rsidR="00956655">
        <w:rPr>
          <w:b w:val="0"/>
          <w:bCs w:val="0"/>
        </w:rPr>
        <w:t>i</w:t>
      </w:r>
      <w:r w:rsidR="006606EB">
        <w:rPr>
          <w:b w:val="0"/>
          <w:bCs w:val="0"/>
        </w:rPr>
        <w:t xml:space="preserve">c synteny or peaks in divergence of paralogs that would indicate a WGD. This implies that the two copies of the </w:t>
      </w:r>
      <w:r w:rsidR="00187CEA" w:rsidRPr="001045EC">
        <w:rPr>
          <w:b w:val="0"/>
          <w:bCs w:val="0"/>
          <w:i/>
          <w:iCs/>
        </w:rPr>
        <w:t>Hox</w:t>
      </w:r>
      <w:r w:rsidR="006606EB">
        <w:rPr>
          <w:b w:val="0"/>
          <w:bCs w:val="0"/>
        </w:rPr>
        <w:t xml:space="preserve"> gene cluster observed in some spiders and scorpions may instead be the result of a more limited duplication event. </w:t>
      </w:r>
      <w:r w:rsidR="0058713F">
        <w:rPr>
          <w:b w:val="0"/>
          <w:bCs w:val="0"/>
        </w:rPr>
        <w:t xml:space="preserve">While </w:t>
      </w:r>
      <w:r w:rsidR="0058713F">
        <w:rPr>
          <w:b w:val="0"/>
          <w:bCs w:val="0"/>
          <w:i/>
          <w:iCs/>
        </w:rPr>
        <w:t xml:space="preserve">Hox </w:t>
      </w:r>
      <w:r w:rsidR="0058713F">
        <w:rPr>
          <w:b w:val="0"/>
          <w:bCs w:val="0"/>
        </w:rPr>
        <w:t xml:space="preserve">gene clusters are thought to be relatively slowly </w:t>
      </w:r>
      <w:r w:rsidR="0058713F">
        <w:rPr>
          <w:b w:val="0"/>
          <w:bCs w:val="0"/>
        </w:rPr>
        <w:lastRenderedPageBreak/>
        <w:t xml:space="preserve">evolving outside of WGDs, this is not </w:t>
      </w:r>
      <w:r w:rsidR="00266E52">
        <w:rPr>
          <w:b w:val="0"/>
          <w:bCs w:val="0"/>
        </w:rPr>
        <w:t xml:space="preserve">always </w:t>
      </w:r>
      <w:r w:rsidR="0058713F">
        <w:rPr>
          <w:b w:val="0"/>
          <w:bCs w:val="0"/>
        </w:rPr>
        <w:t>the case</w:t>
      </w:r>
      <w:r w:rsidR="000355AF">
        <w:rPr>
          <w:b w:val="0"/>
          <w:bCs w:val="0"/>
        </w:rPr>
        <w:t xml:space="preserve"> </w: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aG9yPjxhdXRob3I+RGFyd2luIFRyZWUgb2YgTGlmZSwgQ29uc29ydGl1bTwvYXV0aG9yPjxhdXRo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</w:fldData>
        </w:fldChar>
      </w:r>
      <w:r w:rsidR="000A7521">
        <w:rPr>
          <w:b w:val="0"/>
          <w:bCs w:val="0"/>
        </w:rPr>
        <w:instrText xml:space="preserve"> ADDIN EN.CITE </w:instrTex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aG9yPjxhdXRob3I+RGFyd2luIFRyZWUgb2YgTGlmZSwgQ29uc29ydGl1bTwvYXV0aG9yPjxhdXRo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</w:fldData>
        </w:fldChar>
      </w:r>
      <w:r w:rsidR="000A7521">
        <w:rPr>
          <w:b w:val="0"/>
          <w:bCs w:val="0"/>
        </w:rPr>
        <w:instrText xml:space="preserve"> ADDIN EN.CITE.DATA </w:instrText>
      </w:r>
      <w:r w:rsidR="000A7521">
        <w:rPr>
          <w:b w:val="0"/>
          <w:bCs w:val="0"/>
        </w:rPr>
      </w:r>
      <w:r w:rsidR="000A7521">
        <w:rPr>
          <w:b w:val="0"/>
          <w:bCs w:val="0"/>
        </w:rPr>
        <w:fldChar w:fldCharType="end"/>
      </w:r>
      <w:r w:rsidR="000A7521">
        <w:rPr>
          <w:b w:val="0"/>
          <w:bCs w:val="0"/>
        </w:rPr>
      </w:r>
      <w:r w:rsidR="000A7521">
        <w:rPr>
          <w:b w:val="0"/>
          <w:bCs w:val="0"/>
        </w:rPr>
        <w:fldChar w:fldCharType="separate"/>
      </w:r>
      <w:r w:rsidR="000A7521">
        <w:rPr>
          <w:b w:val="0"/>
          <w:bCs w:val="0"/>
          <w:noProof/>
        </w:rPr>
        <w:t>(Mulhair, et al. 2023; Mulhair and Holland 2024)</w:t>
      </w:r>
      <w:r w:rsidR="000A7521">
        <w:rPr>
          <w:b w:val="0"/>
          <w:bCs w:val="0"/>
        </w:rPr>
        <w:fldChar w:fldCharType="end"/>
      </w:r>
      <w:r w:rsidR="000A7521">
        <w:rPr>
          <w:b w:val="0"/>
          <w:bCs w:val="0"/>
        </w:rPr>
        <w:t xml:space="preserve">. </w:t>
      </w:r>
      <w:r w:rsidR="00266E52">
        <w:rPr>
          <w:b w:val="0"/>
          <w:bCs w:val="0"/>
        </w:rPr>
        <w:t xml:space="preserve">Therefore, inferences about WGDs should not be made from the </w:t>
      </w:r>
      <w:r w:rsidR="00266E52">
        <w:rPr>
          <w:b w:val="0"/>
          <w:bCs w:val="0"/>
          <w:i/>
          <w:iCs/>
        </w:rPr>
        <w:t xml:space="preserve">Hox </w:t>
      </w:r>
      <w:r w:rsidR="00266E52">
        <w:rPr>
          <w:b w:val="0"/>
          <w:bCs w:val="0"/>
        </w:rPr>
        <w:t>cluster alone</w:t>
      </w:r>
      <w:r w:rsidR="000A7521">
        <w:rPr>
          <w:b w:val="0"/>
          <w:bCs w:val="0"/>
        </w:rPr>
        <w:t xml:space="preserve"> </w:t>
      </w:r>
      <w:r w:rsidR="000A7521">
        <w:rPr>
          <w:b w:val="0"/>
          <w:bCs w:val="0"/>
        </w:rPr>
        <w:fldChar w:fldCharType="begin">
          <w:fldData xml:space="preserve">PEVuZE5vdGU+PENpdGU+PEF1dGhvcj5GYXJoYXQ8L0F1dGhvcj48WWVhcj4yMDIzPC9ZZWFyPjxS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</w:fldData>
        </w:fldChar>
      </w:r>
      <w:r w:rsidR="00542C26">
        <w:rPr>
          <w:b w:val="0"/>
          <w:bCs w:val="0"/>
        </w:rPr>
        <w:instrText xml:space="preserve"> ADDIN EN.CITE </w:instrText>
      </w:r>
      <w:r w:rsidR="00542C26">
        <w:rPr>
          <w:b w:val="0"/>
          <w:bCs w:val="0"/>
        </w:rPr>
        <w:fldChar w:fldCharType="begin">
          <w:fldData xml:space="preserve">PEVuZE5vdGU+PENpdGU+PEF1dGhvcj5GYXJoYXQ8L0F1dGhvcj48WWVhcj4yMDIzPC9ZZWFyPjxS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</w:fldData>
        </w:fldChar>
      </w:r>
      <w:r w:rsidR="00542C26">
        <w:rPr>
          <w:b w:val="0"/>
          <w:bCs w:val="0"/>
        </w:rPr>
        <w:instrText xml:space="preserve"> ADDIN EN.CITE.DATA </w:instrText>
      </w:r>
      <w:r w:rsidR="00542C26">
        <w:rPr>
          <w:b w:val="0"/>
          <w:bCs w:val="0"/>
        </w:rPr>
      </w:r>
      <w:r w:rsidR="00542C26">
        <w:rPr>
          <w:b w:val="0"/>
          <w:bCs w:val="0"/>
        </w:rPr>
        <w:fldChar w:fldCharType="end"/>
      </w:r>
      <w:r w:rsidR="000A7521">
        <w:rPr>
          <w:b w:val="0"/>
          <w:bCs w:val="0"/>
        </w:rPr>
      </w:r>
      <w:r w:rsidR="000A7521">
        <w:rPr>
          <w:b w:val="0"/>
          <w:bCs w:val="0"/>
        </w:rPr>
        <w:fldChar w:fldCharType="separate"/>
      </w:r>
      <w:r w:rsidR="000A7521">
        <w:rPr>
          <w:b w:val="0"/>
          <w:bCs w:val="0"/>
          <w:noProof/>
        </w:rPr>
        <w:t>(e.g. Farhat, et al. 2023)</w:t>
      </w:r>
      <w:r w:rsidR="000A7521">
        <w:rPr>
          <w:b w:val="0"/>
          <w:bCs w:val="0"/>
        </w:rPr>
        <w:fldChar w:fldCharType="end"/>
      </w:r>
      <w:r w:rsidR="000A7521">
        <w:rPr>
          <w:b w:val="0"/>
          <w:bCs w:val="0"/>
        </w:rPr>
        <w:t>.</w:t>
      </w:r>
      <w:r w:rsidR="00266E52">
        <w:rPr>
          <w:b w:val="0"/>
          <w:bCs w:val="0"/>
        </w:rPr>
        <w:t xml:space="preserve"> </w:t>
      </w:r>
      <w:r w:rsidR="0058713F">
        <w:rPr>
          <w:b w:val="0"/>
          <w:bCs w:val="0"/>
        </w:rPr>
        <w:t xml:space="preserve"> </w:t>
      </w:r>
    </w:p>
    <w:p w14:paraId="70ED7FBC" w14:textId="2292D2F0" w:rsidR="00696D6C" w:rsidRDefault="00696D6C" w:rsidP="005E3A79">
      <w:pPr>
        <w:jc w:val="both"/>
        <w:rPr>
          <w:b w:val="0"/>
          <w:bCs w:val="0"/>
        </w:rPr>
      </w:pPr>
      <w:r>
        <w:rPr>
          <w:b w:val="0"/>
          <w:bCs w:val="0"/>
        </w:rPr>
        <w:tab/>
        <w:t xml:space="preserve">We do find some evidence for WGDs during horseshoe crab evolution. While no </w:t>
      </w:r>
      <w:r w:rsidR="00106F67">
        <w:rPr>
          <w:b w:val="0"/>
          <w:bCs w:val="0"/>
        </w:rPr>
        <w:t>MUL-trees</w:t>
      </w:r>
      <w:r>
        <w:rPr>
          <w:b w:val="0"/>
          <w:bCs w:val="0"/>
        </w:rPr>
        <w:t xml:space="preserve"> are </w:t>
      </w:r>
      <w:r w:rsidR="00A05F00">
        <w:rPr>
          <w:b w:val="0"/>
          <w:bCs w:val="0"/>
        </w:rPr>
        <w:t xml:space="preserve">the single-most optimal solution </w:t>
      </w:r>
      <w:r>
        <w:rPr>
          <w:b w:val="0"/>
          <w:bCs w:val="0"/>
        </w:rPr>
        <w:t xml:space="preserve">in the gene tree analysis, we do find a burst of gene 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w:t>
      </w:r>
      <w:r w:rsidR="00106F67">
        <w:rPr>
          <w:b w:val="0"/>
          <w:bCs w:val="0"/>
        </w:rPr>
        <w:t>MUL-tree</w:t>
      </w:r>
      <w:r>
        <w:rPr>
          <w:b w:val="0"/>
          <w:bCs w:val="0"/>
        </w:rPr>
        <w:t xml:space="preserve">. Since our tests </w:t>
      </w:r>
      <w:r w:rsidR="000A509F">
        <w:rPr>
          <w:b w:val="0"/>
          <w:bCs w:val="0"/>
        </w:rPr>
        <w:t xml:space="preserve">using GRAMPA </w:t>
      </w:r>
      <w:r>
        <w:rPr>
          <w:b w:val="0"/>
          <w:bCs w:val="0"/>
        </w:rPr>
        <w:t xml:space="preserve">are limited to a single </w:t>
      </w:r>
      <w:r w:rsidR="00106F67">
        <w:rPr>
          <w:b w:val="0"/>
          <w:bCs w:val="0"/>
        </w:rPr>
        <w:t>MUL-tree</w:t>
      </w:r>
      <w:r>
        <w:rPr>
          <w:b w:val="0"/>
          <w:bCs w:val="0"/>
        </w:rPr>
        <w:t>, this may in turn hinder our ability to explicitly identify any single WGD as the most parsimonious scenario. In addition to the large number of duplications on the horseshoe crab lineage, we also observe notable intraspecific synteny and peaks in divergence of paralogs</w:t>
      </w:r>
      <w:r w:rsidR="00956655">
        <w:rPr>
          <w:b w:val="0"/>
          <w:bCs w:val="0"/>
        </w:rPr>
        <w:t xml:space="preserve"> (Fig. 3)</w:t>
      </w:r>
      <w:r>
        <w:rPr>
          <w:b w:val="0"/>
          <w:bCs w:val="0"/>
        </w:rPr>
        <w:t xml:space="preserve">. </w:t>
      </w:r>
    </w:p>
    <w:p w14:paraId="3E4F8D38" w14:textId="42A90992" w:rsidR="000D60CD" w:rsidRDefault="00FE223D" w:rsidP="005E3A79">
      <w:pPr>
        <w:jc w:val="both"/>
        <w:rPr>
          <w:b w:val="0"/>
          <w:bCs w:val="0"/>
        </w:rPr>
      </w:pPr>
      <w:r>
        <w:rPr>
          <w:b w:val="0"/>
          <w:bCs w:val="0"/>
        </w:rPr>
        <w:tab/>
      </w:r>
      <w:proofErr w:type="gramStart"/>
      <w:r>
        <w:rPr>
          <w:b w:val="0"/>
          <w:bCs w:val="0"/>
        </w:rPr>
        <w:t>In the course of</w:t>
      </w:r>
      <w:proofErr w:type="gramEnd"/>
      <w:r>
        <w:rPr>
          <w:b w:val="0"/>
          <w:bCs w:val="0"/>
        </w:rPr>
        <w:t xml:space="preserve"> our study of WGDs in Chelicerates, we also reconstructed a species tree for our 17 species (Fig. 1A). Using our whole genome data and including paralogs in our species tree inference, we find that the horseshoe crabs (Xiphosura) are nested within Arachnids, directly sister to spiders (Araneae) and scorpions (</w:t>
      </w:r>
      <w:proofErr w:type="spellStart"/>
      <w:r>
        <w:rPr>
          <w:b w:val="0"/>
          <w:bCs w:val="0"/>
        </w:rPr>
        <w:t>Scorpiones</w:t>
      </w:r>
      <w:proofErr w:type="spellEnd"/>
      <w:r>
        <w:rPr>
          <w:b w:val="0"/>
          <w:bCs w:val="0"/>
        </w:rPr>
        <w:t xml:space="preserve">). This </w:t>
      </w:r>
      <w:r w:rsidR="009829C0">
        <w:rPr>
          <w:b w:val="0"/>
          <w:bCs w:val="0"/>
        </w:rPr>
        <w:t>agrees</w:t>
      </w:r>
      <w:r>
        <w:rPr>
          <w:b w:val="0"/>
          <w:bCs w:val="0"/>
        </w:rPr>
        <w:t xml:space="preserve"> with several recent molecular phylogenies of this group</w:t>
      </w:r>
      <w:r w:rsidR="00AD38EC">
        <w:rPr>
          <w:b w:val="0"/>
          <w:bCs w:val="0"/>
        </w:rPr>
        <w:t xml:space="preserve"> </w:t>
      </w:r>
      <w:r w:rsidR="00AD38EC">
        <w:rPr>
          <w:b w:val="0"/>
          <w:bCs w:val="0"/>
        </w:rPr>
        <w:fldChar w:fldCharType="begin">
          <w:fldData xml:space="preserve">PEVuZE5vdGU+PENpdGU+PEF1dGhvcj5CYWxsZXN0ZXJvczwvQXV0aG9yPjxZZWFyPjIwMTk8L1ll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b3VyY2UtbnVtPjwvcmVjb3JkPjwvQ2l0ZT48Q2l0ZT48QXV0aG9yPk9udGFubzwvQXV0aG9yPjxZ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</w:fldData>
        </w:fldChar>
      </w:r>
      <w:r w:rsidR="00080A93">
        <w:rPr>
          <w:b w:val="0"/>
          <w:bCs w:val="0"/>
        </w:rPr>
        <w:instrText xml:space="preserve"> ADDIN EN.CITE </w:instrText>
      </w:r>
      <w:r w:rsidR="00080A93">
        <w:rPr>
          <w:b w:val="0"/>
          <w:bCs w:val="0"/>
        </w:rPr>
        <w:fldChar w:fldCharType="begin">
          <w:fldData xml:space="preserve">PEVuZE5vdGU+PENpdGU+PEF1dGhvcj5CYWxsZXN0ZXJvczwvQXV0aG9yPjxZZWFyPjIwMTk8L1ll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b3VyY2UtbnVtPjwvcmVjb3JkPjwvQ2l0ZT48Q2l0ZT48QXV0aG9yPk9udGFubzwvQXV0aG9yPjxZ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</w:fldData>
        </w:fldChar>
      </w:r>
      <w:r w:rsidR="00080A93">
        <w:rPr>
          <w:b w:val="0"/>
          <w:bCs w:val="0"/>
        </w:rPr>
        <w:instrText xml:space="preserve"> ADDIN EN.CITE.DATA </w:instrText>
      </w:r>
      <w:r w:rsidR="00080A93">
        <w:rPr>
          <w:b w:val="0"/>
          <w:bCs w:val="0"/>
        </w:rPr>
      </w:r>
      <w:r w:rsidR="00080A93">
        <w:rPr>
          <w:b w:val="0"/>
          <w:bCs w:val="0"/>
        </w:rPr>
        <w:fldChar w:fldCharType="end"/>
      </w:r>
      <w:r w:rsidR="00AD38EC">
        <w:rPr>
          <w:b w:val="0"/>
          <w:bCs w:val="0"/>
        </w:rPr>
      </w:r>
      <w:r w:rsidR="00AD38EC">
        <w:rPr>
          <w:b w:val="0"/>
          <w:bCs w:val="0"/>
        </w:rPr>
        <w:fldChar w:fldCharType="separate"/>
      </w:r>
      <w:r w:rsidR="00080A93">
        <w:rPr>
          <w:b w:val="0"/>
          <w:bCs w:val="0"/>
          <w:noProof/>
        </w:rPr>
        <w:t>(Sharma, et al. 2014; Ballesteros and Sharma 2019; Ontano, et al. 2021; Ballesteros, et al. 2022)</w:t>
      </w:r>
      <w:r w:rsidR="00AD38EC">
        <w:rPr>
          <w:b w:val="0"/>
          <w:bCs w:val="0"/>
        </w:rPr>
        <w:fldChar w:fldCharType="end"/>
      </w:r>
      <w:r w:rsidR="00824712">
        <w:rPr>
          <w:b w:val="0"/>
          <w:bCs w:val="0"/>
        </w:rPr>
        <w:t>, and rejects</w:t>
      </w:r>
      <w:r w:rsidR="00B73F06">
        <w:rPr>
          <w:b w:val="0"/>
          <w:bCs w:val="0"/>
        </w:rPr>
        <w:t xml:space="preserve"> a tree suggested by the biomes in which the organisms live, where the aquatic horseshoe crabs are sister to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 We also tested this scenario (Fig. 1</w:t>
      </w:r>
      <w:r w:rsidR="00BD6E25">
        <w:rPr>
          <w:b w:val="0"/>
          <w:bCs w:val="0"/>
        </w:rPr>
        <w:t>A</w:t>
      </w:r>
      <w:r w:rsidR="00B73F06">
        <w:rPr>
          <w:b w:val="0"/>
          <w:bCs w:val="0"/>
        </w:rPr>
        <w:t>) and were able to rule out this possibility.</w:t>
      </w:r>
    </w:p>
    <w:p w14:paraId="5EB8668C" w14:textId="303B73C9" w:rsidR="00187CEA" w:rsidRPr="000A6DF4" w:rsidRDefault="00DD5014" w:rsidP="005E3A79">
      <w:pPr>
        <w:jc w:val="both"/>
        <w:rPr>
          <w:b w:val="0"/>
          <w:bCs w:val="0"/>
        </w:rPr>
      </w:pPr>
      <w:r>
        <w:rPr>
          <w:b w:val="0"/>
          <w:bCs w:val="0"/>
        </w:rPr>
        <w:tab/>
        <w:t>Our work shows that</w:t>
      </w:r>
      <w:r w:rsidR="000A509F">
        <w:rPr>
          <w:b w:val="0"/>
          <w:bCs w:val="0"/>
        </w:rPr>
        <w:t>,</w:t>
      </w:r>
      <w:r>
        <w:rPr>
          <w:b w:val="0"/>
          <w:bCs w:val="0"/>
        </w:rPr>
        <w:t xml:space="preserve"> even for ancient polyploids, whole genome comparative evidence can still find signals of </w:t>
      </w:r>
      <w:r w:rsidR="00745A6E">
        <w:rPr>
          <w:b w:val="0"/>
          <w:bCs w:val="0"/>
        </w:rPr>
        <w:t>WGDs</w:t>
      </w:r>
      <w:r>
        <w:rPr>
          <w:b w:val="0"/>
          <w:bCs w:val="0"/>
        </w:rPr>
        <w:t xml:space="preserve">. While the duplication of a single gene family can be a good initial </w:t>
      </w:r>
      <w:r w:rsidR="000A6DF4">
        <w:rPr>
          <w:b w:val="0"/>
          <w:bCs w:val="0"/>
        </w:rPr>
        <w:t>clue</w:t>
      </w:r>
      <w:r>
        <w:rPr>
          <w:b w:val="0"/>
          <w:bCs w:val="0"/>
        </w:rPr>
        <w:t xml:space="preserve"> </w:t>
      </w:r>
      <w:r w:rsidR="000A6DF4">
        <w:rPr>
          <w:b w:val="0"/>
          <w:bCs w:val="0"/>
        </w:rPr>
        <w:t>that a WGD has occurred</w:t>
      </w:r>
      <w:r>
        <w:rPr>
          <w:b w:val="0"/>
          <w:bCs w:val="0"/>
        </w:rPr>
        <w:t>, as it was for metazoans</w:t>
      </w:r>
      <w:r w:rsidR="000A6DF4">
        <w:rPr>
          <w:b w:val="0"/>
          <w:bCs w:val="0"/>
        </w:rPr>
        <w:t xml:space="preserve"> </w:t>
      </w:r>
      <w:r w:rsidR="000A6DF4">
        <w:rPr>
          <w:b w:val="0"/>
          <w:bCs w:val="0"/>
        </w:rPr>
        <w:fldChar w:fldCharType="begin"/>
      </w:r>
      <w:r w:rsidR="00080A93">
        <w:rPr>
          <w:b w:val="0"/>
          <w:bCs w:val="0"/>
        </w:rPr>
        <w:instrText xml:space="preserve"> 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sidR="000A6DF4">
        <w:rPr>
          <w:b w:val="0"/>
          <w:bCs w:val="0"/>
        </w:rPr>
        <w:fldChar w:fldCharType="separate"/>
      </w:r>
      <w:r w:rsidR="00080A93">
        <w:rPr>
          <w:b w:val="0"/>
          <w:bCs w:val="0"/>
          <w:noProof/>
        </w:rPr>
        <w:t>(Amores, et al. 1998)</w:t>
      </w:r>
      <w:r w:rsidR="000A6DF4">
        <w:rPr>
          <w:b w:val="0"/>
          <w:bCs w:val="0"/>
        </w:rPr>
        <w:fldChar w:fldCharType="end"/>
      </w:r>
      <w:r>
        <w:rPr>
          <w:b w:val="0"/>
          <w:bCs w:val="0"/>
        </w:rPr>
        <w:t xml:space="preserve">, whole genome evidence </w:t>
      </w:r>
      <w:r w:rsidR="000A6DF4">
        <w:rPr>
          <w:b w:val="0"/>
          <w:bCs w:val="0"/>
        </w:rPr>
        <w:t xml:space="preserve">is still needed for a more confident inference </w:t>
      </w:r>
      <w:r w:rsidR="000A6DF4">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b29yZSAyMDA1KTwvRGlzcGxheVRleHQ+PHJlY29yZD48cmVjLW51bWJlcj4yMDwvcmVjLW51bWJl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</w:fldData>
        </w:fldChar>
      </w:r>
      <w:r w:rsidR="005357A6">
        <w:rPr>
          <w:b w:val="0"/>
          <w:bCs w:val="0"/>
        </w:rPr>
        <w:instrText xml:space="preserve"> ADDIN EN.CITE </w:instrText>
      </w:r>
      <w:r w:rsidR="005357A6">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b29yZSAyMDA1KTwvRGlzcGxheVRleHQ+PHJlY29yZD48cmVjLW51bWJlcj4yMDwvcmVjLW51bWJl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</w:fldData>
        </w:fldChar>
      </w:r>
      <w:r w:rsidR="005357A6">
        <w:rPr>
          <w:b w:val="0"/>
          <w:bCs w:val="0"/>
        </w:rPr>
        <w:instrText xml:space="preserve"> ADDIN EN.CITE.DATA </w:instrText>
      </w:r>
      <w:r w:rsidR="005357A6">
        <w:rPr>
          <w:b w:val="0"/>
          <w:bCs w:val="0"/>
        </w:rPr>
      </w:r>
      <w:r w:rsidR="005357A6">
        <w:rPr>
          <w:b w:val="0"/>
          <w:bCs w:val="0"/>
        </w:rPr>
        <w:fldChar w:fldCharType="end"/>
      </w:r>
      <w:r w:rsidR="000A6DF4">
        <w:rPr>
          <w:b w:val="0"/>
          <w:bCs w:val="0"/>
        </w:rPr>
      </w:r>
      <w:r w:rsidR="000A6DF4">
        <w:rPr>
          <w:b w:val="0"/>
          <w:bCs w:val="0"/>
        </w:rPr>
        <w:fldChar w:fldCharType="separate"/>
      </w:r>
      <w:r w:rsidR="005357A6">
        <w:rPr>
          <w:b w:val="0"/>
          <w:bCs w:val="0"/>
          <w:noProof/>
        </w:rPr>
        <w:t>(Furlong and Holland 2002; McLysaght, et al. 2002; Hokamp, et al. 2003; Dehal and Boore 2005)</w:t>
      </w:r>
      <w:r w:rsidR="000A6DF4">
        <w:rPr>
          <w:b w:val="0"/>
          <w:bCs w:val="0"/>
        </w:rPr>
        <w:fldChar w:fldCharType="end"/>
      </w:r>
      <w:r w:rsidR="000A6DF4">
        <w:rPr>
          <w:b w:val="0"/>
          <w:bCs w:val="0"/>
        </w:rPr>
        <w:t xml:space="preserve">. Our work shows that this is also the case for Chelicerates. In horseshoe crabs, duplications in </w:t>
      </w:r>
      <w:r w:rsidR="000A6DF4" w:rsidRPr="001045EC">
        <w:rPr>
          <w:b w:val="0"/>
          <w:bCs w:val="0"/>
          <w:i/>
          <w:iCs/>
        </w:rPr>
        <w:t>Hox</w:t>
      </w:r>
      <w:r w:rsidR="000A6DF4">
        <w:rPr>
          <w:b w:val="0"/>
          <w:bCs w:val="0"/>
        </w:rPr>
        <w:t xml:space="preserve"> gene clusters coincide with synteny, peaks of synonymous divergence in intraspecific paralogs, and gene duplication </w:t>
      </w:r>
      <w:r w:rsidR="00B4266C">
        <w:rPr>
          <w:b w:val="0"/>
          <w:bCs w:val="0"/>
        </w:rPr>
        <w:t xml:space="preserve">reconciliation </w:t>
      </w:r>
      <w:r w:rsidR="000A6DF4">
        <w:rPr>
          <w:b w:val="0"/>
          <w:bCs w:val="0"/>
        </w:rPr>
        <w:t xml:space="preserve">in the </w:t>
      </w:r>
      <w:r w:rsidR="00B4266C">
        <w:rPr>
          <w:b w:val="0"/>
          <w:bCs w:val="0"/>
        </w:rPr>
        <w:t>C</w:t>
      </w:r>
      <w:r w:rsidR="000A6DF4">
        <w:rPr>
          <w:b w:val="0"/>
          <w:bCs w:val="0"/>
        </w:rPr>
        <w:t xml:space="preserve">helicerate phylogeny. None of these </w:t>
      </w:r>
      <w:r w:rsidR="000A509F">
        <w:rPr>
          <w:b w:val="0"/>
          <w:bCs w:val="0"/>
        </w:rPr>
        <w:t xml:space="preserve">additional </w:t>
      </w:r>
      <w:r w:rsidR="000A6DF4">
        <w:rPr>
          <w:b w:val="0"/>
          <w:bCs w:val="0"/>
        </w:rPr>
        <w:t xml:space="preserve">pieces of evidence is present in the lineage leading to spiders and scorpions. Our work also adds to the growing body of evidence that horseshoe crabs are not sister to all arachnids as was traditionally thought, but rather are placed within the arachnid group, directly sister to spiders and scorpions. </w:t>
      </w:r>
    </w:p>
    <w:p w14:paraId="79561490" w14:textId="395B7E91" w:rsidR="00305711" w:rsidRDefault="00305711" w:rsidP="005E3A79">
      <w:pPr>
        <w:pStyle w:val="Heading1"/>
        <w:jc w:val="both"/>
      </w:pPr>
      <w:r>
        <w:t>Data availability</w:t>
      </w:r>
    </w:p>
    <w:p w14:paraId="2C25F26D" w14:textId="58BA5DF5" w:rsidR="00305711" w:rsidRPr="00247752" w:rsidRDefault="00247752" w:rsidP="00247752">
      <w:pPr>
        <w:jc w:val="both"/>
        <w:rPr>
          <w:b w:val="0"/>
          <w:bCs w:val="0"/>
        </w:rPr>
      </w:pPr>
      <w:r>
        <w:rPr>
          <w:b w:val="0"/>
          <w:bCs w:val="0"/>
        </w:rPr>
        <w:t>The genomes used in our analyses are available from their respective databases (</w:t>
      </w:r>
      <w:r w:rsidRPr="00BD2FBC">
        <w:rPr>
          <w:b w:val="0"/>
          <w:bCs w:val="0"/>
        </w:rPr>
        <w:t>see Supplemental Table S</w:t>
      </w:r>
      <w:r w:rsidR="00BD2FBC" w:rsidRPr="00BD2FBC">
        <w:rPr>
          <w:b w:val="0"/>
          <w:bCs w:val="0"/>
        </w:rPr>
        <w:t>1</w:t>
      </w:r>
      <w:r>
        <w:rPr>
          <w:b w:val="0"/>
          <w:bCs w:val="0"/>
        </w:rPr>
        <w:t xml:space="preserve">). All other data generated for this project (gene alignments, gene trees, etc.) are available on </w:t>
      </w:r>
      <w:r w:rsidRPr="00CE4165">
        <w:rPr>
          <w:b w:val="0"/>
          <w:bCs w:val="0"/>
          <w:highlight w:val="yellow"/>
        </w:rPr>
        <w:t>XX</w:t>
      </w:r>
      <w:r>
        <w:rPr>
          <w:b w:val="0"/>
          <w:bCs w:val="0"/>
        </w:rPr>
        <w:t xml:space="preserve">. Scripts used to parse and analyze this data are available at </w:t>
      </w:r>
      <w:hyperlink r:id="rId13" w:history="1">
        <w:r w:rsidRPr="0081094F">
          <w:rPr>
            <w:rStyle w:val="Hyperlink"/>
            <w:b w:val="0"/>
            <w:bCs w:val="0"/>
          </w:rPr>
          <w:t>https://github.com/gwct/spider-wgd</w:t>
        </w:r>
      </w:hyperlink>
      <w:r>
        <w:rPr>
          <w:b w:val="0"/>
          <w:bCs w:val="0"/>
        </w:rPr>
        <w:t xml:space="preserve">. </w:t>
      </w:r>
    </w:p>
    <w:p w14:paraId="00A3235A" w14:textId="124A2BFC" w:rsidR="00305711" w:rsidRDefault="00305711" w:rsidP="005E3A79">
      <w:pPr>
        <w:pStyle w:val="Heading1"/>
        <w:jc w:val="both"/>
      </w:pPr>
      <w:r>
        <w:lastRenderedPageBreak/>
        <w:t>Acknowledgements</w:t>
      </w:r>
    </w:p>
    <w:p w14:paraId="7D048778" w14:textId="0F7B08F1" w:rsidR="00E02B49" w:rsidRDefault="00247752" w:rsidP="00247752">
      <w:pPr>
        <w:spacing w:after="0" w:line="240" w:lineRule="auto"/>
        <w:jc w:val="both"/>
        <w:rPr>
          <w:b w:val="0"/>
          <w:bCs w:val="0"/>
        </w:rPr>
      </w:pPr>
      <w:r>
        <w:rPr>
          <w:b w:val="0"/>
          <w:bCs w:val="0"/>
        </w:rPr>
        <w:t xml:space="preserve">We thank </w:t>
      </w:r>
      <w:r w:rsidR="00CF4489">
        <w:rPr>
          <w:b w:val="0"/>
          <w:bCs w:val="0"/>
        </w:rPr>
        <w:t>Zheng Li for helpful discussions on our analyses</w:t>
      </w:r>
      <w:r>
        <w:rPr>
          <w:b w:val="0"/>
          <w:bCs w:val="0"/>
        </w:rPr>
        <w:t>.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r w:rsidR="00C95236">
        <w:rPr>
          <w:b w:val="0"/>
          <w:bCs w:val="0"/>
        </w:rPr>
        <w:t xml:space="preserve"> M.W.H. was supported by </w:t>
      </w:r>
      <w:proofErr w:type="gramStart"/>
      <w:r w:rsidR="00C95236">
        <w:rPr>
          <w:b w:val="0"/>
          <w:bCs w:val="0"/>
        </w:rPr>
        <w:t>National</w:t>
      </w:r>
      <w:proofErr w:type="gramEnd"/>
      <w:r w:rsidR="00C95236">
        <w:rPr>
          <w:b w:val="0"/>
          <w:bCs w:val="0"/>
        </w:rPr>
        <w:t xml:space="preserve"> Science Foundation grant </w:t>
      </w:r>
      <w:r w:rsidR="00006E8D" w:rsidRPr="00006E8D">
        <w:rPr>
          <w:b w:val="0"/>
          <w:bCs w:val="0"/>
        </w:rPr>
        <w:t>DEB-1936187</w:t>
      </w:r>
      <w:r w:rsidR="00006E8D">
        <w:rPr>
          <w:b w:val="0"/>
          <w:bCs w:val="0"/>
        </w:rPr>
        <w:t>.</w:t>
      </w:r>
    </w:p>
    <w:p w14:paraId="66FE3623" w14:textId="77777777" w:rsidR="00E02B49" w:rsidRDefault="00E02B49">
      <w:pPr>
        <w:rPr>
          <w:b w:val="0"/>
          <w:bCs w:val="0"/>
        </w:rPr>
      </w:pPr>
      <w:r>
        <w:rPr>
          <w:b w:val="0"/>
          <w:bCs w:val="0"/>
        </w:rPr>
        <w:br w:type="page"/>
      </w:r>
    </w:p>
    <w:p w14:paraId="1906C36D" w14:textId="5947DCA2" w:rsidR="00247752" w:rsidRDefault="00E02B49" w:rsidP="00E02B49">
      <w:pPr>
        <w:pStyle w:val="Heading1"/>
      </w:pPr>
      <w:r w:rsidRPr="00E02B49">
        <w:lastRenderedPageBreak/>
        <w:t>Figures</w:t>
      </w:r>
    </w:p>
    <w:p w14:paraId="3C8F4689" w14:textId="77777777" w:rsidR="00E02B49" w:rsidRDefault="00E02B49" w:rsidP="00E02B49">
      <w:pPr>
        <w:pStyle w:val="Heading2"/>
      </w:pPr>
      <w:r>
        <w:t>Figure 1</w:t>
      </w:r>
    </w:p>
    <w:p w14:paraId="54BA8AF3" w14:textId="77777777" w:rsidR="00E02B49" w:rsidRDefault="00E02B49" w:rsidP="00E02B49">
      <w:pPr>
        <w:jc w:val="center"/>
      </w:pPr>
      <w:r>
        <w:rPr>
          <w:noProof/>
        </w:rPr>
        <w:drawing>
          <wp:inline distT="0" distB="0" distL="0" distR="0" wp14:anchorId="57325F24" wp14:editId="7C13B144">
            <wp:extent cx="5937994" cy="6276975"/>
            <wp:effectExtent l="0" t="0" r="0" b="0"/>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39413"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37994" cy="6276975"/>
                    </a:xfrm>
                    <a:prstGeom prst="rect">
                      <a:avLst/>
                    </a:prstGeom>
                    <a:noFill/>
                    <a:ln>
                      <a:noFill/>
                    </a:ln>
                  </pic:spPr>
                </pic:pic>
              </a:graphicData>
            </a:graphic>
          </wp:inline>
        </w:drawing>
      </w:r>
    </w:p>
    <w:p w14:paraId="6C2638B0" w14:textId="771F225F" w:rsidR="005D72D1" w:rsidRDefault="00E02B49" w:rsidP="00E02B49">
      <w:pPr>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w:t>
      </w:r>
      <w:r w:rsidR="00757CBC">
        <w:rPr>
          <w:b w:val="0"/>
          <w:bCs w:val="0"/>
        </w:rPr>
        <w:t>WGDs</w:t>
      </w:r>
      <w:r w:rsidR="005D72D1">
        <w:rPr>
          <w:b w:val="0"/>
          <w:bCs w:val="0"/>
        </w:rPr>
        <w:t xml:space="preserve"> at the branches labeled H1. Branches </w:t>
      </w:r>
      <w:r w:rsidR="000B38B7">
        <w:rPr>
          <w:b w:val="0"/>
          <w:bCs w:val="0"/>
        </w:rPr>
        <w:t>are shaded</w:t>
      </w:r>
      <w:r w:rsidR="005D72D1">
        <w:rPr>
          <w:b w:val="0"/>
          <w:bCs w:val="0"/>
        </w:rPr>
        <w:t xml:space="preserve"> by the number of duplications that map to them. A) The species tree topology inferred in this study 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5D72D1">
        <w:rPr>
          <w:b w:val="0"/>
          <w:bCs w:val="0"/>
        </w:rPr>
      </w:r>
      <w:r w:rsidR="005D72D1">
        <w:rPr>
          <w:b w:val="0"/>
          <w:bCs w:val="0"/>
        </w:rPr>
        <w:fldChar w:fldCharType="separate"/>
      </w:r>
      <w:r w:rsidR="00080A93">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w:t>
      </w:r>
      <w:r w:rsidR="00C96CE9">
        <w:rPr>
          <w:b w:val="0"/>
          <w:bCs w:val="0"/>
        </w:rPr>
        <w:t>B and C</w:t>
      </w:r>
      <w:r w:rsidR="005D72D1">
        <w:rPr>
          <w:b w:val="0"/>
          <w:bCs w:val="0"/>
        </w:rPr>
        <w:t xml:space="preserve">, taxonomic groups are labeled as follows: Ar. = Araneae (spiders); Sc. = </w:t>
      </w:r>
      <w:proofErr w:type="spellStart"/>
      <w:r w:rsidR="005D72D1">
        <w:rPr>
          <w:b w:val="0"/>
          <w:bCs w:val="0"/>
        </w:rPr>
        <w:t>Scorpiones</w:t>
      </w:r>
      <w:proofErr w:type="spellEnd"/>
      <w:r w:rsidR="005D72D1">
        <w:rPr>
          <w:b w:val="0"/>
          <w:bCs w:val="0"/>
        </w:rPr>
        <w:t xml:space="preserve"> (scorpions); Xi. = </w:t>
      </w:r>
      <w:r w:rsidR="005D72D1">
        <w:rPr>
          <w:b w:val="0"/>
          <w:bCs w:val="0"/>
        </w:rPr>
        <w:lastRenderedPageBreak/>
        <w:t xml:space="preserve">Xiphosura (horseshoe crabs); Ac. = </w:t>
      </w:r>
      <w:proofErr w:type="spellStart"/>
      <w:r w:rsidR="005D72D1">
        <w:rPr>
          <w:b w:val="0"/>
          <w:bCs w:val="0"/>
        </w:rPr>
        <w:t>Acariformes</w:t>
      </w:r>
      <w:proofErr w:type="spellEnd"/>
      <w:r w:rsidR="005D72D1">
        <w:rPr>
          <w:b w:val="0"/>
          <w:bCs w:val="0"/>
        </w:rPr>
        <w:t xml:space="preserve"> (mites); Pa. = </w:t>
      </w:r>
      <w:proofErr w:type="spellStart"/>
      <w:r w:rsidR="005D72D1">
        <w:rPr>
          <w:b w:val="0"/>
          <w:bCs w:val="0"/>
        </w:rPr>
        <w:t>Parasitiformes</w:t>
      </w:r>
      <w:proofErr w:type="spellEnd"/>
      <w:r w:rsidR="005D72D1">
        <w:rPr>
          <w:b w:val="0"/>
          <w:bCs w:val="0"/>
        </w:rPr>
        <w:t xml:space="preserve"> (mites and ticks)</w:t>
      </w:r>
      <w:r w:rsidR="007F4959">
        <w:rPr>
          <w:b w:val="0"/>
          <w:bCs w:val="0"/>
        </w:rPr>
        <w:t xml:space="preserve">; In. = </w:t>
      </w:r>
      <w:proofErr w:type="spellStart"/>
      <w:r w:rsidR="007F4959">
        <w:rPr>
          <w:b w:val="0"/>
          <w:bCs w:val="0"/>
        </w:rPr>
        <w:t>Insecta</w:t>
      </w:r>
      <w:proofErr w:type="spellEnd"/>
      <w:r w:rsidR="007F4959">
        <w:rPr>
          <w:b w:val="0"/>
          <w:bCs w:val="0"/>
        </w:rPr>
        <w:t xml:space="preserve"> (insects)</w:t>
      </w:r>
      <w:r w:rsidR="005D72D1">
        <w:rPr>
          <w:b w:val="0"/>
          <w:bCs w:val="0"/>
        </w:rPr>
        <w:t>.</w:t>
      </w:r>
    </w:p>
    <w:p w14:paraId="3A8CA84E" w14:textId="77777777" w:rsidR="005D72D1" w:rsidRDefault="005D72D1">
      <w:pPr>
        <w:rPr>
          <w:b w:val="0"/>
          <w:bCs w:val="0"/>
        </w:rPr>
      </w:pPr>
      <w:r>
        <w:rPr>
          <w:b w:val="0"/>
          <w:bCs w:val="0"/>
        </w:rPr>
        <w:br w:type="page"/>
      </w:r>
    </w:p>
    <w:p w14:paraId="2DE33907" w14:textId="77777777" w:rsidR="005D72D1" w:rsidRDefault="005D72D1" w:rsidP="005D72D1">
      <w:pPr>
        <w:pStyle w:val="Heading2"/>
      </w:pPr>
      <w:r>
        <w:lastRenderedPageBreak/>
        <w:t>Figure 2</w:t>
      </w:r>
    </w:p>
    <w:p w14:paraId="74FCDBB5" w14:textId="77777777" w:rsidR="005D72D1" w:rsidRDefault="005D72D1" w:rsidP="005D72D1">
      <w:pPr>
        <w:jc w:val="center"/>
      </w:pPr>
      <w:r>
        <w:rPr>
          <w:noProof/>
        </w:rPr>
        <w:drawing>
          <wp:inline distT="0" distB="0" distL="0" distR="0" wp14:anchorId="3F75996F" wp14:editId="6EE5C75B">
            <wp:extent cx="5200648" cy="4457699"/>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6883"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200648" cy="4457699"/>
                    </a:xfrm>
                    <a:prstGeom prst="rect">
                      <a:avLst/>
                    </a:prstGeom>
                    <a:noFill/>
                    <a:ln>
                      <a:noFill/>
                    </a:ln>
                  </pic:spPr>
                </pic:pic>
              </a:graphicData>
            </a:graphic>
          </wp:inline>
        </w:drawing>
      </w:r>
    </w:p>
    <w:p w14:paraId="5FCD1036" w14:textId="014822D8" w:rsidR="003913C4" w:rsidRDefault="005D72D1" w:rsidP="005D72D1">
      <w:pPr>
        <w:rPr>
          <w:b w:val="0"/>
          <w:bCs w:val="0"/>
        </w:rPr>
      </w:pPr>
      <w:r>
        <w:t>Figure 2</w:t>
      </w:r>
      <w:r>
        <w:rPr>
          <w:b w:val="0"/>
          <w:bCs w:val="0"/>
        </w:rPr>
        <w:t xml:space="preserve">: GRAMPA scores (duplications + losses) for every MUL-tree considered for each of the three species trees. Black </w:t>
      </w:r>
      <w:r w:rsidR="000B38B7">
        <w:rPr>
          <w:b w:val="0"/>
          <w:bCs w:val="0"/>
        </w:rPr>
        <w:t>points</w:t>
      </w:r>
      <w:r>
        <w:rPr>
          <w:b w:val="0"/>
          <w:bCs w:val="0"/>
        </w:rPr>
        <w:t xml:space="preserve"> represent the input </w:t>
      </w:r>
      <w:proofErr w:type="gramStart"/>
      <w:r w:rsidR="00B161F2">
        <w:rPr>
          <w:b w:val="0"/>
          <w:bCs w:val="0"/>
        </w:rPr>
        <w:t>singly-labeled</w:t>
      </w:r>
      <w:proofErr w:type="gramEnd"/>
      <w:r>
        <w:rPr>
          <w:b w:val="0"/>
          <w:bCs w:val="0"/>
        </w:rPr>
        <w:t xml:space="preserve"> species tree with no WGD proposed. All other </w:t>
      </w:r>
      <w:r w:rsidR="000B38B7">
        <w:rPr>
          <w:b w:val="0"/>
          <w:bCs w:val="0"/>
        </w:rPr>
        <w:t>shaded points</w:t>
      </w:r>
      <w:r>
        <w:rPr>
          <w:b w:val="0"/>
          <w:bCs w:val="0"/>
        </w:rPr>
        <w:t xml:space="preserve"> propose one WGD </w:t>
      </w:r>
      <w:r w:rsidR="00B161F2">
        <w:rPr>
          <w:b w:val="0"/>
          <w:bCs w:val="0"/>
        </w:rPr>
        <w:t>on</w:t>
      </w:r>
      <w:r>
        <w:rPr>
          <w:b w:val="0"/>
          <w:bCs w:val="0"/>
        </w:rPr>
        <w:t xml:space="preserve"> one of the </w:t>
      </w:r>
      <w:proofErr w:type="gramStart"/>
      <w:r w:rsidR="00B161F2">
        <w:rPr>
          <w:b w:val="0"/>
          <w:bCs w:val="0"/>
        </w:rPr>
        <w:t>target</w:t>
      </w:r>
      <w:proofErr w:type="gramEnd"/>
      <w:r w:rsidR="00B161F2">
        <w:rPr>
          <w:b w:val="0"/>
          <w:bCs w:val="0"/>
        </w:rPr>
        <w:t xml:space="preserve"> H1</w:t>
      </w:r>
      <w:r>
        <w:rPr>
          <w:b w:val="0"/>
          <w:bCs w:val="0"/>
        </w:rPr>
        <w:t xml:space="preserve"> branches (see Fig. 1). Larger </w:t>
      </w:r>
      <w:r w:rsidR="0042683F">
        <w:rPr>
          <w:b w:val="0"/>
          <w:bCs w:val="0"/>
        </w:rPr>
        <w:t>points</w:t>
      </w:r>
      <w:r>
        <w:rPr>
          <w:b w:val="0"/>
          <w:bCs w:val="0"/>
        </w:rPr>
        <w:t xml:space="preserve"> indicate </w:t>
      </w:r>
      <w:proofErr w:type="spellStart"/>
      <w:r>
        <w:rPr>
          <w:b w:val="0"/>
          <w:bCs w:val="0"/>
        </w:rPr>
        <w:t>autopolyploidy</w:t>
      </w:r>
      <w:proofErr w:type="spellEnd"/>
      <w:r>
        <w:rPr>
          <w:b w:val="0"/>
          <w:bCs w:val="0"/>
        </w:rPr>
        <w:t xml:space="preserve"> scenarios and smaller dots indicate </w:t>
      </w:r>
      <w:proofErr w:type="spellStart"/>
      <w:r>
        <w:rPr>
          <w:b w:val="0"/>
          <w:bCs w:val="0"/>
        </w:rPr>
        <w:t>allopolyploidy</w:t>
      </w:r>
      <w:proofErr w:type="spellEnd"/>
      <w:r>
        <w:rPr>
          <w:b w:val="0"/>
          <w:bCs w:val="0"/>
        </w:rPr>
        <w:t xml:space="preserve"> scenarios.</w:t>
      </w:r>
    </w:p>
    <w:p w14:paraId="1A4BB770" w14:textId="77777777" w:rsidR="003913C4" w:rsidRDefault="003913C4">
      <w:pPr>
        <w:rPr>
          <w:b w:val="0"/>
          <w:bCs w:val="0"/>
        </w:rPr>
      </w:pPr>
      <w:r>
        <w:rPr>
          <w:b w:val="0"/>
          <w:bCs w:val="0"/>
        </w:rPr>
        <w:br w:type="page"/>
      </w:r>
    </w:p>
    <w:p w14:paraId="5E10554F" w14:textId="77777777" w:rsidR="003913C4" w:rsidRDefault="003913C4" w:rsidP="003913C4">
      <w:pPr>
        <w:pStyle w:val="Heading2"/>
      </w:pPr>
      <w:r>
        <w:lastRenderedPageBreak/>
        <w:t>Figure 3</w:t>
      </w:r>
    </w:p>
    <w:p w14:paraId="0AF6CDFC" w14:textId="3C60FC8B" w:rsidR="00285101" w:rsidRDefault="00285101" w:rsidP="00285101">
      <w:pPr>
        <w:jc w:val="center"/>
      </w:pPr>
      <w:r>
        <w:rPr>
          <w:noProof/>
        </w:rPr>
        <w:drawing>
          <wp:inline distT="0" distB="0" distL="0" distR="0" wp14:anchorId="6FC54113" wp14:editId="2BD8AB85">
            <wp:extent cx="4468441" cy="7046326"/>
            <wp:effectExtent l="0" t="0" r="8890" b="2540"/>
            <wp:docPr id="27980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2014"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68441" cy="7046326"/>
                    </a:xfrm>
                    <a:prstGeom prst="rect">
                      <a:avLst/>
                    </a:prstGeom>
                  </pic:spPr>
                </pic:pic>
              </a:graphicData>
            </a:graphic>
          </wp:inline>
        </w:drawing>
      </w:r>
    </w:p>
    <w:p w14:paraId="492B1B9A" w14:textId="48EA3709" w:rsidR="005B10D0" w:rsidRDefault="003913C4" w:rsidP="003913C4">
      <w:pPr>
        <w:rPr>
          <w:b w:val="0"/>
          <w:bCs w:val="0"/>
        </w:rPr>
      </w:pPr>
      <w:r>
        <w:t>Figure 3</w:t>
      </w:r>
      <w:r>
        <w:rPr>
          <w:b w:val="0"/>
          <w:bCs w:val="0"/>
        </w:rPr>
        <w:t xml:space="preserve">: </w:t>
      </w:r>
      <w:r w:rsidR="00285101">
        <w:rPr>
          <w:b w:val="0"/>
          <w:bCs w:val="0"/>
        </w:rPr>
        <w:t xml:space="preserve">Distributions of </w:t>
      </w:r>
      <w:r w:rsidR="00285101">
        <w:rPr>
          <w:b w:val="0"/>
          <w:bCs w:val="0"/>
          <w:i/>
          <w:iCs/>
        </w:rPr>
        <w:t>K</w:t>
      </w:r>
      <w:r w:rsidR="00971D6B" w:rsidRPr="00971D6B">
        <w:rPr>
          <w:b w:val="0"/>
          <w:bCs w:val="0"/>
          <w:vertAlign w:val="subscript"/>
        </w:rPr>
        <w:t>S</w:t>
      </w:r>
      <w:r w:rsidR="00971D6B">
        <w:rPr>
          <w:i/>
          <w:iCs/>
        </w:rPr>
        <w:t xml:space="preserve"> </w:t>
      </w:r>
      <w:r w:rsidR="00971D6B">
        <w:rPr>
          <w:b w:val="0"/>
          <w:bCs w:val="0"/>
        </w:rPr>
        <w:t>(left) and synteny (right) for select samples (</w:t>
      </w:r>
      <w:r w:rsidR="00971D6B" w:rsidRPr="00E952FE">
        <w:rPr>
          <w:b w:val="0"/>
          <w:bCs w:val="0"/>
        </w:rPr>
        <w:t xml:space="preserve">See </w:t>
      </w:r>
      <w:r w:rsidR="005B10D0" w:rsidRPr="00E952FE">
        <w:rPr>
          <w:b w:val="0"/>
          <w:bCs w:val="0"/>
        </w:rPr>
        <w:t>Figs. S5 and S6</w:t>
      </w:r>
      <w:r w:rsidR="000917A2" w:rsidRPr="00E952FE">
        <w:rPr>
          <w:b w:val="0"/>
          <w:bCs w:val="0"/>
        </w:rPr>
        <w:t xml:space="preserve"> </w:t>
      </w:r>
      <w:r w:rsidR="00971D6B" w:rsidRPr="00E952FE">
        <w:rPr>
          <w:b w:val="0"/>
          <w:bCs w:val="0"/>
        </w:rPr>
        <w:t>for all samples</w:t>
      </w:r>
      <w:r w:rsidR="00971D6B">
        <w:rPr>
          <w:b w:val="0"/>
          <w:bCs w:val="0"/>
        </w:rPr>
        <w:t xml:space="preserve">) from </w:t>
      </w:r>
      <w:proofErr w:type="spellStart"/>
      <w:r w:rsidR="00971D6B">
        <w:rPr>
          <w:b w:val="0"/>
          <w:bCs w:val="0"/>
        </w:rPr>
        <w:t>Acariformes</w:t>
      </w:r>
      <w:proofErr w:type="spellEnd"/>
      <w:r w:rsidR="00971D6B">
        <w:rPr>
          <w:b w:val="0"/>
          <w:bCs w:val="0"/>
        </w:rPr>
        <w:t xml:space="preserve"> (Ac.), Xiphosura (Xi.), Araneae (Ar.) and </w:t>
      </w:r>
      <w:proofErr w:type="spellStart"/>
      <w:r w:rsidR="00971D6B">
        <w:rPr>
          <w:b w:val="0"/>
          <w:bCs w:val="0"/>
        </w:rPr>
        <w:t>Scorpiones</w:t>
      </w:r>
      <w:proofErr w:type="spellEnd"/>
      <w:r w:rsidR="00971D6B">
        <w:rPr>
          <w:b w:val="0"/>
          <w:bCs w:val="0"/>
        </w:rPr>
        <w:t xml:space="preserve"> (Sc.). These samples all showed the highest levels of synteny </w:t>
      </w:r>
      <w:r w:rsidR="000917A2">
        <w:rPr>
          <w:b w:val="0"/>
          <w:bCs w:val="0"/>
        </w:rPr>
        <w:t>among</w:t>
      </w:r>
      <w:r w:rsidR="00971D6B">
        <w:rPr>
          <w:b w:val="0"/>
          <w:bCs w:val="0"/>
        </w:rPr>
        <w:t xml:space="preserve"> samples in each group. The </w:t>
      </w:r>
      <w:r w:rsidR="00971D6B">
        <w:rPr>
          <w:b w:val="0"/>
          <w:bCs w:val="0"/>
        </w:rPr>
        <w:lastRenderedPageBreak/>
        <w:t>species tree topology is shown on the far left.</w:t>
      </w:r>
      <w:r w:rsidR="005B10D0">
        <w:rPr>
          <w:b w:val="0"/>
          <w:bCs w:val="0"/>
        </w:rPr>
        <w:t xml:space="preserve"> </w:t>
      </w:r>
      <w:commentRangeStart w:id="39"/>
      <w:commentRangeStart w:id="40"/>
      <w:commentRangeStart w:id="41"/>
      <w:r w:rsidR="005B10D0">
        <w:rPr>
          <w:b w:val="0"/>
          <w:bCs w:val="0"/>
        </w:rPr>
        <w:t>Red dotted line</w:t>
      </w:r>
      <w:r w:rsidR="00956655">
        <w:rPr>
          <w:b w:val="0"/>
          <w:bCs w:val="0"/>
        </w:rPr>
        <w:t>s</w:t>
      </w:r>
      <w:r w:rsidR="005B10D0">
        <w:rPr>
          <w:b w:val="0"/>
          <w:bCs w:val="0"/>
        </w:rPr>
        <w:t xml:space="preserve"> indicate the median K</w:t>
      </w:r>
      <w:r w:rsidR="005B10D0">
        <w:rPr>
          <w:b w:val="0"/>
          <w:bCs w:val="0"/>
          <w:vertAlign w:val="subscript"/>
        </w:rPr>
        <w:t>S</w:t>
      </w:r>
      <w:r w:rsidR="005B10D0">
        <w:rPr>
          <w:b w:val="0"/>
          <w:bCs w:val="0"/>
        </w:rPr>
        <w:t xml:space="preserve"> of mixture models fit to distribution</w:t>
      </w:r>
      <w:r w:rsidR="00530147">
        <w:rPr>
          <w:b w:val="0"/>
          <w:bCs w:val="0"/>
        </w:rPr>
        <w:t xml:space="preserve">s that were predicted by </w:t>
      </w:r>
      <w:proofErr w:type="spellStart"/>
      <w:r w:rsidR="00530147">
        <w:rPr>
          <w:b w:val="0"/>
          <w:bCs w:val="0"/>
        </w:rPr>
        <w:t>SLEDGe</w:t>
      </w:r>
      <w:proofErr w:type="spellEnd"/>
      <w:r w:rsidR="00530147">
        <w:rPr>
          <w:b w:val="0"/>
          <w:bCs w:val="0"/>
        </w:rPr>
        <w:t xml:space="preserve"> to be indicative of WGDs</w:t>
      </w:r>
      <w:r w:rsidR="005B10D0">
        <w:rPr>
          <w:b w:val="0"/>
          <w:bCs w:val="0"/>
        </w:rPr>
        <w:t>.</w:t>
      </w:r>
      <w:commentRangeEnd w:id="39"/>
      <w:r w:rsidR="00956655">
        <w:rPr>
          <w:rStyle w:val="CommentReference"/>
        </w:rPr>
        <w:commentReference w:id="39"/>
      </w:r>
      <w:commentRangeEnd w:id="40"/>
      <w:r w:rsidR="0008768D">
        <w:rPr>
          <w:rStyle w:val="CommentReference"/>
        </w:rPr>
        <w:commentReference w:id="40"/>
      </w:r>
      <w:commentRangeEnd w:id="41"/>
      <w:r w:rsidR="00530147">
        <w:rPr>
          <w:rStyle w:val="CommentReference"/>
        </w:rPr>
        <w:commentReference w:id="41"/>
      </w:r>
    </w:p>
    <w:p w14:paraId="1A943184" w14:textId="77777777" w:rsidR="005B10D0" w:rsidRDefault="005B10D0">
      <w:pPr>
        <w:rPr>
          <w:b w:val="0"/>
          <w:bCs w:val="0"/>
        </w:rPr>
      </w:pPr>
      <w:r>
        <w:rPr>
          <w:b w:val="0"/>
          <w:bCs w:val="0"/>
        </w:rPr>
        <w:br w:type="page"/>
      </w:r>
    </w:p>
    <w:p w14:paraId="50BCB74D" w14:textId="77777777" w:rsidR="00777E31" w:rsidRDefault="00777E31" w:rsidP="00777E31">
      <w:pPr>
        <w:pStyle w:val="Heading1"/>
      </w:pPr>
      <w:r w:rsidRPr="00777E31">
        <w:lastRenderedPageBreak/>
        <w:t>Supplemental Figure Legends</w:t>
      </w:r>
    </w:p>
    <w:p w14:paraId="5C02FEA4" w14:textId="73BED456" w:rsidR="00777E31" w:rsidRDefault="00777E31" w:rsidP="00777E31">
      <w:pPr>
        <w:pStyle w:val="Heading2"/>
      </w:pPr>
      <w:r w:rsidRPr="00777E31">
        <w:t xml:space="preserve">Figure </w:t>
      </w:r>
      <w:r>
        <w:t>S1</w:t>
      </w:r>
    </w:p>
    <w:p w14:paraId="025553A9" w14:textId="77777777" w:rsidR="00777E31" w:rsidRDefault="00777E31" w:rsidP="00777E31">
      <w:pPr>
        <w:rPr>
          <w:b w:val="0"/>
          <w:bCs w:val="0"/>
        </w:rPr>
      </w:pPr>
      <w:r>
        <w:rPr>
          <w:b w:val="0"/>
          <w:bCs w:val="0"/>
        </w:rPr>
        <w:t>The lowest scoring MUL-trees from the GRAMPA analysis using our inferred species tree.</w:t>
      </w:r>
    </w:p>
    <w:p w14:paraId="1E773CEF" w14:textId="0C069640" w:rsidR="00777E31" w:rsidRDefault="00777E31" w:rsidP="00777E31">
      <w:pPr>
        <w:pStyle w:val="Heading2"/>
      </w:pPr>
      <w:r w:rsidRPr="00777E31">
        <w:t xml:space="preserve">Figure </w:t>
      </w:r>
      <w:r>
        <w:t>S2</w:t>
      </w:r>
    </w:p>
    <w:p w14:paraId="6781CA02" w14:textId="5CCB6F7B" w:rsidR="00777E31" w:rsidRDefault="00777E31" w:rsidP="00777E31">
      <w:pPr>
        <w:rPr>
          <w:b w:val="0"/>
          <w:bCs w:val="0"/>
        </w:rPr>
      </w:pPr>
      <w:r>
        <w:rPr>
          <w:b w:val="0"/>
          <w:bCs w:val="0"/>
        </w:rPr>
        <w:t xml:space="preserve">The lowest scoring MUL-trees from the GRAMPA analysis using the </w: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Pr>
          <w:b w:val="0"/>
          <w:bCs w:val="0"/>
        </w:rPr>
        <w:instrText xml:space="preserve"> ADDIN EN.CITE </w:instrTex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Pr>
          <w:b w:val="0"/>
          <w:bCs w:val="0"/>
        </w:rPr>
        <w:instrText xml:space="preserve"> ADDIN EN.CITE.DATA </w:instrText>
      </w:r>
      <w:r>
        <w:rPr>
          <w:b w:val="0"/>
          <w:bCs w:val="0"/>
        </w:rPr>
      </w:r>
      <w:r>
        <w:rPr>
          <w:b w:val="0"/>
          <w:bCs w:val="0"/>
        </w:rPr>
        <w:fldChar w:fldCharType="end"/>
      </w:r>
      <w:r>
        <w:rPr>
          <w:b w:val="0"/>
          <w:bCs w:val="0"/>
        </w:rPr>
      </w:r>
      <w:r>
        <w:rPr>
          <w:b w:val="0"/>
          <w:bCs w:val="0"/>
        </w:rPr>
        <w:fldChar w:fldCharType="separate"/>
      </w:r>
      <w:r>
        <w:rPr>
          <w:b w:val="0"/>
          <w:bCs w:val="0"/>
          <w:noProof/>
        </w:rPr>
        <w:t>Ballesteros, et al. (2022)</w:t>
      </w:r>
      <w:r>
        <w:rPr>
          <w:b w:val="0"/>
          <w:bCs w:val="0"/>
        </w:rPr>
        <w:fldChar w:fldCharType="end"/>
      </w:r>
      <w:r>
        <w:rPr>
          <w:b w:val="0"/>
          <w:bCs w:val="0"/>
        </w:rPr>
        <w:t xml:space="preserve"> species tree.</w:t>
      </w:r>
    </w:p>
    <w:p w14:paraId="792F905B" w14:textId="494F8DFA" w:rsidR="00777E31" w:rsidRDefault="00777E31" w:rsidP="00777E31">
      <w:pPr>
        <w:pStyle w:val="Heading2"/>
      </w:pPr>
      <w:r w:rsidRPr="00777E31">
        <w:t xml:space="preserve">Figure </w:t>
      </w:r>
      <w:r>
        <w:t>S3</w:t>
      </w:r>
    </w:p>
    <w:p w14:paraId="58B37616" w14:textId="77777777" w:rsidR="005B10D0" w:rsidRDefault="00777E31" w:rsidP="00777E31">
      <w:pPr>
        <w:rPr>
          <w:b w:val="0"/>
          <w:bCs w:val="0"/>
        </w:rPr>
      </w:pPr>
      <w:r>
        <w:rPr>
          <w:b w:val="0"/>
          <w:bCs w:val="0"/>
        </w:rPr>
        <w:t xml:space="preserve">The lowest scoring MUL-trees from the GRAMPA analysis using a traditional species tree with horseshoe </w:t>
      </w:r>
      <w:proofErr w:type="gramStart"/>
      <w:r>
        <w:rPr>
          <w:b w:val="0"/>
          <w:bCs w:val="0"/>
        </w:rPr>
        <w:t>crabs</w:t>
      </w:r>
      <w:proofErr w:type="gramEnd"/>
      <w:r>
        <w:rPr>
          <w:b w:val="0"/>
          <w:bCs w:val="0"/>
        </w:rPr>
        <w:t xml:space="preserve"> sister to arachnids.</w:t>
      </w:r>
    </w:p>
    <w:p w14:paraId="77C621F3" w14:textId="77777777" w:rsidR="005B10D0" w:rsidRDefault="005B10D0" w:rsidP="005B10D0">
      <w:pPr>
        <w:pStyle w:val="Heading2"/>
      </w:pPr>
      <w:r>
        <w:t>Figure S4</w:t>
      </w:r>
    </w:p>
    <w:p w14:paraId="07116011" w14:textId="77777777" w:rsidR="005B10D0" w:rsidRDefault="005B10D0" w:rsidP="005B10D0">
      <w:pPr>
        <w:rPr>
          <w:b w:val="0"/>
        </w:rPr>
      </w:pPr>
      <w:r>
        <w:rPr>
          <w:b w:val="0"/>
        </w:rPr>
        <w:t>Dot plots showing intra-species synteny for all species (19 panels, labeled with species name) with a max block size of 3.</w:t>
      </w:r>
    </w:p>
    <w:p w14:paraId="409F1829" w14:textId="77777777" w:rsidR="005B10D0" w:rsidRDefault="005B10D0" w:rsidP="005B10D0">
      <w:pPr>
        <w:pStyle w:val="Heading2"/>
      </w:pPr>
      <w:r>
        <w:t>Figure S5</w:t>
      </w:r>
    </w:p>
    <w:p w14:paraId="326EA846" w14:textId="77777777" w:rsidR="005B10D0" w:rsidRDefault="005B10D0" w:rsidP="005B10D0">
      <w:pPr>
        <w:rPr>
          <w:b w:val="0"/>
        </w:rPr>
      </w:pPr>
      <w:r>
        <w:rPr>
          <w:b w:val="0"/>
        </w:rPr>
        <w:t xml:space="preserve">Dot plots </w:t>
      </w:r>
      <w:proofErr w:type="gramStart"/>
      <w:r>
        <w:rPr>
          <w:b w:val="0"/>
        </w:rPr>
        <w:t>showing</w:t>
      </w:r>
      <w:proofErr w:type="gramEnd"/>
      <w:r>
        <w:rPr>
          <w:b w:val="0"/>
        </w:rPr>
        <w:t xml:space="preserve"> intra-species synteny for all species (19 panels, labeled with species name) with a max block size of 5.</w:t>
      </w:r>
    </w:p>
    <w:p w14:paraId="5A3A54ED" w14:textId="77777777" w:rsidR="005B10D0" w:rsidRDefault="005B10D0" w:rsidP="005B10D0">
      <w:pPr>
        <w:rPr>
          <w:b w:val="0"/>
        </w:rPr>
      </w:pPr>
      <w:r>
        <w:rPr>
          <w:b w:val="0"/>
        </w:rPr>
        <w:t>Figure S6</w:t>
      </w:r>
    </w:p>
    <w:p w14:paraId="0F6A6D33" w14:textId="6175C3ED" w:rsidR="00E02B49" w:rsidRPr="00777E31" w:rsidRDefault="005B10D0" w:rsidP="005B10D0">
      <w:r>
        <w:rPr>
          <w:b w:val="0"/>
        </w:rPr>
        <w:t>Distributions of K</w:t>
      </w:r>
      <w:r>
        <w:rPr>
          <w:b w:val="0"/>
          <w:vertAlign w:val="subscript"/>
        </w:rPr>
        <w:t>s</w:t>
      </w:r>
      <w:r>
        <w:rPr>
          <w:b w:val="0"/>
        </w:rPr>
        <w:t xml:space="preserve"> between paralogs of all species (19 panels, labeled with species name). </w:t>
      </w:r>
      <w:r w:rsidR="007654A9">
        <w:rPr>
          <w:b w:val="0"/>
        </w:rPr>
        <w:t>Dashed red</w:t>
      </w:r>
      <w:r>
        <w:rPr>
          <w:b w:val="0"/>
        </w:rPr>
        <w:t xml:space="preserve"> lines indicate the median K</w:t>
      </w:r>
      <w:r>
        <w:rPr>
          <w:b w:val="0"/>
          <w:vertAlign w:val="subscript"/>
        </w:rPr>
        <w:t>s</w:t>
      </w:r>
      <w:r>
        <w:rPr>
          <w:b w:val="0"/>
        </w:rPr>
        <w:t xml:space="preserve"> of mixture models fit to each K</w:t>
      </w:r>
      <w:r>
        <w:rPr>
          <w:b w:val="0"/>
          <w:vertAlign w:val="subscript"/>
        </w:rPr>
        <w:t>s</w:t>
      </w:r>
      <w:r>
        <w:rPr>
          <w:b w:val="0"/>
        </w:rPr>
        <w:t xml:space="preserve"> distribution</w:t>
      </w:r>
      <w:r w:rsidR="007654A9">
        <w:rPr>
          <w:b w:val="0"/>
        </w:rPr>
        <w:t xml:space="preserve"> that was indicative of a WGD</w:t>
      </w:r>
      <w:r>
        <w:rPr>
          <w:b w:val="0"/>
        </w:rPr>
        <w:t xml:space="preserve">. </w:t>
      </w:r>
      <w:r w:rsidR="00777E31" w:rsidRPr="00777E31">
        <w:br w:type="page"/>
      </w:r>
    </w:p>
    <w:p w14:paraId="74D3342F" w14:textId="6585E0AA" w:rsidR="00247752" w:rsidRDefault="00305711" w:rsidP="00E02B49">
      <w:pPr>
        <w:pStyle w:val="Heading1"/>
      </w:pPr>
      <w:r w:rsidRPr="00E02B49">
        <w:lastRenderedPageBreak/>
        <w:t>References</w:t>
      </w:r>
    </w:p>
    <w:p w14:paraId="492169B2" w14:textId="77777777" w:rsidR="00D7678E" w:rsidRPr="00D7678E" w:rsidRDefault="009F6764" w:rsidP="00D7678E">
      <w:pPr>
        <w:pStyle w:val="EndNoteBibliography"/>
      </w:pPr>
      <w:r w:rsidRPr="00045C27">
        <w:rPr>
          <w:bCs w:val="0"/>
        </w:rPr>
        <w:fldChar w:fldCharType="begin"/>
      </w:r>
      <w:r w:rsidRPr="00045C27">
        <w:rPr>
          <w:bCs w:val="0"/>
        </w:rPr>
        <w:instrText xml:space="preserve"> ADDIN EN.REFLIST </w:instrText>
      </w:r>
      <w:r w:rsidRPr="00045C27">
        <w:rPr>
          <w:bCs w:val="0"/>
        </w:rPr>
        <w:fldChar w:fldCharType="separate"/>
      </w:r>
      <w:r w:rsidR="00D7678E" w:rsidRPr="00D7678E">
        <w:t>Aase-Remedios ME, Janssen R, Leite DJ, Sumner-Rooney L, McGregor AP. 2023. Evolution of the Spider Homeobox Gene Repertoire by Tandem and Whole Genome Duplication. Mol Biol Evol 40.</w:t>
      </w:r>
    </w:p>
    <w:p w14:paraId="45FA64B0" w14:textId="77777777" w:rsidR="00D7678E" w:rsidRPr="00D7678E" w:rsidRDefault="00D7678E" w:rsidP="00D7678E">
      <w:pPr>
        <w:pStyle w:val="EndNoteBibliography"/>
        <w:spacing w:after="0"/>
      </w:pPr>
    </w:p>
    <w:p w14:paraId="09F6E9BE" w14:textId="77777777" w:rsidR="00D7678E" w:rsidRPr="00D7678E" w:rsidRDefault="00D7678E" w:rsidP="00D7678E">
      <w:pPr>
        <w:pStyle w:val="EndNoteBibliography"/>
      </w:pPr>
      <w:r w:rsidRPr="00D7678E">
        <w:t>Adams KL, Wendel JF. 2005. Polyploidy and genome evolution in plants. Curr Opin Plant Biol 8:135-141.</w:t>
      </w:r>
    </w:p>
    <w:p w14:paraId="0AB83F14" w14:textId="77777777" w:rsidR="00D7678E" w:rsidRPr="00D7678E" w:rsidRDefault="00D7678E" w:rsidP="00D7678E">
      <w:pPr>
        <w:pStyle w:val="EndNoteBibliography"/>
        <w:spacing w:after="0"/>
      </w:pPr>
    </w:p>
    <w:p w14:paraId="38107934" w14:textId="77777777" w:rsidR="00D7678E" w:rsidRPr="00D7678E" w:rsidRDefault="00D7678E" w:rsidP="00D7678E">
      <w:pPr>
        <w:pStyle w:val="EndNoteBibliography"/>
      </w:pPr>
      <w:r w:rsidRPr="00D7678E">
        <w:t>Amores A, Force A, Yan YL, Joly L, Amemiya C, Fritz A, Ho RK, Langeland J, Prince V, Wang YL, et al. 1998. Zebrafish hox clusters and vertebrate genome evolution. Science 282:1711-1714.</w:t>
      </w:r>
    </w:p>
    <w:p w14:paraId="751F654E" w14:textId="77777777" w:rsidR="00D7678E" w:rsidRPr="00D7678E" w:rsidRDefault="00D7678E" w:rsidP="00D7678E">
      <w:pPr>
        <w:pStyle w:val="EndNoteBibliography"/>
        <w:spacing w:after="0"/>
      </w:pPr>
    </w:p>
    <w:p w14:paraId="41BAA7A6" w14:textId="275AC2B4" w:rsidR="00D7678E" w:rsidRPr="00D7678E" w:rsidRDefault="00D7678E" w:rsidP="00D7678E">
      <w:pPr>
        <w:pStyle w:val="EndNoteBibliography"/>
      </w:pPr>
      <w:r w:rsidRPr="00D7678E">
        <w:t xml:space="preserve">Assembly [Internet]. Bethesda (MD): National Library of Medicine (US) NCBI. 2012 - [cited 2023 Sep 14].  Available from: </w:t>
      </w:r>
      <w:hyperlink r:id="rId17" w:history="1">
        <w:r w:rsidRPr="00D7678E">
          <w:rPr>
            <w:rStyle w:val="Hyperlink"/>
          </w:rPr>
          <w:t>https://www.ncbi.nlm.nih.gov/assembly/</w:t>
        </w:r>
      </w:hyperlink>
      <w:r w:rsidRPr="00D7678E">
        <w:t>.</w:t>
      </w:r>
    </w:p>
    <w:p w14:paraId="13F8C595" w14:textId="77777777" w:rsidR="00D7678E" w:rsidRPr="00D7678E" w:rsidRDefault="00D7678E" w:rsidP="00D7678E">
      <w:pPr>
        <w:pStyle w:val="EndNoteBibliography"/>
        <w:spacing w:after="0"/>
      </w:pPr>
    </w:p>
    <w:p w14:paraId="6B0E4B42" w14:textId="77777777" w:rsidR="00D7678E" w:rsidRPr="00D7678E" w:rsidRDefault="00D7678E" w:rsidP="00D7678E">
      <w:pPr>
        <w:pStyle w:val="EndNoteBibliography"/>
      </w:pPr>
      <w:r w:rsidRPr="00D7678E">
        <w:t>Ballesteros JA, Santibanez-Lopez CE, Baker CM, Benavides LR, Cunha TJ, Gainett G, Ontano AZ, Setton EVW, Arango CP, Gavish-Regev E, et al. 2022. Comprehensive Species Sampling and Sophisticated Algorithmic Approaches Refute the Monophyly of Arachnida. Mol Biol Evol 39.</w:t>
      </w:r>
    </w:p>
    <w:p w14:paraId="642E62FF" w14:textId="77777777" w:rsidR="00D7678E" w:rsidRPr="00D7678E" w:rsidRDefault="00D7678E" w:rsidP="00D7678E">
      <w:pPr>
        <w:pStyle w:val="EndNoteBibliography"/>
        <w:spacing w:after="0"/>
      </w:pPr>
    </w:p>
    <w:p w14:paraId="41128EB1" w14:textId="77777777" w:rsidR="00D7678E" w:rsidRPr="00D7678E" w:rsidRDefault="00D7678E" w:rsidP="00D7678E">
      <w:pPr>
        <w:pStyle w:val="EndNoteBibliography"/>
      </w:pPr>
      <w:r w:rsidRPr="00D7678E">
        <w:t>Ballesteros JA, Sharma PP. 2019. A Critical Appraisal of the Placement of Xiphosura (Chelicerata) with Account of Known Sources of Phylogenetic Error. Syst Biol 68:896-917.</w:t>
      </w:r>
    </w:p>
    <w:p w14:paraId="0C835AB4" w14:textId="77777777" w:rsidR="00D7678E" w:rsidRPr="00D7678E" w:rsidRDefault="00D7678E" w:rsidP="00D7678E">
      <w:pPr>
        <w:pStyle w:val="EndNoteBibliography"/>
        <w:spacing w:after="0"/>
      </w:pPr>
    </w:p>
    <w:p w14:paraId="4E4BC0FA" w14:textId="77777777" w:rsidR="00D7678E" w:rsidRPr="00D7678E" w:rsidRDefault="00D7678E" w:rsidP="00D7678E">
      <w:pPr>
        <w:pStyle w:val="EndNoteBibliography"/>
      </w:pPr>
      <w:r w:rsidRPr="00D7678E">
        <w:t>Barker MS, Arrigo N, Baniaga AE, Li Z, Levin DA. 2016. On the relative abundance of autopolyploids and allopolyploids. New Phytologist 210:391-398.</w:t>
      </w:r>
    </w:p>
    <w:p w14:paraId="19B23EA4" w14:textId="77777777" w:rsidR="00D7678E" w:rsidRPr="00D7678E" w:rsidRDefault="00D7678E" w:rsidP="00D7678E">
      <w:pPr>
        <w:pStyle w:val="EndNoteBibliography"/>
        <w:spacing w:after="0"/>
      </w:pPr>
    </w:p>
    <w:p w14:paraId="071EA65E" w14:textId="77777777" w:rsidR="00D7678E" w:rsidRPr="00D7678E" w:rsidRDefault="00D7678E" w:rsidP="00D7678E">
      <w:pPr>
        <w:pStyle w:val="EndNoteBibliography"/>
      </w:pPr>
      <w:r w:rsidRPr="00D7678E">
        <w:t>Benaglia T, Chauveau D, Hunter DR, Young DS. 2009. mixtools: An R Package for Analyzing Mixture Models. Journal of Statistical Software 32:1 - 29.</w:t>
      </w:r>
    </w:p>
    <w:p w14:paraId="018A6D53" w14:textId="77777777" w:rsidR="00D7678E" w:rsidRPr="00D7678E" w:rsidRDefault="00D7678E" w:rsidP="00D7678E">
      <w:pPr>
        <w:pStyle w:val="EndNoteBibliography"/>
        <w:spacing w:after="0"/>
      </w:pPr>
    </w:p>
    <w:p w14:paraId="68A169AB" w14:textId="77777777" w:rsidR="00D7678E" w:rsidRPr="00D7678E" w:rsidRDefault="00D7678E" w:rsidP="00D7678E">
      <w:pPr>
        <w:pStyle w:val="EndNoteBibliography"/>
      </w:pPr>
      <w:r w:rsidRPr="00D7678E">
        <w:t>Birney E, Clamp M, Durbin R. 2004. GeneWise and Genomewise. Genome Res 14:988-995.</w:t>
      </w:r>
    </w:p>
    <w:p w14:paraId="5B419CE9" w14:textId="77777777" w:rsidR="00D7678E" w:rsidRPr="00D7678E" w:rsidRDefault="00D7678E" w:rsidP="00D7678E">
      <w:pPr>
        <w:pStyle w:val="EndNoteBibliography"/>
        <w:spacing w:after="0"/>
      </w:pPr>
    </w:p>
    <w:p w14:paraId="10C72DD5" w14:textId="77777777" w:rsidR="00D7678E" w:rsidRPr="00D7678E" w:rsidRDefault="00D7678E" w:rsidP="00D7678E">
      <w:pPr>
        <w:pStyle w:val="EndNoteBibliography"/>
      </w:pPr>
      <w:r w:rsidRPr="00D7678E">
        <w:t>Blanc G, Wolfe KH. 2004. Widespread paleopolyploidy in model plant species inferred from age distributions of duplicate genes. Plant Cell 16:1667-1678.</w:t>
      </w:r>
    </w:p>
    <w:p w14:paraId="64DA0515" w14:textId="77777777" w:rsidR="00D7678E" w:rsidRPr="00D7678E" w:rsidRDefault="00D7678E" w:rsidP="00D7678E">
      <w:pPr>
        <w:pStyle w:val="EndNoteBibliography"/>
        <w:spacing w:after="0"/>
      </w:pPr>
    </w:p>
    <w:p w14:paraId="18B02EF0" w14:textId="77777777" w:rsidR="00D7678E" w:rsidRPr="00D7678E" w:rsidRDefault="00D7678E" w:rsidP="00D7678E">
      <w:pPr>
        <w:pStyle w:val="EndNoteBibliography"/>
      </w:pPr>
      <w:r w:rsidRPr="00D7678E">
        <w:t>Cannon SB, McKain MR, Harkess A, Nelson MN, Dash S, Deyholos MK, Peng Y, Joyce B, Stewart CN, Jr., Rolf M, et al. 2015. Multiple polyploidy events in the early radiation of nodulating and nonnodulating legumes. Mol Biol Evol 32:193-210.</w:t>
      </w:r>
    </w:p>
    <w:p w14:paraId="7BF56471" w14:textId="77777777" w:rsidR="00D7678E" w:rsidRPr="00D7678E" w:rsidRDefault="00D7678E" w:rsidP="00D7678E">
      <w:pPr>
        <w:pStyle w:val="EndNoteBibliography"/>
        <w:spacing w:after="0"/>
      </w:pPr>
    </w:p>
    <w:p w14:paraId="0203D9F3" w14:textId="77777777" w:rsidR="00D7678E" w:rsidRPr="00D7678E" w:rsidRDefault="00D7678E" w:rsidP="00D7678E">
      <w:pPr>
        <w:pStyle w:val="EndNoteBibliography"/>
      </w:pPr>
      <w:r w:rsidRPr="00D7678E">
        <w:t>Chen K, Durand D, Farach-Colton M. 2000. NOTUNG: a program for dating gene duplications and optimizing gene family trees. J Comput Biol 7:429-447.</w:t>
      </w:r>
    </w:p>
    <w:p w14:paraId="18B7D13B" w14:textId="77777777" w:rsidR="00D7678E" w:rsidRPr="00D7678E" w:rsidRDefault="00D7678E" w:rsidP="00D7678E">
      <w:pPr>
        <w:pStyle w:val="EndNoteBibliography"/>
        <w:spacing w:after="0"/>
      </w:pPr>
    </w:p>
    <w:p w14:paraId="5085B7C3" w14:textId="77777777" w:rsidR="00D7678E" w:rsidRPr="00D7678E" w:rsidRDefault="00D7678E" w:rsidP="00D7678E">
      <w:pPr>
        <w:pStyle w:val="EndNoteBibliography"/>
      </w:pPr>
      <w:r w:rsidRPr="00D7678E">
        <w:lastRenderedPageBreak/>
        <w:t>Clarke TH, Garb JE, Hayashi CY, Arensburger P, Ayoub NA. 2015. Spider Transcriptomes Identify Ancient Large-Scale Gene Duplication Event Potentially Important in Silk Gland Evolution. Genome Biol Evol 7:1856-1870.</w:t>
      </w:r>
    </w:p>
    <w:p w14:paraId="3150081A" w14:textId="77777777" w:rsidR="00D7678E" w:rsidRPr="00D7678E" w:rsidRDefault="00D7678E" w:rsidP="00D7678E">
      <w:pPr>
        <w:pStyle w:val="EndNoteBibliography"/>
        <w:spacing w:after="0"/>
      </w:pPr>
    </w:p>
    <w:p w14:paraId="4C7D859A" w14:textId="77777777" w:rsidR="00D7678E" w:rsidRPr="00D7678E" w:rsidRDefault="00D7678E" w:rsidP="00D7678E">
      <w:pPr>
        <w:pStyle w:val="EndNoteBibliography"/>
      </w:pPr>
      <w:r w:rsidRPr="00D7678E">
        <w:t>Crow KD, Wagner GP, Investigators ST-NY. 2006. Proceedings of the SMBE Tri-National Young Investigators' Workshop 2005. What is the role of genome duplication in the evolution of complexity and diversity? Mol Biol Evol 23:887-892.</w:t>
      </w:r>
    </w:p>
    <w:p w14:paraId="418BF209" w14:textId="77777777" w:rsidR="00D7678E" w:rsidRPr="00D7678E" w:rsidRDefault="00D7678E" w:rsidP="00D7678E">
      <w:pPr>
        <w:pStyle w:val="EndNoteBibliography"/>
        <w:spacing w:after="0"/>
      </w:pPr>
    </w:p>
    <w:p w14:paraId="0573B915" w14:textId="77777777" w:rsidR="00D7678E" w:rsidRPr="00D7678E" w:rsidRDefault="00D7678E" w:rsidP="00D7678E">
      <w:pPr>
        <w:pStyle w:val="EndNoteBibliography"/>
      </w:pPr>
      <w:r w:rsidRPr="00D7678E">
        <w:t>Dehal P, Boore JL. 2005. Two rounds of whole genome duplication in the ancestral vertebrate. PLoS Biol 3:e314.</w:t>
      </w:r>
    </w:p>
    <w:p w14:paraId="0A377F70" w14:textId="77777777" w:rsidR="00D7678E" w:rsidRPr="00D7678E" w:rsidRDefault="00D7678E" w:rsidP="00D7678E">
      <w:pPr>
        <w:pStyle w:val="EndNoteBibliography"/>
        <w:spacing w:after="0"/>
      </w:pPr>
    </w:p>
    <w:p w14:paraId="1ADF15F0" w14:textId="77777777" w:rsidR="00D7678E" w:rsidRPr="00D7678E" w:rsidRDefault="00D7678E" w:rsidP="00D7678E">
      <w:pPr>
        <w:pStyle w:val="EndNoteBibliography"/>
      </w:pPr>
      <w:r w:rsidRPr="00D7678E">
        <w:t>Fan Z, Yuan T, Liu P, Wang LY, Jin JF, Zhang F, Zhang ZS. 2021. A chromosome-level genome of the spider Trichonephila antipodiana reveals the genetic basis of its polyphagy and evidence of an ancient whole-genome duplication event. Gigascience 10.</w:t>
      </w:r>
    </w:p>
    <w:p w14:paraId="2DF1B0D3" w14:textId="77777777" w:rsidR="00D7678E" w:rsidRPr="00D7678E" w:rsidRDefault="00D7678E" w:rsidP="00D7678E">
      <w:pPr>
        <w:pStyle w:val="EndNoteBibliography"/>
        <w:spacing w:after="0"/>
      </w:pPr>
    </w:p>
    <w:p w14:paraId="642C8E11" w14:textId="77777777" w:rsidR="00D7678E" w:rsidRPr="00D7678E" w:rsidRDefault="00D7678E" w:rsidP="00D7678E">
      <w:pPr>
        <w:pStyle w:val="EndNoteBibliography"/>
      </w:pPr>
      <w:r w:rsidRPr="00D7678E">
        <w:t>Farhat S, Modica MV, Puillandre N. 2023. Whole Genome Duplication and Gene Evolution in the Hyperdiverse Venomous Gastropods. Mol Biol Evol 40.</w:t>
      </w:r>
    </w:p>
    <w:p w14:paraId="393B98DD" w14:textId="77777777" w:rsidR="00D7678E" w:rsidRPr="00D7678E" w:rsidRDefault="00D7678E" w:rsidP="00D7678E">
      <w:pPr>
        <w:pStyle w:val="EndNoteBibliography"/>
        <w:spacing w:after="0"/>
      </w:pPr>
    </w:p>
    <w:p w14:paraId="14FE8650" w14:textId="77777777" w:rsidR="00D7678E" w:rsidRPr="00D7678E" w:rsidRDefault="00D7678E" w:rsidP="00D7678E">
      <w:pPr>
        <w:pStyle w:val="EndNoteBibliography"/>
      </w:pPr>
      <w:r w:rsidRPr="00D7678E">
        <w:t>Furlong RF, Holland PW. 2002. Were vertebrates octoploid? Philosophical Transactions of the Royal Society of London. Series B: Biological Sciences 357:531-544.</w:t>
      </w:r>
    </w:p>
    <w:p w14:paraId="7BBC88C7" w14:textId="77777777" w:rsidR="00D7678E" w:rsidRPr="00D7678E" w:rsidRDefault="00D7678E" w:rsidP="00D7678E">
      <w:pPr>
        <w:pStyle w:val="EndNoteBibliography"/>
        <w:spacing w:after="0"/>
      </w:pPr>
    </w:p>
    <w:p w14:paraId="4A60699E" w14:textId="77777777" w:rsidR="00D7678E" w:rsidRPr="00D7678E" w:rsidRDefault="00D7678E" w:rsidP="00D7678E">
      <w:pPr>
        <w:pStyle w:val="EndNoteBibliography"/>
      </w:pPr>
      <w:r w:rsidRPr="00D7678E">
        <w:t>Hao Y, Mabry ME, Edger PP, Freeling M, Zheng C, Jin L, VanBuren R, Colle M, An H, Abrahams RS, et al. 2021. The contributions from the progenitor genomes of the mesopolyploid Brassiceae are evolutionarily distinct but functionally compatible. Genome Res 31:799-810.</w:t>
      </w:r>
    </w:p>
    <w:p w14:paraId="4C54C093" w14:textId="77777777" w:rsidR="00D7678E" w:rsidRPr="00D7678E" w:rsidRDefault="00D7678E" w:rsidP="00D7678E">
      <w:pPr>
        <w:pStyle w:val="EndNoteBibliography"/>
        <w:spacing w:after="0"/>
      </w:pPr>
    </w:p>
    <w:p w14:paraId="4C6D8F6F" w14:textId="77777777" w:rsidR="00D7678E" w:rsidRPr="00D7678E" w:rsidRDefault="00D7678E" w:rsidP="00D7678E">
      <w:pPr>
        <w:pStyle w:val="EndNoteBibliography"/>
      </w:pPr>
      <w:r w:rsidRPr="00D7678E">
        <w:t>Harper A, Baudouin Gonzalez L, Schonauer A, Janssen R, Seiter M, Holzem M, Arif S, McGregor AP, Sumner-Rooney L. 2021. Widespread retention of ohnologs in key developmental gene families following whole-genome duplication in arachnopulmonates. G3 (Bethesda) 11.</w:t>
      </w:r>
    </w:p>
    <w:p w14:paraId="6A08D898" w14:textId="77777777" w:rsidR="00D7678E" w:rsidRPr="00D7678E" w:rsidRDefault="00D7678E" w:rsidP="00D7678E">
      <w:pPr>
        <w:pStyle w:val="EndNoteBibliography"/>
        <w:spacing w:after="0"/>
      </w:pPr>
    </w:p>
    <w:p w14:paraId="326139D6" w14:textId="77777777" w:rsidR="00D7678E" w:rsidRPr="00D7678E" w:rsidRDefault="00D7678E" w:rsidP="00D7678E">
      <w:pPr>
        <w:pStyle w:val="EndNoteBibliography"/>
      </w:pPr>
      <w:r w:rsidRPr="00D7678E">
        <w:t>Hoang DT, Chernomor O, von Haeseler A, Minh BQ, Vinh LS. 2018. UFBoot2: Improving the Ultrafast Bootstrap Approximation. Mol Biol Evol 35:518-522.</w:t>
      </w:r>
    </w:p>
    <w:p w14:paraId="00851408" w14:textId="77777777" w:rsidR="00D7678E" w:rsidRPr="00D7678E" w:rsidRDefault="00D7678E" w:rsidP="00D7678E">
      <w:pPr>
        <w:pStyle w:val="EndNoteBibliography"/>
        <w:spacing w:after="0"/>
      </w:pPr>
    </w:p>
    <w:p w14:paraId="06AADC42" w14:textId="77777777" w:rsidR="00D7678E" w:rsidRPr="00D7678E" w:rsidRDefault="00D7678E" w:rsidP="00D7678E">
      <w:pPr>
        <w:pStyle w:val="EndNoteBibliography"/>
      </w:pPr>
      <w:r w:rsidRPr="00D7678E">
        <w:t>Hokamp K, McLysaght A, Wolfe KH. 2003. The 2R hypothesis and the human genome sequence. J Struct Funct Genomics 3:95-110.</w:t>
      </w:r>
    </w:p>
    <w:p w14:paraId="51E6B406" w14:textId="77777777" w:rsidR="00D7678E" w:rsidRPr="00D7678E" w:rsidRDefault="00D7678E" w:rsidP="00D7678E">
      <w:pPr>
        <w:pStyle w:val="EndNoteBibliography"/>
        <w:spacing w:after="0"/>
      </w:pPr>
    </w:p>
    <w:p w14:paraId="65B64F72" w14:textId="77777777" w:rsidR="00D7678E" w:rsidRPr="00D7678E" w:rsidRDefault="00D7678E" w:rsidP="00D7678E">
      <w:pPr>
        <w:pStyle w:val="EndNoteBibliography"/>
      </w:pPr>
      <w:r w:rsidRPr="00D7678E">
        <w:t>i5K C. 2013. The i5K Initiative: advancing arthropod genomics for knowledge, human health, agriculture, and the environment. J Hered 104:595-600.</w:t>
      </w:r>
    </w:p>
    <w:p w14:paraId="4D65B816" w14:textId="77777777" w:rsidR="00D7678E" w:rsidRPr="00D7678E" w:rsidRDefault="00D7678E" w:rsidP="00D7678E">
      <w:pPr>
        <w:pStyle w:val="EndNoteBibliography"/>
        <w:spacing w:after="0"/>
      </w:pPr>
    </w:p>
    <w:p w14:paraId="1F02D0D8" w14:textId="77777777" w:rsidR="00D7678E" w:rsidRPr="00D7678E" w:rsidRDefault="00D7678E" w:rsidP="00D7678E">
      <w:pPr>
        <w:pStyle w:val="EndNoteBibliography"/>
      </w:pPr>
      <w:r w:rsidRPr="00D7678E">
        <w:t>Junier T, Zdobnov EM. 2010. The Newick utilities: high-throughput phylogenetic tree processing in the UNIX shell. Bioinformatics 26:1669-1670.</w:t>
      </w:r>
    </w:p>
    <w:p w14:paraId="49068523" w14:textId="77777777" w:rsidR="00D7678E" w:rsidRPr="00D7678E" w:rsidRDefault="00D7678E" w:rsidP="00D7678E">
      <w:pPr>
        <w:pStyle w:val="EndNoteBibliography"/>
        <w:spacing w:after="0"/>
      </w:pPr>
    </w:p>
    <w:p w14:paraId="314A61A5" w14:textId="77777777" w:rsidR="00D7678E" w:rsidRPr="00D7678E" w:rsidRDefault="00D7678E" w:rsidP="00D7678E">
      <w:pPr>
        <w:pStyle w:val="EndNoteBibliography"/>
      </w:pPr>
      <w:r w:rsidRPr="00D7678E">
        <w:t>Katoh K, Standley DM. 2013. MAFFT multiple sequence alignment software version 7: improvements in performance and usability. Mol Biol Evol 30:772-780.</w:t>
      </w:r>
    </w:p>
    <w:p w14:paraId="06619472" w14:textId="77777777" w:rsidR="00D7678E" w:rsidRPr="00D7678E" w:rsidRDefault="00D7678E" w:rsidP="00D7678E">
      <w:pPr>
        <w:pStyle w:val="EndNoteBibliography"/>
        <w:spacing w:after="0"/>
      </w:pPr>
    </w:p>
    <w:p w14:paraId="5C7EA6CF" w14:textId="77777777" w:rsidR="00D7678E" w:rsidRPr="00D7678E" w:rsidRDefault="00D7678E" w:rsidP="00D7678E">
      <w:pPr>
        <w:pStyle w:val="EndNoteBibliography"/>
      </w:pPr>
      <w:r w:rsidRPr="00D7678E">
        <w:t>Kenny NJ, Chan KW, Nong W, Qu Z, Maeso I, Yip HY, Chan TF, Kwan HS, Holland PWH, Chu KH, Hui JHL. 2017. Ancestral whole-genome duplication in the marine chelicerate horseshoe crabs. Heredity (Edinb) 119:388.</w:t>
      </w:r>
    </w:p>
    <w:p w14:paraId="79FF28CE" w14:textId="77777777" w:rsidR="00D7678E" w:rsidRPr="00D7678E" w:rsidRDefault="00D7678E" w:rsidP="00D7678E">
      <w:pPr>
        <w:pStyle w:val="EndNoteBibliography"/>
        <w:spacing w:after="0"/>
      </w:pPr>
    </w:p>
    <w:p w14:paraId="7B795699" w14:textId="77777777" w:rsidR="00D7678E" w:rsidRPr="00D7678E" w:rsidRDefault="00D7678E" w:rsidP="00D7678E">
      <w:pPr>
        <w:pStyle w:val="EndNoteBibliography"/>
      </w:pPr>
      <w:r w:rsidRPr="00D7678E">
        <w:t>Leite DJ, Baudouin-Gonzalez L, Iwasaki-Yokozawa S, Lozano-Fernandez J, Turetzek N, Akiyama-Oda Y, Prpic NM, Pisani D, Oda H, Sharma PP, McGregor AP. 2018. Homeobox Gene Duplication and Divergence in Arachnids. Mol Biol Evol 35:2240-2253.</w:t>
      </w:r>
    </w:p>
    <w:p w14:paraId="79F8347E" w14:textId="77777777" w:rsidR="00D7678E" w:rsidRPr="00D7678E" w:rsidRDefault="00D7678E" w:rsidP="00D7678E">
      <w:pPr>
        <w:pStyle w:val="EndNoteBibliography"/>
        <w:spacing w:after="0"/>
      </w:pPr>
    </w:p>
    <w:p w14:paraId="289899F7" w14:textId="77777777" w:rsidR="00D7678E" w:rsidRPr="00D7678E" w:rsidRDefault="00D7678E" w:rsidP="00D7678E">
      <w:pPr>
        <w:pStyle w:val="EndNoteBibliography"/>
      </w:pPr>
      <w:r w:rsidRPr="00D7678E">
        <w:t>Li L, Stoeckert CJ, Jr., Roos DS. 2003. OrthoMCL: identification of ortholog groups for eukaryotic genomes. Genome Res 13:2178-2189.</w:t>
      </w:r>
    </w:p>
    <w:p w14:paraId="12C79D3B" w14:textId="77777777" w:rsidR="00D7678E" w:rsidRPr="00D7678E" w:rsidRDefault="00D7678E" w:rsidP="00D7678E">
      <w:pPr>
        <w:pStyle w:val="EndNoteBibliography"/>
        <w:spacing w:after="0"/>
      </w:pPr>
    </w:p>
    <w:p w14:paraId="1A477491" w14:textId="77777777" w:rsidR="00D7678E" w:rsidRPr="00D7678E" w:rsidRDefault="00D7678E" w:rsidP="00D7678E">
      <w:pPr>
        <w:pStyle w:val="EndNoteBibliography"/>
      </w:pPr>
      <w:r w:rsidRPr="00D7678E">
        <w:t>Li Z, McKibben MTW, Finch GS, Blischak PD, Sutherland BL, Barker MS. 2021. Patterns and Processes of Diploidization in Land Plants. Annu Rev Plant Biol 72:387-410.</w:t>
      </w:r>
    </w:p>
    <w:p w14:paraId="063E5EF3" w14:textId="77777777" w:rsidR="00D7678E" w:rsidRPr="00D7678E" w:rsidRDefault="00D7678E" w:rsidP="00D7678E">
      <w:pPr>
        <w:pStyle w:val="EndNoteBibliography"/>
        <w:spacing w:after="0"/>
      </w:pPr>
    </w:p>
    <w:p w14:paraId="5AFAB14B" w14:textId="77777777" w:rsidR="00D7678E" w:rsidRPr="00D7678E" w:rsidRDefault="00D7678E" w:rsidP="00D7678E">
      <w:pPr>
        <w:pStyle w:val="EndNoteBibliography"/>
      </w:pPr>
      <w:r w:rsidRPr="00D7678E">
        <w:t>Lynch M, Conery JS. 2000. The evolutionary fate and consequences of duplicate genes. Science 290:1151-1155.</w:t>
      </w:r>
    </w:p>
    <w:p w14:paraId="193DCBD9" w14:textId="77777777" w:rsidR="00D7678E" w:rsidRPr="00D7678E" w:rsidRDefault="00D7678E" w:rsidP="00D7678E">
      <w:pPr>
        <w:pStyle w:val="EndNoteBibliography"/>
        <w:spacing w:after="0"/>
      </w:pPr>
    </w:p>
    <w:p w14:paraId="3A60BA57" w14:textId="77777777" w:rsidR="00D7678E" w:rsidRPr="00D7678E" w:rsidRDefault="00D7678E" w:rsidP="00D7678E">
      <w:pPr>
        <w:pStyle w:val="EndNoteBibliography"/>
      </w:pPr>
      <w:r w:rsidRPr="00D7678E">
        <w:t>Ma LJ, Ibrahim AS, Skory C, Grabherr MG, Burger G, Butler M, Elias M, Idnurm A, Lang BF, Sone T, et al. 2009. Genomic analysis of the basal lineage fungus Rhizopus oryzae reveals a whole-genome duplication. PLoS Genet 5:e1000549.</w:t>
      </w:r>
    </w:p>
    <w:p w14:paraId="4E78DF3C" w14:textId="77777777" w:rsidR="00D7678E" w:rsidRPr="00D7678E" w:rsidRDefault="00D7678E" w:rsidP="00D7678E">
      <w:pPr>
        <w:pStyle w:val="EndNoteBibliography"/>
        <w:spacing w:after="0"/>
      </w:pPr>
    </w:p>
    <w:p w14:paraId="6BC78287" w14:textId="77777777" w:rsidR="00D7678E" w:rsidRPr="00D7678E" w:rsidRDefault="00D7678E" w:rsidP="00D7678E">
      <w:pPr>
        <w:pStyle w:val="EndNoteBibliography"/>
      </w:pPr>
      <w:r w:rsidRPr="00D7678E">
        <w:t>Masterson J. 1994. Stomatal size in fossil plants: evidence for polyploidy in majority of angiosperms. Science 264:421-424.</w:t>
      </w:r>
    </w:p>
    <w:p w14:paraId="4DE89F4A" w14:textId="77777777" w:rsidR="00D7678E" w:rsidRPr="00D7678E" w:rsidRDefault="00D7678E" w:rsidP="00D7678E">
      <w:pPr>
        <w:pStyle w:val="EndNoteBibliography"/>
        <w:spacing w:after="0"/>
      </w:pPr>
    </w:p>
    <w:p w14:paraId="16932363" w14:textId="77777777" w:rsidR="00D7678E" w:rsidRPr="00D7678E" w:rsidRDefault="00D7678E" w:rsidP="00D7678E">
      <w:pPr>
        <w:pStyle w:val="EndNoteBibliography"/>
      </w:pPr>
      <w:r w:rsidRPr="00D7678E">
        <w:t>McKibben MTW, Finch G, Barker MS. 2024. Species Tree Topology Impacts the Inference of Ancient Whole-Genome Duplications Across the Angiosperm Phylogeny. bioRxiv:2024.2001.2004.574202.</w:t>
      </w:r>
    </w:p>
    <w:p w14:paraId="025EDA64" w14:textId="77777777" w:rsidR="00D7678E" w:rsidRPr="00D7678E" w:rsidRDefault="00D7678E" w:rsidP="00D7678E">
      <w:pPr>
        <w:pStyle w:val="EndNoteBibliography"/>
        <w:spacing w:after="0"/>
      </w:pPr>
    </w:p>
    <w:p w14:paraId="5770B206" w14:textId="77777777" w:rsidR="00D7678E" w:rsidRPr="00D7678E" w:rsidRDefault="00D7678E" w:rsidP="00D7678E">
      <w:pPr>
        <w:pStyle w:val="EndNoteBibliography"/>
      </w:pPr>
      <w:r w:rsidRPr="00D7678E">
        <w:t>McLysaght A, Hokamp K, Wolfe KH. 2002. Extensive genomic duplication during early chordate evolution. Nat Genet 31:200-204.</w:t>
      </w:r>
    </w:p>
    <w:p w14:paraId="26647612" w14:textId="77777777" w:rsidR="00D7678E" w:rsidRPr="00D7678E" w:rsidRDefault="00D7678E" w:rsidP="00D7678E">
      <w:pPr>
        <w:pStyle w:val="EndNoteBibliography"/>
        <w:spacing w:after="0"/>
      </w:pPr>
    </w:p>
    <w:p w14:paraId="149F89EB" w14:textId="77777777" w:rsidR="00D7678E" w:rsidRPr="00D7678E" w:rsidRDefault="00D7678E" w:rsidP="00D7678E">
      <w:pPr>
        <w:pStyle w:val="EndNoteBibliography"/>
      </w:pPr>
      <w:r w:rsidRPr="00D7678E">
        <w:t>Mulhair PO, Crowley L, Boyes DH, Harper A, Lewis OT, Darwin Tree of Life C, Holland PWH. 2023. Diversity, duplication, and genomic organization of homeobox genes in Lepidoptera. Genome Res 33:32-44.</w:t>
      </w:r>
    </w:p>
    <w:p w14:paraId="4AE0D0AC" w14:textId="77777777" w:rsidR="00D7678E" w:rsidRPr="00D7678E" w:rsidRDefault="00D7678E" w:rsidP="00D7678E">
      <w:pPr>
        <w:pStyle w:val="EndNoteBibliography"/>
        <w:spacing w:after="0"/>
      </w:pPr>
    </w:p>
    <w:p w14:paraId="107FB4B5" w14:textId="77777777" w:rsidR="00D7678E" w:rsidRPr="00D7678E" w:rsidRDefault="00D7678E" w:rsidP="00D7678E">
      <w:pPr>
        <w:pStyle w:val="EndNoteBibliography"/>
      </w:pPr>
      <w:r w:rsidRPr="00D7678E">
        <w:lastRenderedPageBreak/>
        <w:t>Mulhair PO, Holland PWH. 2024. Evolution of the insect Hox gene cluster: Comparative analysis across 243 species. Semin Cell Dev Biol 152-153:4-15.</w:t>
      </w:r>
    </w:p>
    <w:p w14:paraId="6CFBA217" w14:textId="77777777" w:rsidR="00D7678E" w:rsidRPr="00D7678E" w:rsidRDefault="00D7678E" w:rsidP="00D7678E">
      <w:pPr>
        <w:pStyle w:val="EndNoteBibliography"/>
        <w:spacing w:after="0"/>
      </w:pPr>
    </w:p>
    <w:p w14:paraId="145B64EA" w14:textId="77777777" w:rsidR="00D7678E" w:rsidRPr="00D7678E" w:rsidRDefault="00D7678E" w:rsidP="00D7678E">
      <w:pPr>
        <w:pStyle w:val="EndNoteBibliography"/>
      </w:pPr>
      <w:r w:rsidRPr="00D7678E">
        <w:t>Nguyen LT, Schmidt HA, von Haeseler A, Minh BQ. 2015. IQ-TREE: a fast and effective stochastic algorithm for estimating maximum-likelihood phylogenies. Mol Biol Evol 32:268-274.</w:t>
      </w:r>
    </w:p>
    <w:p w14:paraId="2554C5A2" w14:textId="77777777" w:rsidR="00D7678E" w:rsidRPr="00D7678E" w:rsidRDefault="00D7678E" w:rsidP="00D7678E">
      <w:pPr>
        <w:pStyle w:val="EndNoteBibliography"/>
        <w:spacing w:after="0"/>
      </w:pPr>
    </w:p>
    <w:p w14:paraId="6BD06584" w14:textId="77777777" w:rsidR="00D7678E" w:rsidRPr="00D7678E" w:rsidRDefault="00D7678E" w:rsidP="00D7678E">
      <w:pPr>
        <w:pStyle w:val="EndNoteBibliography"/>
      </w:pPr>
      <w:r w:rsidRPr="00D7678E">
        <w:t>Nong W, Qu Z, Li Y, Barton-Owen T, Wong AYP, Yip HY, Lee HT, Narayana S, Baril T, Swale T, et al. 2021. Horseshoe crab genomes reveal the evolution of genes and microRNAs after three rounds of whole genome duplication. Commun Biol 4:83.</w:t>
      </w:r>
    </w:p>
    <w:p w14:paraId="2CA2CA52" w14:textId="77777777" w:rsidR="00D7678E" w:rsidRPr="00D7678E" w:rsidRDefault="00D7678E" w:rsidP="00D7678E">
      <w:pPr>
        <w:pStyle w:val="EndNoteBibliography"/>
        <w:spacing w:after="0"/>
      </w:pPr>
    </w:p>
    <w:p w14:paraId="1E5FEF31" w14:textId="77777777" w:rsidR="00D7678E" w:rsidRPr="00D7678E" w:rsidRDefault="00D7678E" w:rsidP="00D7678E">
      <w:pPr>
        <w:pStyle w:val="EndNoteBibliography"/>
      </w:pPr>
      <w:r w:rsidRPr="00D7678E">
        <w:t>Nossa CW, Havlak P, Yue JX, Lv J, Vincent KY, Brockmann HJ, Putnam NH. 2014. Joint assembly and genetic mapping of the Atlantic horseshoe crab genome reveals ancient whole genome duplication. Gigascience 3:9.</w:t>
      </w:r>
    </w:p>
    <w:p w14:paraId="68AA5CC2" w14:textId="77777777" w:rsidR="00D7678E" w:rsidRPr="00D7678E" w:rsidRDefault="00D7678E" w:rsidP="00D7678E">
      <w:pPr>
        <w:pStyle w:val="EndNoteBibliography"/>
        <w:spacing w:after="0"/>
      </w:pPr>
    </w:p>
    <w:p w14:paraId="42A6EDF9" w14:textId="77777777" w:rsidR="00D7678E" w:rsidRPr="00D7678E" w:rsidRDefault="00D7678E" w:rsidP="00D7678E">
      <w:pPr>
        <w:pStyle w:val="EndNoteBibliography"/>
      </w:pPr>
      <w:r w:rsidRPr="00D7678E">
        <w:t>Ohno S. 1970. Evolution by Gene Duplication: Springer-Verlag.</w:t>
      </w:r>
    </w:p>
    <w:p w14:paraId="53A4EBA2" w14:textId="77777777" w:rsidR="00D7678E" w:rsidRPr="00D7678E" w:rsidRDefault="00D7678E" w:rsidP="00D7678E">
      <w:pPr>
        <w:pStyle w:val="EndNoteBibliography"/>
        <w:spacing w:after="0"/>
      </w:pPr>
    </w:p>
    <w:p w14:paraId="3FF77D19" w14:textId="77777777" w:rsidR="00D7678E" w:rsidRPr="00D7678E" w:rsidRDefault="00D7678E" w:rsidP="00D7678E">
      <w:pPr>
        <w:pStyle w:val="EndNoteBibliography"/>
      </w:pPr>
      <w:r w:rsidRPr="00D7678E">
        <w:t>One Thousand Plant Transcriptomes I. 2019. One thousand plant transcriptomes and the phylogenomics of green plants. Nature 574:679-685.</w:t>
      </w:r>
    </w:p>
    <w:p w14:paraId="1B6440C5" w14:textId="77777777" w:rsidR="00D7678E" w:rsidRPr="00D7678E" w:rsidRDefault="00D7678E" w:rsidP="00D7678E">
      <w:pPr>
        <w:pStyle w:val="EndNoteBibliography"/>
        <w:spacing w:after="0"/>
      </w:pPr>
    </w:p>
    <w:p w14:paraId="5C5E8BBA" w14:textId="77777777" w:rsidR="00D7678E" w:rsidRPr="00D7678E" w:rsidRDefault="00D7678E" w:rsidP="00D7678E">
      <w:pPr>
        <w:pStyle w:val="EndNoteBibliography"/>
      </w:pPr>
      <w:r w:rsidRPr="00D7678E">
        <w:t>Ontano AZ, Gainett G, Aharon S, Ballesteros JA, Benavides LR, Corbett KF, Gavish-Regev E, Harvey MS, Monsma S, Santibanez-Lopez CE, et al. 2021. Taxonomic Sampling and Rare Genomic Changes Overcome Long-Branch Attraction in the Phylogenetic Placement of Pseudoscorpions. Mol Biol Evol 38:2446-2467.</w:t>
      </w:r>
    </w:p>
    <w:p w14:paraId="100659FA" w14:textId="77777777" w:rsidR="00D7678E" w:rsidRPr="00D7678E" w:rsidRDefault="00D7678E" w:rsidP="00D7678E">
      <w:pPr>
        <w:pStyle w:val="EndNoteBibliography"/>
        <w:spacing w:after="0"/>
      </w:pPr>
    </w:p>
    <w:p w14:paraId="1B64CD83" w14:textId="77777777" w:rsidR="00D7678E" w:rsidRPr="00D7678E" w:rsidRDefault="00D7678E" w:rsidP="00D7678E">
      <w:pPr>
        <w:pStyle w:val="EndNoteBibliography"/>
      </w:pPr>
      <w:r w:rsidRPr="00D7678E">
        <w:t>Pfeil BE, Schlueter JA, Shoemaker RC, Doyle JJ. 2005. Placing paleopolyploidy in relation to taxon divergence: a phylogenetic analysis in legumes using 39 gene families. Syst Biol 54:441-454.</w:t>
      </w:r>
    </w:p>
    <w:p w14:paraId="26204EDD" w14:textId="77777777" w:rsidR="00D7678E" w:rsidRPr="00D7678E" w:rsidRDefault="00D7678E" w:rsidP="00D7678E">
      <w:pPr>
        <w:pStyle w:val="EndNoteBibliography"/>
        <w:spacing w:after="0"/>
      </w:pPr>
    </w:p>
    <w:p w14:paraId="2B21FD1C" w14:textId="77777777" w:rsidR="00D7678E" w:rsidRPr="00D7678E" w:rsidRDefault="00D7678E" w:rsidP="00D7678E">
      <w:pPr>
        <w:pStyle w:val="EndNoteBibliography"/>
      </w:pPr>
      <w:r w:rsidRPr="00D7678E">
        <w:t>Rabiee M, Sayyari E, Mirarab S. 2019. Multi-allele species reconstruction using ASTRAL. Mol Phylogenet Evol 130:286-296.</w:t>
      </w:r>
    </w:p>
    <w:p w14:paraId="30A4A415" w14:textId="77777777" w:rsidR="00D7678E" w:rsidRPr="00D7678E" w:rsidRDefault="00D7678E" w:rsidP="00D7678E">
      <w:pPr>
        <w:pStyle w:val="EndNoteBibliography"/>
        <w:spacing w:after="0"/>
      </w:pPr>
    </w:p>
    <w:p w14:paraId="67C86F4B" w14:textId="77777777" w:rsidR="00D7678E" w:rsidRPr="00D7678E" w:rsidRDefault="00D7678E" w:rsidP="00D7678E">
      <w:pPr>
        <w:pStyle w:val="EndNoteBibliography"/>
      </w:pPr>
      <w:r w:rsidRPr="00D7678E">
        <w:t>Redmond AK, Casey D, Gundappa MK, Macqueen DJ, McLysaght A. 2023. Independent rediploidization masks shared whole genome duplication in the sturgeon-paddlefish ancestor. Nat Commun 14:2879.</w:t>
      </w:r>
    </w:p>
    <w:p w14:paraId="50136291" w14:textId="77777777" w:rsidR="00D7678E" w:rsidRPr="00D7678E" w:rsidRDefault="00D7678E" w:rsidP="00D7678E">
      <w:pPr>
        <w:pStyle w:val="EndNoteBibliography"/>
        <w:spacing w:after="0"/>
      </w:pPr>
    </w:p>
    <w:p w14:paraId="79790EAE" w14:textId="77777777" w:rsidR="00D7678E" w:rsidRPr="00D7678E" w:rsidRDefault="00D7678E" w:rsidP="00D7678E">
      <w:pPr>
        <w:pStyle w:val="EndNoteBibliography"/>
      </w:pPr>
      <w:r w:rsidRPr="00D7678E">
        <w:t>Schwager EE, Sharma PP, Clarke T, Leite DJ, Wierschin T, Pechmann M, Akiyama-Oda Y, Esposito L, Bechsgaard J, Bilde T, et al. 2017. The house spider genome reveals an ancient whole-genome duplication during arachnid evolution. BMC Biol 15:62.</w:t>
      </w:r>
    </w:p>
    <w:p w14:paraId="754C2738" w14:textId="77777777" w:rsidR="00D7678E" w:rsidRPr="00D7678E" w:rsidRDefault="00D7678E" w:rsidP="00D7678E">
      <w:pPr>
        <w:pStyle w:val="EndNoteBibliography"/>
        <w:spacing w:after="0"/>
      </w:pPr>
    </w:p>
    <w:p w14:paraId="2D1BF855" w14:textId="77777777" w:rsidR="00D7678E" w:rsidRPr="00D7678E" w:rsidRDefault="00D7678E" w:rsidP="00D7678E">
      <w:pPr>
        <w:pStyle w:val="EndNoteBibliography"/>
      </w:pPr>
      <w:r w:rsidRPr="00D7678E">
        <w:lastRenderedPageBreak/>
        <w:t>Sela I, Ashkenazy H, Katoh K, Pupko T. 2015. GUIDANCE2: accurate detection of unreliable alignment regions accounting for the uncertainty of multiple parameters. Nucleic Acids Res 43:W7-14.</w:t>
      </w:r>
    </w:p>
    <w:p w14:paraId="54FA063A" w14:textId="77777777" w:rsidR="00D7678E" w:rsidRPr="00D7678E" w:rsidRDefault="00D7678E" w:rsidP="00D7678E">
      <w:pPr>
        <w:pStyle w:val="EndNoteBibliography"/>
        <w:spacing w:after="0"/>
      </w:pPr>
    </w:p>
    <w:p w14:paraId="1B84A033" w14:textId="77777777" w:rsidR="00D7678E" w:rsidRPr="00D7678E" w:rsidRDefault="00D7678E" w:rsidP="00D7678E">
      <w:pPr>
        <w:pStyle w:val="EndNoteBibliography"/>
      </w:pPr>
      <w:r w:rsidRPr="00D7678E">
        <w:t>Sharma PP, Kaluziak ST, Perez-Porro AR, Gonzalez VL, Hormiga G, Wheeler WC, Giribet G. 2014. Phylogenomic interrogation of arachnida reveals systemic conflicts in phylogenetic signal. Mol Biol Evol 31:2963-2984.</w:t>
      </w:r>
    </w:p>
    <w:p w14:paraId="5CD0C3E1" w14:textId="77777777" w:rsidR="00D7678E" w:rsidRPr="00D7678E" w:rsidRDefault="00D7678E" w:rsidP="00D7678E">
      <w:pPr>
        <w:pStyle w:val="EndNoteBibliography"/>
        <w:spacing w:after="0"/>
      </w:pPr>
    </w:p>
    <w:p w14:paraId="124FC334" w14:textId="77777777" w:rsidR="00D7678E" w:rsidRPr="00D7678E" w:rsidRDefault="00D7678E" w:rsidP="00D7678E">
      <w:pPr>
        <w:pStyle w:val="EndNoteBibliography"/>
      </w:pPr>
      <w:r w:rsidRPr="00D7678E">
        <w:t>Shingate P, Ravi V, Prasad A, Tay BH, Garg KM, Chattopadhyay B, Yap LM, Rheindt FE, Venkatesh B. 2020. Chromosome-level assembly of the horseshoe crab genome provides insights into its genome evolution. Nat Commun 11:2322.</w:t>
      </w:r>
    </w:p>
    <w:p w14:paraId="3DB51EDD" w14:textId="77777777" w:rsidR="00D7678E" w:rsidRPr="00D7678E" w:rsidRDefault="00D7678E" w:rsidP="00D7678E">
      <w:pPr>
        <w:pStyle w:val="EndNoteBibliography"/>
        <w:spacing w:after="0"/>
      </w:pPr>
    </w:p>
    <w:p w14:paraId="584E760C" w14:textId="77777777" w:rsidR="00D7678E" w:rsidRPr="00D7678E" w:rsidRDefault="00D7678E" w:rsidP="00D7678E">
      <w:pPr>
        <w:pStyle w:val="EndNoteBibliography"/>
      </w:pPr>
      <w:r w:rsidRPr="00D7678E">
        <w:t>Shingate P, Ravi V, Prasad A, Tay BH, Venkatesh B. 2020. Chromosome-level genome assembly of the coastal horseshoe crab (Tachypleus gigas). Mol Ecol Resour 20:1748-1760.</w:t>
      </w:r>
    </w:p>
    <w:p w14:paraId="6C0224D2" w14:textId="77777777" w:rsidR="00D7678E" w:rsidRPr="00D7678E" w:rsidRDefault="00D7678E" w:rsidP="00D7678E">
      <w:pPr>
        <w:pStyle w:val="EndNoteBibliography"/>
        <w:spacing w:after="0"/>
      </w:pPr>
    </w:p>
    <w:p w14:paraId="52ECA2B7" w14:textId="77777777" w:rsidR="00D7678E" w:rsidRPr="00D7678E" w:rsidRDefault="00D7678E" w:rsidP="00D7678E">
      <w:pPr>
        <w:pStyle w:val="EndNoteBibliography"/>
      </w:pPr>
      <w:r w:rsidRPr="00D7678E">
        <w:t>Shultz JW. 1990. Evolutionary Morphology and Phylogeny of Arachnida. Cladistics 6:1-38.</w:t>
      </w:r>
    </w:p>
    <w:p w14:paraId="21A8EE46" w14:textId="77777777" w:rsidR="00D7678E" w:rsidRPr="00D7678E" w:rsidRDefault="00D7678E" w:rsidP="00D7678E">
      <w:pPr>
        <w:pStyle w:val="EndNoteBibliography"/>
        <w:spacing w:after="0"/>
      </w:pPr>
    </w:p>
    <w:p w14:paraId="1B42E1E3" w14:textId="77777777" w:rsidR="00D7678E" w:rsidRPr="00D7678E" w:rsidRDefault="00D7678E" w:rsidP="00D7678E">
      <w:pPr>
        <w:pStyle w:val="EndNoteBibliography"/>
      </w:pPr>
      <w:r w:rsidRPr="00D7678E">
        <w:t>Sutherland BL, Tiley GP, Li Z, McKibben MT, Barker MS. 2024. SLEDGe: Inference of ancient whole genome duplications using machine learning. bioRxiv:2024.2001.2017.574559.</w:t>
      </w:r>
    </w:p>
    <w:p w14:paraId="127FC161" w14:textId="77777777" w:rsidR="00D7678E" w:rsidRPr="00D7678E" w:rsidRDefault="00D7678E" w:rsidP="00D7678E">
      <w:pPr>
        <w:pStyle w:val="EndNoteBibliography"/>
        <w:spacing w:after="0"/>
      </w:pPr>
    </w:p>
    <w:p w14:paraId="06F4D760" w14:textId="77777777" w:rsidR="00D7678E" w:rsidRPr="00D7678E" w:rsidRDefault="00D7678E" w:rsidP="00D7678E">
      <w:pPr>
        <w:pStyle w:val="EndNoteBibliography"/>
      </w:pPr>
      <w:r w:rsidRPr="00D7678E">
        <w:t>Tang H, Bowers JE, Wang X, Ming R, Alam M, Paterson AH. 2008. Synteny and collinearity in plant genomes. Science 320:486-488.</w:t>
      </w:r>
    </w:p>
    <w:p w14:paraId="1E26D919" w14:textId="77777777" w:rsidR="00D7678E" w:rsidRPr="00D7678E" w:rsidRDefault="00D7678E" w:rsidP="00D7678E">
      <w:pPr>
        <w:pStyle w:val="EndNoteBibliography"/>
        <w:spacing w:after="0"/>
      </w:pPr>
    </w:p>
    <w:p w14:paraId="25BF67F7" w14:textId="77777777" w:rsidR="00D7678E" w:rsidRPr="00D7678E" w:rsidRDefault="00D7678E" w:rsidP="00D7678E">
      <w:pPr>
        <w:pStyle w:val="EndNoteBibliography"/>
      </w:pPr>
      <w:r w:rsidRPr="00D7678E">
        <w:t>Thomas GWC, Ather SH, Hahn MW. 2017. Gene-Tree Reconciliation with MUL-Trees to Resolve Polyploidy Events. Syst Biol 66:1007-1018.</w:t>
      </w:r>
    </w:p>
    <w:p w14:paraId="29C64FBC" w14:textId="77777777" w:rsidR="00D7678E" w:rsidRPr="00D7678E" w:rsidRDefault="00D7678E" w:rsidP="00D7678E">
      <w:pPr>
        <w:pStyle w:val="EndNoteBibliography"/>
        <w:spacing w:after="0"/>
      </w:pPr>
    </w:p>
    <w:p w14:paraId="75AD5E9A" w14:textId="77777777" w:rsidR="00D7678E" w:rsidRPr="00D7678E" w:rsidRDefault="00D7678E" w:rsidP="00D7678E">
      <w:pPr>
        <w:pStyle w:val="EndNoteBibliography"/>
      </w:pPr>
      <w:r w:rsidRPr="00D7678E">
        <w:t>Thomas GWC, Dohmen E, Hughes DST, Murali SC, Poelchau M, Glastad K, Anstead CA, Ayoub NA, Batterham P, Bellair M, et al. 2020. Gene content evolution in the arthropods. Genome Biol 21:15.</w:t>
      </w:r>
    </w:p>
    <w:p w14:paraId="56D2FF2D" w14:textId="77777777" w:rsidR="00D7678E" w:rsidRPr="00D7678E" w:rsidRDefault="00D7678E" w:rsidP="00D7678E">
      <w:pPr>
        <w:pStyle w:val="EndNoteBibliography"/>
        <w:spacing w:after="0"/>
      </w:pPr>
    </w:p>
    <w:p w14:paraId="2A0CF920" w14:textId="77777777" w:rsidR="00D7678E" w:rsidRPr="00D7678E" w:rsidRDefault="00D7678E" w:rsidP="00D7678E">
      <w:pPr>
        <w:pStyle w:val="EndNoteBibliography"/>
      </w:pPr>
      <w:r w:rsidRPr="00D7678E">
        <w:t>Tiley GP, Barker MS, Burleigh JG. 2018. Assessing the Performance of Ks Plots for Detecting Ancient Whole Genome Duplications. Genome Biol Evol 10:2882-2898.</w:t>
      </w:r>
    </w:p>
    <w:p w14:paraId="68E2B443" w14:textId="77777777" w:rsidR="00D7678E" w:rsidRPr="00D7678E" w:rsidRDefault="00D7678E" w:rsidP="00D7678E">
      <w:pPr>
        <w:pStyle w:val="EndNoteBibliography"/>
        <w:spacing w:after="0"/>
      </w:pPr>
    </w:p>
    <w:p w14:paraId="5ED1EADA" w14:textId="77777777" w:rsidR="00D7678E" w:rsidRPr="00D7678E" w:rsidRDefault="00D7678E" w:rsidP="00D7678E">
      <w:pPr>
        <w:pStyle w:val="EndNoteBibliography"/>
      </w:pPr>
      <w:r w:rsidRPr="00D7678E">
        <w:t>Van de Peer Y, Ashman TL, Soltis PS, Soltis DE. 2021. Polyploidy: an evolutionary and ecological force in stressful times. Plant Cell 33:11-26.</w:t>
      </w:r>
    </w:p>
    <w:p w14:paraId="4351E31E" w14:textId="77777777" w:rsidR="00D7678E" w:rsidRPr="00D7678E" w:rsidRDefault="00D7678E" w:rsidP="00D7678E">
      <w:pPr>
        <w:pStyle w:val="EndNoteBibliography"/>
        <w:spacing w:after="0"/>
      </w:pPr>
    </w:p>
    <w:p w14:paraId="47BCCC10" w14:textId="77777777" w:rsidR="00D7678E" w:rsidRPr="00D7678E" w:rsidRDefault="00D7678E" w:rsidP="00D7678E">
      <w:pPr>
        <w:pStyle w:val="EndNoteBibliography"/>
      </w:pPr>
      <w:r w:rsidRPr="00D7678E">
        <w:t>Werth CR, Windham MD. 1991. A model for divergent, allopatric speciation of polyploid pteridophytes resulting from silencing of duplicate-gene expression. The American Naturalist 137:515-526.</w:t>
      </w:r>
    </w:p>
    <w:p w14:paraId="1A5284D4" w14:textId="77777777" w:rsidR="00D7678E" w:rsidRPr="00D7678E" w:rsidRDefault="00D7678E" w:rsidP="00D7678E">
      <w:pPr>
        <w:pStyle w:val="EndNoteBibliography"/>
        <w:spacing w:after="0"/>
      </w:pPr>
    </w:p>
    <w:p w14:paraId="1B1C82E9" w14:textId="77777777" w:rsidR="00D7678E" w:rsidRPr="00D7678E" w:rsidRDefault="00D7678E" w:rsidP="00D7678E">
      <w:pPr>
        <w:pStyle w:val="EndNoteBibliography"/>
      </w:pPr>
      <w:r w:rsidRPr="00D7678E">
        <w:lastRenderedPageBreak/>
        <w:t>Weygoldt P, Paulus HF. 1979. Untersuchungen zur Morphologie, Taxonomie und Phylogenie der Chelicerata1 II. Cladogramme und die Entfaltung der Chelicerata. Journal of Zoological Systematics and Evolutionary Research 17:177-200.</w:t>
      </w:r>
    </w:p>
    <w:p w14:paraId="60C08856" w14:textId="77777777" w:rsidR="00D7678E" w:rsidRPr="00D7678E" w:rsidRDefault="00D7678E" w:rsidP="00D7678E">
      <w:pPr>
        <w:pStyle w:val="EndNoteBibliography"/>
        <w:spacing w:after="0"/>
      </w:pPr>
    </w:p>
    <w:p w14:paraId="5BF8A68C" w14:textId="77777777" w:rsidR="00D7678E" w:rsidRPr="00D7678E" w:rsidRDefault="00D7678E" w:rsidP="00D7678E">
      <w:pPr>
        <w:pStyle w:val="EndNoteBibliography"/>
      </w:pPr>
      <w:r w:rsidRPr="00D7678E">
        <w:t>Wolfe KH. 2001. Yesterday's polyploids and the mystery of diploidization. Nat Rev Genet 2:333-341.</w:t>
      </w:r>
    </w:p>
    <w:p w14:paraId="1E6A21EF" w14:textId="77777777" w:rsidR="00D7678E" w:rsidRPr="00D7678E" w:rsidRDefault="00D7678E" w:rsidP="00D7678E">
      <w:pPr>
        <w:pStyle w:val="EndNoteBibliography"/>
        <w:spacing w:after="0"/>
      </w:pPr>
    </w:p>
    <w:p w14:paraId="7712097F" w14:textId="77777777" w:rsidR="00D7678E" w:rsidRPr="00D7678E" w:rsidRDefault="00D7678E" w:rsidP="00D7678E">
      <w:pPr>
        <w:pStyle w:val="EndNoteBibliography"/>
      </w:pPr>
      <w:r w:rsidRPr="00D7678E">
        <w:t>Wolfe KH, Shields DC. 1997. Molecular evidence for an ancient duplication of the entire yeast genome. Nature 387:708-713.</w:t>
      </w:r>
    </w:p>
    <w:p w14:paraId="3C2AEF62" w14:textId="77777777" w:rsidR="00D7678E" w:rsidRPr="00D7678E" w:rsidRDefault="00D7678E" w:rsidP="00D7678E">
      <w:pPr>
        <w:pStyle w:val="EndNoteBibliography"/>
        <w:spacing w:after="0"/>
      </w:pPr>
    </w:p>
    <w:p w14:paraId="289DE386" w14:textId="77777777" w:rsidR="00D7678E" w:rsidRPr="00D7678E" w:rsidRDefault="00D7678E" w:rsidP="00D7678E">
      <w:pPr>
        <w:pStyle w:val="EndNoteBibliography"/>
      </w:pPr>
      <w:r w:rsidRPr="00D7678E">
        <w:t>Yan Z, Cao Z, Liu Y, Ogilvie HA, Nakhleh L. 2022. Maximum Parsimony Inference of Phylogenetic Networks in the Presence of Polyploid Complexes. Syst Biol 71:706-720.</w:t>
      </w:r>
    </w:p>
    <w:p w14:paraId="28251195" w14:textId="77777777" w:rsidR="00D7678E" w:rsidRPr="00D7678E" w:rsidRDefault="00D7678E" w:rsidP="00D7678E">
      <w:pPr>
        <w:pStyle w:val="EndNoteBibliography"/>
        <w:spacing w:after="0"/>
      </w:pPr>
    </w:p>
    <w:p w14:paraId="3BE52C1A" w14:textId="77777777" w:rsidR="00D7678E" w:rsidRPr="00D7678E" w:rsidRDefault="00D7678E" w:rsidP="00D7678E">
      <w:pPr>
        <w:pStyle w:val="EndNoteBibliography"/>
      </w:pPr>
      <w:r w:rsidRPr="00D7678E">
        <w:t>Yang Z. 2007. PAML 4: phylogenetic analysis by maximum likelihood. Mol Biol Evol 24:1586-1591.</w:t>
      </w:r>
    </w:p>
    <w:p w14:paraId="7799C0B5" w14:textId="77777777" w:rsidR="00D7678E" w:rsidRPr="00D7678E" w:rsidRDefault="00D7678E" w:rsidP="00D7678E">
      <w:pPr>
        <w:pStyle w:val="EndNoteBibliography"/>
        <w:spacing w:after="0"/>
      </w:pPr>
    </w:p>
    <w:p w14:paraId="67AE7FE2" w14:textId="77777777" w:rsidR="00D7678E" w:rsidRPr="00D7678E" w:rsidRDefault="00D7678E" w:rsidP="00D7678E">
      <w:pPr>
        <w:pStyle w:val="EndNoteBibliography"/>
      </w:pPr>
      <w:r w:rsidRPr="00D7678E">
        <w:t>Yates AD, Allen J, Amode RM, Azov AG, Barba M, Becerra A, Bhai J, Campbell LI, Carbajo Martinez M, Chakiachvili M, et al. 2022. Ensembl Genomes 2022: an expanding genome resource for non-vertebrates. Nucleic Acids Res 50:D996-D1003.</w:t>
      </w:r>
    </w:p>
    <w:p w14:paraId="6CC0E00A" w14:textId="77777777" w:rsidR="00D7678E" w:rsidRPr="00D7678E" w:rsidRDefault="00D7678E" w:rsidP="00D7678E">
      <w:pPr>
        <w:pStyle w:val="EndNoteBibliography"/>
      </w:pPr>
    </w:p>
    <w:p w14:paraId="28874654" w14:textId="2C6D00B5" w:rsidR="00305711" w:rsidRDefault="009F6764" w:rsidP="000C0A20">
      <w:pPr>
        <w:pStyle w:val="EndNoteBibliography"/>
      </w:pPr>
      <w:r w:rsidRPr="00045C27">
        <w:rPr>
          <w:bCs w:val="0"/>
        </w:rPr>
        <w:fldChar w:fldCharType="end"/>
      </w:r>
    </w:p>
    <w:p w14:paraId="1684DC1C" w14:textId="0BDA26A2" w:rsidR="00045C27" w:rsidRPr="00B24A7E" w:rsidRDefault="00045C27" w:rsidP="000C0A20">
      <w:pPr>
        <w:pStyle w:val="EndNoteBibliography"/>
        <w:rPr>
          <w:bCs w:val="0"/>
        </w:rPr>
      </w:pPr>
    </w:p>
    <w:sectPr w:rsidR="00045C27" w:rsidRPr="00B24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hn, Matthew" w:date="2024-01-11T13:14:00Z" w:initials="HM">
    <w:p w14:paraId="3F13F878" w14:textId="77777777" w:rsidR="00265154" w:rsidRDefault="005F0231" w:rsidP="00265154">
      <w:r>
        <w:rPr>
          <w:rStyle w:val="CommentReference"/>
        </w:rPr>
        <w:annotationRef/>
      </w:r>
      <w:r w:rsidR="00265154">
        <w:rPr>
          <w:sz w:val="20"/>
          <w:szCs w:val="20"/>
        </w:rPr>
        <w:t>Add the McLysaght et al. 2002 ref (which is already in our paper) here?</w:t>
      </w:r>
      <w:r w:rsidR="00265154">
        <w:rPr>
          <w:sz w:val="20"/>
          <w:szCs w:val="20"/>
        </w:rPr>
        <w:cr/>
      </w:r>
    </w:p>
  </w:comment>
  <w:comment w:id="1" w:author="Hahn, Matthew" w:date="2024-01-11T13:17:00Z" w:initials="HM">
    <w:p w14:paraId="219BDA64" w14:textId="77777777" w:rsidR="00265154" w:rsidRDefault="00265154" w:rsidP="00265154">
      <w:r>
        <w:rPr>
          <w:rStyle w:val="CommentReference"/>
        </w:rPr>
        <w:annotationRef/>
      </w:r>
      <w:r>
        <w:rPr>
          <w:color w:val="000000"/>
          <w:sz w:val="20"/>
          <w:szCs w:val="20"/>
        </w:rPr>
        <w:t>This is how it should be written</w:t>
      </w:r>
    </w:p>
  </w:comment>
  <w:comment w:id="2" w:author="Barker, Michael S - (msbarker)" w:date="2024-01-13T14:39:00Z" w:initials="MB">
    <w:p w14:paraId="5EA7EA79" w14:textId="77777777" w:rsidR="00FB1B82" w:rsidRDefault="00FB1B82" w:rsidP="00FB1B82">
      <w:pPr>
        <w:pStyle w:val="CommentText"/>
      </w:pPr>
      <w:r>
        <w:rPr>
          <w:rStyle w:val="CommentReference"/>
        </w:rPr>
        <w:annotationRef/>
      </w:r>
      <w:r>
        <w:t xml:space="preserve">Cite our recent preprint here </w:t>
      </w:r>
      <w:hyperlink r:id="rId1" w:history="1">
        <w:r w:rsidRPr="00B51123">
          <w:rPr>
            <w:rStyle w:val="Hyperlink"/>
          </w:rPr>
          <w:t>Species Tree Topology Impacts the Inference of Ancient Whole-Genome Duplications Across the Angiosperm Phylogeny | bioRxiv</w:t>
        </w:r>
      </w:hyperlink>
      <w:r>
        <w:t xml:space="preserve"> </w:t>
      </w:r>
    </w:p>
  </w:comment>
  <w:comment w:id="7" w:author="Hahn, Matthew" w:date="2024-01-11T13:34:00Z" w:initials="HM">
    <w:p w14:paraId="52D967D6" w14:textId="37784F5E" w:rsidR="004C7337" w:rsidRDefault="004C7337" w:rsidP="004C7337">
      <w:r>
        <w:rPr>
          <w:rStyle w:val="CommentReference"/>
        </w:rPr>
        <w:annotationRef/>
      </w:r>
      <w:r>
        <w:rPr>
          <w:color w:val="000000"/>
          <w:sz w:val="20"/>
          <w:szCs w:val="20"/>
        </w:rPr>
        <w:t>need to rephrase, since we do use all 11,016 to make the ASTRAL tree</w:t>
      </w:r>
    </w:p>
  </w:comment>
  <w:comment w:id="8" w:author="Thomas, Gregg" w:date="2024-01-23T16:31:00Z" w:initials="TG">
    <w:p w14:paraId="772DEC80" w14:textId="77777777" w:rsidR="004E3FCE" w:rsidRDefault="004E3FCE" w:rsidP="004E3FCE">
      <w:pPr>
        <w:pStyle w:val="CommentText"/>
      </w:pPr>
      <w:r>
        <w:rPr>
          <w:rStyle w:val="CommentReference"/>
        </w:rPr>
        <w:annotationRef/>
      </w:r>
      <w:r>
        <w:t>Tried to make it a bit clearer</w:t>
      </w:r>
    </w:p>
  </w:comment>
  <w:comment w:id="11" w:author="Hahn, Matthew" w:date="2024-01-11T13:28:00Z" w:initials="HM">
    <w:p w14:paraId="1EA874F7" w14:textId="7B5086D4" w:rsidR="00D32D7B" w:rsidRDefault="00D32D7B" w:rsidP="00D32D7B">
      <w:r>
        <w:rPr>
          <w:rStyle w:val="CommentReference"/>
        </w:rPr>
        <w:annotationRef/>
      </w:r>
      <w:r>
        <w:rPr>
          <w:color w:val="000000"/>
          <w:sz w:val="20"/>
          <w:szCs w:val="20"/>
        </w:rPr>
        <w:t>Did we really do this for the two outgroups?</w:t>
      </w:r>
    </w:p>
  </w:comment>
  <w:comment w:id="12" w:author="Thomas, Gregg" w:date="2024-01-23T15:24:00Z" w:initials="TG">
    <w:p w14:paraId="1C56BA68" w14:textId="77777777" w:rsidR="00EC775A" w:rsidRDefault="00EC775A" w:rsidP="00EC775A">
      <w:pPr>
        <w:pStyle w:val="CommentText"/>
      </w:pPr>
      <w:r>
        <w:rPr>
          <w:rStyle w:val="CommentReference"/>
        </w:rPr>
        <w:annotationRef/>
      </w:r>
      <w:r>
        <w:t>Yup, I guess we don’t have to report it though</w:t>
      </w:r>
    </w:p>
  </w:comment>
  <w:comment w:id="13" w:author="Thomas, Gregg" w:date="2024-01-23T15:36:00Z" w:initials="TG">
    <w:p w14:paraId="26DB6042" w14:textId="77777777" w:rsidR="006D75AC" w:rsidRDefault="006D75AC" w:rsidP="006D75AC">
      <w:pPr>
        <w:pStyle w:val="CommentText"/>
      </w:pPr>
      <w:r>
        <w:rPr>
          <w:rStyle w:val="CommentReference"/>
        </w:rPr>
        <w:annotationRef/>
      </w:r>
      <w:r>
        <w:t xml:space="preserve">From Michael M.: I was asked to add syntenic dot and Ks dot plots for the two outgroups. They are in the shared drive. Here is another link for convenience. </w:t>
      </w:r>
      <w:hyperlink r:id="rId2" w:history="1">
        <w:r w:rsidRPr="000E60FE">
          <w:rPr>
            <w:rStyle w:val="Hyperlink"/>
          </w:rPr>
          <w:t>https://drive.google.com/drive/u/0/folders/1Sx4Us3xv4kyUAUBB8ksVnk1AFsmMnjiw</w:t>
        </w:r>
      </w:hyperlink>
      <w:r>
        <w:t xml:space="preserve"> </w:t>
      </w:r>
    </w:p>
  </w:comment>
  <w:comment w:id="14" w:author="Thomas, Gregg" w:date="2024-01-10T16:51:00Z" w:initials="TG">
    <w:p w14:paraId="2CC930A0" w14:textId="4F6DE10B" w:rsidR="0023480F" w:rsidRDefault="0023480F" w:rsidP="0023480F">
      <w:pPr>
        <w:pStyle w:val="CommentText"/>
      </w:pPr>
      <w:r>
        <w:rPr>
          <w:rStyle w:val="CommentReference"/>
        </w:rPr>
        <w:annotationRef/>
      </w:r>
      <w:r>
        <w:t>We sometimes write this K_S and sometimes K_s and sometimes italicized. Which way do we want?</w:t>
      </w:r>
    </w:p>
  </w:comment>
  <w:comment w:id="15" w:author="Hahn, Matthew" w:date="2024-01-11T13:27:00Z" w:initials="HM">
    <w:p w14:paraId="7C828351" w14:textId="77777777" w:rsidR="00D32D7B" w:rsidRDefault="00D32D7B" w:rsidP="00D32D7B">
      <w:r>
        <w:rPr>
          <w:rStyle w:val="CommentReference"/>
        </w:rPr>
        <w:annotationRef/>
      </w:r>
      <w:r>
        <w:rPr>
          <w:color w:val="000000"/>
          <w:sz w:val="20"/>
          <w:szCs w:val="20"/>
        </w:rPr>
        <w:t>Italicized capital K, unitalicized capital S (as a subscript)</w:t>
      </w:r>
    </w:p>
  </w:comment>
  <w:comment w:id="18" w:author="Thomas, Gregg" w:date="2024-01-23T15:50:00Z" w:initials="TG">
    <w:p w14:paraId="31019A28" w14:textId="77777777" w:rsidR="00D7678E" w:rsidRDefault="00D7678E" w:rsidP="00D7678E">
      <w:pPr>
        <w:pStyle w:val="CommentText"/>
      </w:pPr>
      <w:r>
        <w:rPr>
          <w:rStyle w:val="CommentReference"/>
        </w:rPr>
        <w:annotationRef/>
      </w:r>
      <w:r>
        <w:t>Michael M, you mentioned citations to BLAST in the google doc, but since we don’t mention it explicitly in our text I’m not sure its necessary. It is cited via DupePipe. Thoughts?</w:t>
      </w:r>
    </w:p>
  </w:comment>
  <w:comment w:id="16" w:author="Thomas, Gregg" w:date="2024-01-11T10:32:00Z" w:initials="TG">
    <w:p w14:paraId="768D33D6" w14:textId="4009FB6C" w:rsidR="00504688" w:rsidRDefault="00504688" w:rsidP="00504688">
      <w:pPr>
        <w:pStyle w:val="CommentText"/>
      </w:pPr>
      <w:r>
        <w:rPr>
          <w:rStyle w:val="CommentReference"/>
        </w:rPr>
        <w:annotationRef/>
      </w:r>
      <w:r>
        <w:t xml:space="preserve">I edited this a bit too, but not sure if I made it better or worse. Should we be citing Genewise here as well? Is this citation correct: </w:t>
      </w:r>
      <w:hyperlink r:id="rId3" w:history="1">
        <w:r w:rsidRPr="002144C6">
          <w:rPr>
            <w:rStyle w:val="Hyperlink"/>
          </w:rPr>
          <w:t>https://genome.cshlp.org/content/14/5/988</w:t>
        </w:r>
      </w:hyperlink>
      <w:r>
        <w:t xml:space="preserve"> ?</w:t>
      </w:r>
    </w:p>
  </w:comment>
  <w:comment w:id="17" w:author="Barker, Michael S - (msbarker)" w:date="2024-01-13T15:31:00Z" w:initials="MB">
    <w:p w14:paraId="537031B8" w14:textId="77777777" w:rsidR="00B63B50" w:rsidRDefault="00B63B50" w:rsidP="00B63B50">
      <w:pPr>
        <w:pStyle w:val="CommentText"/>
      </w:pPr>
      <w:r>
        <w:rPr>
          <w:rStyle w:val="CommentReference"/>
        </w:rPr>
        <w:annotationRef/>
      </w:r>
      <w:r>
        <w:t>Yes!</w:t>
      </w:r>
    </w:p>
  </w:comment>
  <w:comment w:id="19" w:author="Barker, Michael S - (msbarker)" w:date="2024-01-13T15:32:00Z" w:initials="MB">
    <w:p w14:paraId="29FAE782" w14:textId="77777777" w:rsidR="00F676C8" w:rsidRDefault="00F676C8" w:rsidP="00F676C8">
      <w:pPr>
        <w:pStyle w:val="CommentText"/>
      </w:pPr>
      <w:r>
        <w:rPr>
          <w:rStyle w:val="CommentReference"/>
        </w:rPr>
        <w:annotationRef/>
      </w:r>
      <w:r>
        <w:t>It is still not up on biorxiv yet - I assume it will be up there by Monday. I believe Brittany submitted Tuesday or Wednesday.</w:t>
      </w:r>
    </w:p>
  </w:comment>
  <w:comment w:id="23" w:author="Thomas, Gregg" w:date="2024-01-10T16:24:00Z" w:initials="TG">
    <w:p w14:paraId="67449BB4" w14:textId="170AF2EC" w:rsidR="00F81EFC" w:rsidRDefault="00F81EFC" w:rsidP="00F81EFC">
      <w:pPr>
        <w:pStyle w:val="CommentText"/>
      </w:pPr>
      <w:r>
        <w:rPr>
          <w:rStyle w:val="CommentReference"/>
        </w:rPr>
        <w:annotationRef/>
      </w:r>
      <w:r>
        <w:t>Not sure this fits, but we weren’t mentioning the other cases/figures at all. Happy to delete if awkward.</w:t>
      </w:r>
    </w:p>
  </w:comment>
  <w:comment w:id="24" w:author="Hahn, Matthew" w:date="2024-01-11T13:37:00Z" w:initials="HM">
    <w:p w14:paraId="0280393C" w14:textId="77777777" w:rsidR="00BF2CC9" w:rsidRDefault="00BF2CC9" w:rsidP="00BF2CC9">
      <w:r>
        <w:rPr>
          <w:rStyle w:val="CommentReference"/>
        </w:rPr>
        <w:annotationRef/>
      </w:r>
      <w:r>
        <w:rPr>
          <w:color w:val="000000"/>
          <w:sz w:val="20"/>
          <w:szCs w:val="20"/>
        </w:rPr>
        <w:t>Looks good to me</w:t>
      </w:r>
    </w:p>
  </w:comment>
  <w:comment w:id="25" w:author="Barker, Michael S - (msbarker)" w:date="2024-01-13T15:35:00Z" w:initials="MB">
    <w:p w14:paraId="29AF326D" w14:textId="77777777" w:rsidR="008D0ECD" w:rsidRDefault="008D0ECD" w:rsidP="008D0ECD">
      <w:pPr>
        <w:pStyle w:val="CommentText"/>
      </w:pPr>
      <w:r>
        <w:rPr>
          <w:rStyle w:val="CommentReference"/>
        </w:rPr>
        <w:annotationRef/>
      </w:r>
      <w:r>
        <w:t>Looks good to me as well!</w:t>
      </w:r>
    </w:p>
  </w:comment>
  <w:comment w:id="26" w:author="Hahn, Matthew" w:date="2024-01-11T13:38:00Z" w:initials="HM">
    <w:p w14:paraId="36374A89" w14:textId="0D26D8AA" w:rsidR="00BF2CC9" w:rsidRDefault="00BF2CC9" w:rsidP="00BF2CC9">
      <w:r>
        <w:rPr>
          <w:rStyle w:val="CommentReference"/>
        </w:rPr>
        <w:annotationRef/>
      </w:r>
      <w:r>
        <w:rPr>
          <w:color w:val="000000"/>
          <w:sz w:val="20"/>
          <w:szCs w:val="20"/>
        </w:rPr>
        <w:t>But maybe not the exact same data? See my above comment about the number of trees used to infer the ASTRAL topology</w:t>
      </w:r>
    </w:p>
  </w:comment>
  <w:comment w:id="27" w:author="Thomas, Gregg" w:date="2024-01-23T16:32:00Z" w:initials="TG">
    <w:p w14:paraId="2EC62746" w14:textId="77777777" w:rsidR="004E3FCE" w:rsidRDefault="004E3FCE" w:rsidP="004E3FCE">
      <w:pPr>
        <w:pStyle w:val="CommentText"/>
      </w:pPr>
      <w:r>
        <w:rPr>
          <w:rStyle w:val="CommentReference"/>
        </w:rPr>
        <w:annotationRef/>
      </w:r>
      <w:r>
        <w:t>This is true: the ASTRAL tree was inferred from ~11,000 gene family trees and GRAMPA was run on only the ~6,000 that could be rooted.</w:t>
      </w:r>
    </w:p>
  </w:comment>
  <w:comment w:id="28" w:author="Thomas, Gregg [2]" w:date="2024-01-25T11:52:00Z" w:initials="GT">
    <w:p w14:paraId="0C02D91C" w14:textId="77777777" w:rsidR="0006630B" w:rsidRDefault="0006630B" w:rsidP="0006630B">
      <w:pPr>
        <w:pStyle w:val="CommentText"/>
      </w:pPr>
      <w:r>
        <w:rPr>
          <w:rStyle w:val="CommentReference"/>
        </w:rPr>
        <w:annotationRef/>
      </w:r>
      <w:r>
        <w:t>Should we mention something more about this here?</w:t>
      </w:r>
    </w:p>
  </w:comment>
  <w:comment w:id="29" w:author="Hahn, Matthew" w:date="2024-01-11T13:41:00Z" w:initials="HM">
    <w:p w14:paraId="75089E03" w14:textId="27DAAC64" w:rsidR="00690442" w:rsidRDefault="00690442" w:rsidP="00690442">
      <w:r>
        <w:rPr>
          <w:rStyle w:val="CommentReference"/>
        </w:rPr>
        <w:annotationRef/>
      </w:r>
      <w:r>
        <w:rPr>
          <w:color w:val="000000"/>
          <w:sz w:val="20"/>
          <w:szCs w:val="20"/>
        </w:rPr>
        <w:t>Figure 3 is quite low quality: is this just the version I can see?</w:t>
      </w:r>
    </w:p>
    <w:p w14:paraId="66A2DF6F" w14:textId="77777777" w:rsidR="00690442" w:rsidRDefault="00690442" w:rsidP="00690442"/>
    <w:p w14:paraId="56650EB2" w14:textId="77777777" w:rsidR="00690442" w:rsidRDefault="00690442" w:rsidP="00690442">
      <w:r>
        <w:rPr>
          <w:color w:val="000000"/>
          <w:sz w:val="20"/>
          <w:szCs w:val="20"/>
        </w:rPr>
        <w:t>Also, the tree is reversed relative to all others in the paper (where spiders and scorpions are at the top)—can we change this?</w:t>
      </w:r>
    </w:p>
  </w:comment>
  <w:comment w:id="31" w:author="Thomas, Gregg" w:date="2024-01-10T17:06:00Z" w:initials="TG">
    <w:p w14:paraId="3BD6FC2F" w14:textId="77777777" w:rsidR="00AE655C" w:rsidRDefault="00AE655C" w:rsidP="00AE655C">
      <w:pPr>
        <w:pStyle w:val="CommentText"/>
      </w:pPr>
      <w:r>
        <w:rPr>
          <w:rStyle w:val="CommentReference"/>
        </w:rPr>
        <w:annotationRef/>
      </w:r>
      <w:r>
        <w:t>Where do these numbers come from exactly? I’m not seeing them in Table S6.</w:t>
      </w:r>
    </w:p>
  </w:comment>
  <w:comment w:id="32" w:author="Barker, Michael S - (msbarker)" w:date="2024-01-13T15:39:00Z" w:initials="MB">
    <w:p w14:paraId="41957137" w14:textId="77777777" w:rsidR="00AE655C" w:rsidRDefault="00AE655C" w:rsidP="00AE655C">
      <w:pPr>
        <w:pStyle w:val="CommentText"/>
      </w:pPr>
      <w:r>
        <w:rPr>
          <w:rStyle w:val="CommentReference"/>
        </w:rPr>
        <w:annotationRef/>
      </w:r>
      <w:r>
        <w:t>Michael be sure to add a table for the mixture model results for the species that were passeed as positive for WGD by SLEDGe. That is probably the easiest way to add the mixture model ranges without adding every species.</w:t>
      </w:r>
    </w:p>
  </w:comment>
  <w:comment w:id="33" w:author="Thomas, Gregg [2]" w:date="2024-01-25T11:53:00Z" w:initials="GT">
    <w:p w14:paraId="707F7679" w14:textId="77777777" w:rsidR="0006630B" w:rsidRDefault="0006630B" w:rsidP="0006630B">
      <w:pPr>
        <w:pStyle w:val="CommentText"/>
      </w:pPr>
      <w:r>
        <w:rPr>
          <w:rStyle w:val="CommentReference"/>
        </w:rPr>
        <w:annotationRef/>
      </w:r>
      <w:r>
        <w:t>We have these values in Table S6. I kept all species in the table, even though we only show medians for the peaks predicted to be positive by SLEDGe.</w:t>
      </w:r>
    </w:p>
  </w:comment>
  <w:comment w:id="35" w:author="Barker, Michael S - (msbarker)" w:date="2024-01-13T15:41:00Z" w:initials="MB">
    <w:p w14:paraId="1D25122A" w14:textId="4EF78B13" w:rsidR="00AE655C" w:rsidRDefault="00AE655C" w:rsidP="00AE655C">
      <w:pPr>
        <w:pStyle w:val="CommentText"/>
      </w:pPr>
      <w:r>
        <w:rPr>
          <w:rStyle w:val="CommentReference"/>
        </w:rPr>
        <w:annotationRef/>
      </w:r>
      <w:r>
        <w:t>Do we know it goes to the same branch because we have also ran ortholog comparisons to place the paralog Ks range on the tree? I don’t see that described anywhere so curious how we support this statement. It would be quick to run that if we need it!</w:t>
      </w:r>
    </w:p>
  </w:comment>
  <w:comment w:id="36" w:author="Thomas, Gregg" w:date="2024-01-23T16:26:00Z" w:initials="TG">
    <w:p w14:paraId="32369E2A" w14:textId="77777777" w:rsidR="00AE655C" w:rsidRDefault="00AE655C" w:rsidP="00AE655C">
      <w:pPr>
        <w:pStyle w:val="CommentText"/>
      </w:pPr>
      <w:r>
        <w:rPr>
          <w:rStyle w:val="CommentReference"/>
        </w:rPr>
        <w:annotationRef/>
      </w:r>
      <w:r>
        <w:t xml:space="preserve">Michael M., from google doc: I did not add this, but I agree it is a good idea to run orthologs quickly given the value it ads. I am running this now and will update the results shortly and add the information to methods and supplemental tables. </w:t>
      </w:r>
      <w:r>
        <w:br/>
      </w:r>
      <w:r>
        <w:br/>
        <w:t xml:space="preserve">Ortholog divergences between species added to the drive </w:t>
      </w:r>
      <w:hyperlink r:id="rId4" w:history="1">
        <w:r w:rsidRPr="00C96822">
          <w:rPr>
            <w:rStyle w:val="Hyperlink"/>
          </w:rPr>
          <w:t>https://docs.google.com/spreadsheets/d/1A6dXXE5h86P_h9LXSsJg7Y_saiJsoM2LhyW2EdcF1Gs/edit#gid=509433232</w:t>
        </w:r>
      </w:hyperlink>
      <w:r>
        <w:t xml:space="preserve">. </w:t>
      </w:r>
      <w:r>
        <w:br/>
      </w:r>
      <w:r>
        <w:br/>
        <w:t xml:space="preserve">I also added the paml output files from OrthoPipe to the drive. </w:t>
      </w:r>
    </w:p>
  </w:comment>
  <w:comment w:id="37" w:author="Thomas, Gregg [2]" w:date="2024-01-25T11:54:00Z" w:initials="GT">
    <w:p w14:paraId="3B06B0C4" w14:textId="77777777" w:rsidR="0006630B" w:rsidRDefault="0006630B" w:rsidP="0006630B">
      <w:pPr>
        <w:pStyle w:val="CommentText"/>
      </w:pPr>
      <w:r>
        <w:rPr>
          <w:rStyle w:val="CommentReference"/>
        </w:rPr>
        <w:annotationRef/>
      </w:r>
      <w:r>
        <w:t>The OrthoPipe results are now Table S7.</w:t>
      </w:r>
    </w:p>
  </w:comment>
  <w:comment w:id="39" w:author="Hahn, Matthew" w:date="2024-01-11T13:43:00Z" w:initials="HM">
    <w:p w14:paraId="13A475D1" w14:textId="132C0B50" w:rsidR="00DF34D5" w:rsidRDefault="00956655" w:rsidP="00DF34D5">
      <w:r>
        <w:rPr>
          <w:rStyle w:val="CommentReference"/>
        </w:rPr>
        <w:annotationRef/>
      </w:r>
      <w:r w:rsidR="00DF34D5">
        <w:rPr>
          <w:sz w:val="20"/>
          <w:szCs w:val="20"/>
        </w:rPr>
        <w:t>But there are four lines for some of these—how is this possible? What does it even mean for the cases with no inferred WGD to have multiple means if there aren’t multiple distributions?</w:t>
      </w:r>
    </w:p>
  </w:comment>
  <w:comment w:id="40" w:author="Barker, Michael S - (msbarker)" w:date="2024-01-13T15:53:00Z" w:initials="MB">
    <w:p w14:paraId="2F752C8F" w14:textId="77777777" w:rsidR="0008768D" w:rsidRDefault="0008768D" w:rsidP="0008768D">
      <w:pPr>
        <w:pStyle w:val="CommentText"/>
      </w:pPr>
      <w:r>
        <w:rPr>
          <w:rStyle w:val="CommentReference"/>
        </w:rPr>
        <w:annotationRef/>
      </w:r>
      <w:r>
        <w:t>The mixture models fit many distributions in the data and are not a great way to infer WGDs, but rather describe the features of a putative WGD peak determined by some other approach (typically by eye). We wrote a paper on this (Tiley et al 2018). We could only include the mixture model fits for Ks distributions that were flagged as positives by SLEDGe, or manually curate the medians that we highlight. The code we have for this just runs the mixture model and plots all the distributions for the best fitting model so you get all these distributions you see here.</w:t>
      </w:r>
    </w:p>
  </w:comment>
  <w:comment w:id="41" w:author="Thomas, Gregg" w:date="2024-01-23T16:26:00Z" w:initials="TG">
    <w:p w14:paraId="483A802B" w14:textId="77777777" w:rsidR="00530147" w:rsidRDefault="00530147" w:rsidP="00530147">
      <w:pPr>
        <w:pStyle w:val="CommentText"/>
      </w:pPr>
      <w:r>
        <w:rPr>
          <w:rStyle w:val="CommentReference"/>
        </w:rPr>
        <w:annotationRef/>
      </w:r>
      <w:r>
        <w:t xml:space="preserve">Michael M. from google doc: I removed the additional median ablines. I left them in for T. urticae as it was marked positive by SLEDGe but I am happy to remove them if so desired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13F878" w15:done="1"/>
  <w15:commentEx w15:paraId="219BDA64" w15:done="1"/>
  <w15:commentEx w15:paraId="5EA7EA79" w15:done="1"/>
  <w15:commentEx w15:paraId="52D967D6" w15:done="0"/>
  <w15:commentEx w15:paraId="772DEC80" w15:paraIdParent="52D967D6" w15:done="0"/>
  <w15:commentEx w15:paraId="1EA874F7" w15:done="0"/>
  <w15:commentEx w15:paraId="1C56BA68" w15:paraIdParent="1EA874F7" w15:done="0"/>
  <w15:commentEx w15:paraId="26DB6042" w15:paraIdParent="1EA874F7" w15:done="0"/>
  <w15:commentEx w15:paraId="2CC930A0" w15:done="1"/>
  <w15:commentEx w15:paraId="7C828351" w15:paraIdParent="2CC930A0" w15:done="1"/>
  <w15:commentEx w15:paraId="31019A28" w15:done="0"/>
  <w15:commentEx w15:paraId="768D33D6" w15:done="1"/>
  <w15:commentEx w15:paraId="537031B8" w15:paraIdParent="768D33D6" w15:done="1"/>
  <w15:commentEx w15:paraId="29FAE782" w15:done="1"/>
  <w15:commentEx w15:paraId="67449BB4" w15:done="1"/>
  <w15:commentEx w15:paraId="0280393C" w15:paraIdParent="67449BB4" w15:done="1"/>
  <w15:commentEx w15:paraId="29AF326D" w15:paraIdParent="67449BB4" w15:done="1"/>
  <w15:commentEx w15:paraId="36374A89" w15:done="0"/>
  <w15:commentEx w15:paraId="2EC62746" w15:paraIdParent="36374A89" w15:done="0"/>
  <w15:commentEx w15:paraId="0C02D91C" w15:paraIdParent="36374A89" w15:done="0"/>
  <w15:commentEx w15:paraId="56650EB2" w15:done="1"/>
  <w15:commentEx w15:paraId="3BD6FC2F" w15:done="1"/>
  <w15:commentEx w15:paraId="41957137" w15:paraIdParent="3BD6FC2F" w15:done="1"/>
  <w15:commentEx w15:paraId="707F7679" w15:paraIdParent="3BD6FC2F" w15:done="1"/>
  <w15:commentEx w15:paraId="1D25122A" w15:done="0"/>
  <w15:commentEx w15:paraId="32369E2A" w15:paraIdParent="1D25122A" w15:done="0"/>
  <w15:commentEx w15:paraId="3B06B0C4" w15:paraIdParent="1D25122A" w15:done="0"/>
  <w15:commentEx w15:paraId="13A475D1" w15:done="0"/>
  <w15:commentEx w15:paraId="2F752C8F" w15:paraIdParent="13A475D1" w15:done="0"/>
  <w15:commentEx w15:paraId="483A802B" w15:paraIdParent="13A475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C1E0E7" w16cex:dateUtc="2024-01-11T18:14:00Z"/>
  <w16cex:commentExtensible w16cex:durableId="5D58B5C2" w16cex:dateUtc="2024-01-11T18:17:00Z"/>
  <w16cex:commentExtensible w16cex:durableId="7CA8236C" w16cex:dateUtc="2024-01-13T21:39:00Z"/>
  <w16cex:commentExtensible w16cex:durableId="406CCD46" w16cex:dateUtc="2024-01-11T18:34:00Z"/>
  <w16cex:commentExtensible w16cex:durableId="7A96F6C7" w16cex:dateUtc="2024-01-23T21:31:00Z"/>
  <w16cex:commentExtensible w16cex:durableId="2A8BFB5D" w16cex:dateUtc="2024-01-11T18:28:00Z"/>
  <w16cex:commentExtensible w16cex:durableId="291A7DDB" w16cex:dateUtc="2024-01-23T20:24:00Z"/>
  <w16cex:commentExtensible w16cex:durableId="2052F1D6" w16cex:dateUtc="2024-01-23T20:36:00Z"/>
  <w16cex:commentExtensible w16cex:durableId="0FEE9357" w16cex:dateUtc="2024-01-10T21:51:00Z"/>
  <w16cex:commentExtensible w16cex:durableId="5ABBBDD6" w16cex:dateUtc="2024-01-11T18:27:00Z"/>
  <w16cex:commentExtensible w16cex:durableId="77A60A7D" w16cex:dateUtc="2024-01-23T20:50:00Z"/>
  <w16cex:commentExtensible w16cex:durableId="756C02FA" w16cex:dateUtc="2024-01-11T15:32:00Z"/>
  <w16cex:commentExtensible w16cex:durableId="1E91A65B" w16cex:dateUtc="2024-01-13T22:31:00Z"/>
  <w16cex:commentExtensible w16cex:durableId="63AECF43" w16cex:dateUtc="2024-01-13T22:32:00Z"/>
  <w16cex:commentExtensible w16cex:durableId="299B6A80" w16cex:dateUtc="2024-01-10T21:24:00Z"/>
  <w16cex:commentExtensible w16cex:durableId="0C7C233C" w16cex:dateUtc="2024-01-11T18:37:00Z"/>
  <w16cex:commentExtensible w16cex:durableId="347BDFE3" w16cex:dateUtc="2024-01-13T22:35:00Z"/>
  <w16cex:commentExtensible w16cex:durableId="0643DDDA" w16cex:dateUtc="2024-01-11T18:38:00Z"/>
  <w16cex:commentExtensible w16cex:durableId="61A8FEDB" w16cex:dateUtc="2024-01-23T21:32:00Z"/>
  <w16cex:commentExtensible w16cex:durableId="0089A622" w16cex:dateUtc="2024-01-25T16:52:00Z"/>
  <w16cex:commentExtensible w16cex:durableId="7A637A05" w16cex:dateUtc="2024-01-11T18:41:00Z"/>
  <w16cex:commentExtensible w16cex:durableId="7CAFDD6F" w16cex:dateUtc="2024-01-10T22:06:00Z"/>
  <w16cex:commentExtensible w16cex:durableId="0A20A1D5" w16cex:dateUtc="2024-01-13T22:39:00Z"/>
  <w16cex:commentExtensible w16cex:durableId="504D3917" w16cex:dateUtc="2024-01-25T16:53:00Z"/>
  <w16cex:commentExtensible w16cex:durableId="7F2449AA" w16cex:dateUtc="2024-01-13T22:41:00Z"/>
  <w16cex:commentExtensible w16cex:durableId="194F80FC" w16cex:dateUtc="2024-01-23T21:26:00Z"/>
  <w16cex:commentExtensible w16cex:durableId="6EFCEBD7" w16cex:dateUtc="2024-01-25T16:54:00Z"/>
  <w16cex:commentExtensible w16cex:durableId="5A44134F" w16cex:dateUtc="2024-01-11T18:43:00Z"/>
  <w16cex:commentExtensible w16cex:durableId="3A87CA9D" w16cex:dateUtc="2024-01-13T22:53:00Z"/>
  <w16cex:commentExtensible w16cex:durableId="566808DA" w16cex:dateUtc="2024-01-23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13F878" w16cid:durableId="75C1E0E7"/>
  <w16cid:commentId w16cid:paraId="219BDA64" w16cid:durableId="5D58B5C2"/>
  <w16cid:commentId w16cid:paraId="5EA7EA79" w16cid:durableId="7CA8236C"/>
  <w16cid:commentId w16cid:paraId="52D967D6" w16cid:durableId="406CCD46"/>
  <w16cid:commentId w16cid:paraId="772DEC80" w16cid:durableId="7A96F6C7"/>
  <w16cid:commentId w16cid:paraId="1EA874F7" w16cid:durableId="2A8BFB5D"/>
  <w16cid:commentId w16cid:paraId="1C56BA68" w16cid:durableId="291A7DDB"/>
  <w16cid:commentId w16cid:paraId="26DB6042" w16cid:durableId="2052F1D6"/>
  <w16cid:commentId w16cid:paraId="2CC930A0" w16cid:durableId="0FEE9357"/>
  <w16cid:commentId w16cid:paraId="7C828351" w16cid:durableId="5ABBBDD6"/>
  <w16cid:commentId w16cid:paraId="31019A28" w16cid:durableId="77A60A7D"/>
  <w16cid:commentId w16cid:paraId="768D33D6" w16cid:durableId="756C02FA"/>
  <w16cid:commentId w16cid:paraId="537031B8" w16cid:durableId="1E91A65B"/>
  <w16cid:commentId w16cid:paraId="29FAE782" w16cid:durableId="63AECF43"/>
  <w16cid:commentId w16cid:paraId="67449BB4" w16cid:durableId="299B6A80"/>
  <w16cid:commentId w16cid:paraId="0280393C" w16cid:durableId="0C7C233C"/>
  <w16cid:commentId w16cid:paraId="29AF326D" w16cid:durableId="347BDFE3"/>
  <w16cid:commentId w16cid:paraId="36374A89" w16cid:durableId="0643DDDA"/>
  <w16cid:commentId w16cid:paraId="2EC62746" w16cid:durableId="61A8FEDB"/>
  <w16cid:commentId w16cid:paraId="0C02D91C" w16cid:durableId="0089A622"/>
  <w16cid:commentId w16cid:paraId="56650EB2" w16cid:durableId="7A637A05"/>
  <w16cid:commentId w16cid:paraId="3BD6FC2F" w16cid:durableId="7CAFDD6F"/>
  <w16cid:commentId w16cid:paraId="41957137" w16cid:durableId="0A20A1D5"/>
  <w16cid:commentId w16cid:paraId="707F7679" w16cid:durableId="504D3917"/>
  <w16cid:commentId w16cid:paraId="1D25122A" w16cid:durableId="7F2449AA"/>
  <w16cid:commentId w16cid:paraId="32369E2A" w16cid:durableId="194F80FC"/>
  <w16cid:commentId w16cid:paraId="3B06B0C4" w16cid:durableId="6EFCEBD7"/>
  <w16cid:commentId w16cid:paraId="13A475D1" w16cid:durableId="5A44134F"/>
  <w16cid:commentId w16cid:paraId="2F752C8F" w16cid:durableId="3A87CA9D"/>
  <w16cid:commentId w16cid:paraId="483A802B" w16cid:durableId="566808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hn, Matthew">
    <w15:presenceInfo w15:providerId="AD" w15:userId="S::mwh@iu.edu::aaa78b62-8e08-4bd2-90b8-fe988daeb140"/>
  </w15:person>
  <w15:person w15:author="Barker, Michael S - (msbarker)">
    <w15:presenceInfo w15:providerId="AD" w15:userId="S::msbarker@arizona.edu::9fc30fdc-d87e-40d0-bf21-f1886ad32ae8"/>
  </w15:person>
  <w15:person w15:author="Thomas, Gregg">
    <w15:presenceInfo w15:providerId="AD" w15:userId="S::gregg.thomas@umt.edu::a9f431c7-9204-47a4-b1ca-563800683eed"/>
  </w15:person>
  <w15:person w15:author="Thomas, Gregg [2]">
    <w15:presenceInfo w15:providerId="AD" w15:userId="S::gthomas@fas.harvard.edu::dfa61f86-18d4-44e1-a72b-c953fd5909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olecular Biology Evo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Converted&lt;record-ids&gt;&lt;item&gt;1&lt;/item&gt;&lt;item&gt;3&lt;/item&gt;&lt;item&gt;4&lt;/item&gt;&lt;item&gt;6&lt;/item&gt;&lt;item&gt;7&lt;/item&gt;&lt;item&gt;8&lt;/item&gt;&lt;item&gt;9&lt;/item&gt;&lt;item&gt;10&lt;/item&gt;&lt;item&gt;11&lt;/item&gt;&lt;item&gt;12&lt;/item&gt;&lt;item&gt;14&lt;/item&gt;&lt;item&gt;16&lt;/item&gt;&lt;item&gt;18&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7&lt;/item&gt;&lt;item&gt;68&lt;/item&gt;&lt;item&gt;69&lt;/item&gt;&lt;item&gt;70&lt;/item&gt;&lt;item&gt;71&lt;/item&gt;&lt;item&gt;72&lt;/item&gt;&lt;item&gt;73&lt;/item&gt;&lt;item&gt;74&lt;/item&gt;&lt;item&gt;77&lt;/item&gt;&lt;/record-ids&gt;&lt;/item&gt;&lt;/Libraries&gt;"/>
  </w:docVars>
  <w:rsids>
    <w:rsidRoot w:val="00C93A8D"/>
    <w:rsid w:val="00000313"/>
    <w:rsid w:val="00002D28"/>
    <w:rsid w:val="00004C00"/>
    <w:rsid w:val="00006E8D"/>
    <w:rsid w:val="00022059"/>
    <w:rsid w:val="000355AF"/>
    <w:rsid w:val="00045C27"/>
    <w:rsid w:val="0004634E"/>
    <w:rsid w:val="00052714"/>
    <w:rsid w:val="0005377D"/>
    <w:rsid w:val="0006085E"/>
    <w:rsid w:val="00061367"/>
    <w:rsid w:val="0006499B"/>
    <w:rsid w:val="0006630B"/>
    <w:rsid w:val="000722CC"/>
    <w:rsid w:val="00080A93"/>
    <w:rsid w:val="00080E4A"/>
    <w:rsid w:val="000818AE"/>
    <w:rsid w:val="00086AB3"/>
    <w:rsid w:val="0008768D"/>
    <w:rsid w:val="00090F2C"/>
    <w:rsid w:val="000917A2"/>
    <w:rsid w:val="000918C5"/>
    <w:rsid w:val="000A244C"/>
    <w:rsid w:val="000A509F"/>
    <w:rsid w:val="000A527F"/>
    <w:rsid w:val="000A69B8"/>
    <w:rsid w:val="000A6DF4"/>
    <w:rsid w:val="000A7521"/>
    <w:rsid w:val="000B38B7"/>
    <w:rsid w:val="000C0A20"/>
    <w:rsid w:val="000D4D7A"/>
    <w:rsid w:val="000D60CD"/>
    <w:rsid w:val="000D7368"/>
    <w:rsid w:val="000E0E97"/>
    <w:rsid w:val="000E5A36"/>
    <w:rsid w:val="001014C4"/>
    <w:rsid w:val="00101C76"/>
    <w:rsid w:val="001045EC"/>
    <w:rsid w:val="00106ACA"/>
    <w:rsid w:val="00106F67"/>
    <w:rsid w:val="001128BF"/>
    <w:rsid w:val="00114DBC"/>
    <w:rsid w:val="00123157"/>
    <w:rsid w:val="00146E5C"/>
    <w:rsid w:val="00150AC7"/>
    <w:rsid w:val="00152697"/>
    <w:rsid w:val="0015274E"/>
    <w:rsid w:val="0015648F"/>
    <w:rsid w:val="0016317D"/>
    <w:rsid w:val="00166F32"/>
    <w:rsid w:val="001708DA"/>
    <w:rsid w:val="00173F29"/>
    <w:rsid w:val="0017412E"/>
    <w:rsid w:val="001741CA"/>
    <w:rsid w:val="00181CD4"/>
    <w:rsid w:val="00187CEA"/>
    <w:rsid w:val="001939DD"/>
    <w:rsid w:val="00194C12"/>
    <w:rsid w:val="001A39FA"/>
    <w:rsid w:val="001C0430"/>
    <w:rsid w:val="001C1256"/>
    <w:rsid w:val="001D7912"/>
    <w:rsid w:val="001D7F37"/>
    <w:rsid w:val="001E171D"/>
    <w:rsid w:val="001E7183"/>
    <w:rsid w:val="001F32C6"/>
    <w:rsid w:val="001F4863"/>
    <w:rsid w:val="00212E38"/>
    <w:rsid w:val="0023480F"/>
    <w:rsid w:val="0023619F"/>
    <w:rsid w:val="00246345"/>
    <w:rsid w:val="00247752"/>
    <w:rsid w:val="00255733"/>
    <w:rsid w:val="00256988"/>
    <w:rsid w:val="002605B4"/>
    <w:rsid w:val="00261F0B"/>
    <w:rsid w:val="00262F34"/>
    <w:rsid w:val="00264587"/>
    <w:rsid w:val="00265154"/>
    <w:rsid w:val="00266E52"/>
    <w:rsid w:val="00267F5B"/>
    <w:rsid w:val="0028456E"/>
    <w:rsid w:val="00285101"/>
    <w:rsid w:val="0029599B"/>
    <w:rsid w:val="002B497E"/>
    <w:rsid w:val="002C1620"/>
    <w:rsid w:val="002C176C"/>
    <w:rsid w:val="002E1EB7"/>
    <w:rsid w:val="002F50C1"/>
    <w:rsid w:val="002F536E"/>
    <w:rsid w:val="002F566D"/>
    <w:rsid w:val="00305711"/>
    <w:rsid w:val="00311706"/>
    <w:rsid w:val="0033456E"/>
    <w:rsid w:val="0033737C"/>
    <w:rsid w:val="00347180"/>
    <w:rsid w:val="00350A9A"/>
    <w:rsid w:val="0035763D"/>
    <w:rsid w:val="0036365C"/>
    <w:rsid w:val="00366275"/>
    <w:rsid w:val="003878D6"/>
    <w:rsid w:val="00387DAD"/>
    <w:rsid w:val="003913C4"/>
    <w:rsid w:val="003A461E"/>
    <w:rsid w:val="003B4E49"/>
    <w:rsid w:val="003D4264"/>
    <w:rsid w:val="003D4748"/>
    <w:rsid w:val="00401962"/>
    <w:rsid w:val="00406768"/>
    <w:rsid w:val="004113AE"/>
    <w:rsid w:val="00413C1A"/>
    <w:rsid w:val="004140D6"/>
    <w:rsid w:val="0042683F"/>
    <w:rsid w:val="00434266"/>
    <w:rsid w:val="00436AAE"/>
    <w:rsid w:val="00437357"/>
    <w:rsid w:val="00441CA3"/>
    <w:rsid w:val="00441FCD"/>
    <w:rsid w:val="00460EDE"/>
    <w:rsid w:val="00487E2D"/>
    <w:rsid w:val="00493016"/>
    <w:rsid w:val="004A0C69"/>
    <w:rsid w:val="004A6B44"/>
    <w:rsid w:val="004A75AF"/>
    <w:rsid w:val="004B2296"/>
    <w:rsid w:val="004C1F6F"/>
    <w:rsid w:val="004C398C"/>
    <w:rsid w:val="004C61B4"/>
    <w:rsid w:val="004C6657"/>
    <w:rsid w:val="004C7337"/>
    <w:rsid w:val="004D05B3"/>
    <w:rsid w:val="004E3FCE"/>
    <w:rsid w:val="004E79D0"/>
    <w:rsid w:val="004F515F"/>
    <w:rsid w:val="00504688"/>
    <w:rsid w:val="00505170"/>
    <w:rsid w:val="00510573"/>
    <w:rsid w:val="00530147"/>
    <w:rsid w:val="005357A6"/>
    <w:rsid w:val="00542C26"/>
    <w:rsid w:val="005517C8"/>
    <w:rsid w:val="00563AB6"/>
    <w:rsid w:val="00567BAA"/>
    <w:rsid w:val="005740D5"/>
    <w:rsid w:val="00581B38"/>
    <w:rsid w:val="00581F6F"/>
    <w:rsid w:val="00583BCD"/>
    <w:rsid w:val="0058713F"/>
    <w:rsid w:val="00597BD9"/>
    <w:rsid w:val="00597E14"/>
    <w:rsid w:val="005B10D0"/>
    <w:rsid w:val="005B2B4A"/>
    <w:rsid w:val="005C5CE8"/>
    <w:rsid w:val="005D6415"/>
    <w:rsid w:val="005D72D1"/>
    <w:rsid w:val="005E3A79"/>
    <w:rsid w:val="005E6772"/>
    <w:rsid w:val="005F0231"/>
    <w:rsid w:val="005F4440"/>
    <w:rsid w:val="005F481D"/>
    <w:rsid w:val="00610070"/>
    <w:rsid w:val="0061651D"/>
    <w:rsid w:val="00641F7C"/>
    <w:rsid w:val="006606EB"/>
    <w:rsid w:val="00663979"/>
    <w:rsid w:val="006640D9"/>
    <w:rsid w:val="00682CCB"/>
    <w:rsid w:val="006853D6"/>
    <w:rsid w:val="00690442"/>
    <w:rsid w:val="0069097A"/>
    <w:rsid w:val="00696D6C"/>
    <w:rsid w:val="006D75AC"/>
    <w:rsid w:val="006F1408"/>
    <w:rsid w:val="006F25A2"/>
    <w:rsid w:val="006F5463"/>
    <w:rsid w:val="006F72CC"/>
    <w:rsid w:val="00701F4A"/>
    <w:rsid w:val="007209A9"/>
    <w:rsid w:val="00732CAB"/>
    <w:rsid w:val="00742E51"/>
    <w:rsid w:val="007441A5"/>
    <w:rsid w:val="00745A6E"/>
    <w:rsid w:val="0075544E"/>
    <w:rsid w:val="007555B7"/>
    <w:rsid w:val="00755AEA"/>
    <w:rsid w:val="00756FF8"/>
    <w:rsid w:val="00757CBC"/>
    <w:rsid w:val="007621DA"/>
    <w:rsid w:val="007654A9"/>
    <w:rsid w:val="00777E31"/>
    <w:rsid w:val="007819BB"/>
    <w:rsid w:val="007B0596"/>
    <w:rsid w:val="007C44CC"/>
    <w:rsid w:val="007C6B91"/>
    <w:rsid w:val="007D5C7E"/>
    <w:rsid w:val="007F4959"/>
    <w:rsid w:val="007F7ED6"/>
    <w:rsid w:val="00800955"/>
    <w:rsid w:val="0081260E"/>
    <w:rsid w:val="00817260"/>
    <w:rsid w:val="00824712"/>
    <w:rsid w:val="00827C55"/>
    <w:rsid w:val="00827E5A"/>
    <w:rsid w:val="00842C25"/>
    <w:rsid w:val="00844C75"/>
    <w:rsid w:val="00855CC4"/>
    <w:rsid w:val="0085774B"/>
    <w:rsid w:val="00862E2C"/>
    <w:rsid w:val="00874183"/>
    <w:rsid w:val="008911F5"/>
    <w:rsid w:val="00893819"/>
    <w:rsid w:val="0089399A"/>
    <w:rsid w:val="008A064C"/>
    <w:rsid w:val="008A0FFC"/>
    <w:rsid w:val="008A23D6"/>
    <w:rsid w:val="008A2FFA"/>
    <w:rsid w:val="008B3D5D"/>
    <w:rsid w:val="008C7BE4"/>
    <w:rsid w:val="008D0ECD"/>
    <w:rsid w:val="008D5C18"/>
    <w:rsid w:val="008E0DF7"/>
    <w:rsid w:val="008E262B"/>
    <w:rsid w:val="0090134E"/>
    <w:rsid w:val="00901FA4"/>
    <w:rsid w:val="009025BB"/>
    <w:rsid w:val="00910587"/>
    <w:rsid w:val="009169FD"/>
    <w:rsid w:val="00936984"/>
    <w:rsid w:val="00940F10"/>
    <w:rsid w:val="00956655"/>
    <w:rsid w:val="00960D57"/>
    <w:rsid w:val="00971D6B"/>
    <w:rsid w:val="009829C0"/>
    <w:rsid w:val="009932D3"/>
    <w:rsid w:val="009A1E1D"/>
    <w:rsid w:val="009A2629"/>
    <w:rsid w:val="009A6B49"/>
    <w:rsid w:val="009B27B7"/>
    <w:rsid w:val="009B37F8"/>
    <w:rsid w:val="009C0D83"/>
    <w:rsid w:val="009C1ED5"/>
    <w:rsid w:val="009D6C75"/>
    <w:rsid w:val="009E2729"/>
    <w:rsid w:val="009E55BB"/>
    <w:rsid w:val="009E6D12"/>
    <w:rsid w:val="009E7BFE"/>
    <w:rsid w:val="009F6764"/>
    <w:rsid w:val="00A03205"/>
    <w:rsid w:val="00A0509B"/>
    <w:rsid w:val="00A05F00"/>
    <w:rsid w:val="00A1361D"/>
    <w:rsid w:val="00A16BB9"/>
    <w:rsid w:val="00A21335"/>
    <w:rsid w:val="00A322A7"/>
    <w:rsid w:val="00A439F3"/>
    <w:rsid w:val="00A92361"/>
    <w:rsid w:val="00AD24DF"/>
    <w:rsid w:val="00AD38EC"/>
    <w:rsid w:val="00AD6478"/>
    <w:rsid w:val="00AE655C"/>
    <w:rsid w:val="00AF5E1B"/>
    <w:rsid w:val="00B01351"/>
    <w:rsid w:val="00B05D20"/>
    <w:rsid w:val="00B11681"/>
    <w:rsid w:val="00B15697"/>
    <w:rsid w:val="00B161F2"/>
    <w:rsid w:val="00B20C86"/>
    <w:rsid w:val="00B24A7E"/>
    <w:rsid w:val="00B2540C"/>
    <w:rsid w:val="00B37259"/>
    <w:rsid w:val="00B40A61"/>
    <w:rsid w:val="00B40BA1"/>
    <w:rsid w:val="00B4266C"/>
    <w:rsid w:val="00B5266F"/>
    <w:rsid w:val="00B61948"/>
    <w:rsid w:val="00B63B50"/>
    <w:rsid w:val="00B73F06"/>
    <w:rsid w:val="00B740F1"/>
    <w:rsid w:val="00B948CC"/>
    <w:rsid w:val="00BA39BC"/>
    <w:rsid w:val="00BC1A67"/>
    <w:rsid w:val="00BD1AE3"/>
    <w:rsid w:val="00BD2FBC"/>
    <w:rsid w:val="00BD6E25"/>
    <w:rsid w:val="00BF2CC9"/>
    <w:rsid w:val="00C05CEE"/>
    <w:rsid w:val="00C06165"/>
    <w:rsid w:val="00C0635C"/>
    <w:rsid w:val="00C1243C"/>
    <w:rsid w:val="00C370A2"/>
    <w:rsid w:val="00C47569"/>
    <w:rsid w:val="00C627E5"/>
    <w:rsid w:val="00C63144"/>
    <w:rsid w:val="00C638A7"/>
    <w:rsid w:val="00C80954"/>
    <w:rsid w:val="00C93A8D"/>
    <w:rsid w:val="00C94813"/>
    <w:rsid w:val="00C95236"/>
    <w:rsid w:val="00C96CE9"/>
    <w:rsid w:val="00CB24CD"/>
    <w:rsid w:val="00CD5141"/>
    <w:rsid w:val="00CD58EE"/>
    <w:rsid w:val="00CE4114"/>
    <w:rsid w:val="00CE4165"/>
    <w:rsid w:val="00CE760A"/>
    <w:rsid w:val="00CF4489"/>
    <w:rsid w:val="00D025C2"/>
    <w:rsid w:val="00D03DFC"/>
    <w:rsid w:val="00D07FBD"/>
    <w:rsid w:val="00D2589D"/>
    <w:rsid w:val="00D26332"/>
    <w:rsid w:val="00D32D7B"/>
    <w:rsid w:val="00D42395"/>
    <w:rsid w:val="00D465F6"/>
    <w:rsid w:val="00D51619"/>
    <w:rsid w:val="00D6565E"/>
    <w:rsid w:val="00D74C6D"/>
    <w:rsid w:val="00D7678E"/>
    <w:rsid w:val="00D841B2"/>
    <w:rsid w:val="00D85B9F"/>
    <w:rsid w:val="00D87809"/>
    <w:rsid w:val="00D905C4"/>
    <w:rsid w:val="00D94D9F"/>
    <w:rsid w:val="00D968BC"/>
    <w:rsid w:val="00DA1501"/>
    <w:rsid w:val="00DB5E77"/>
    <w:rsid w:val="00DD5014"/>
    <w:rsid w:val="00DD75E0"/>
    <w:rsid w:val="00DD7C0C"/>
    <w:rsid w:val="00DD7E60"/>
    <w:rsid w:val="00DF34D5"/>
    <w:rsid w:val="00DF4FE6"/>
    <w:rsid w:val="00E02B49"/>
    <w:rsid w:val="00E05DD2"/>
    <w:rsid w:val="00E152E6"/>
    <w:rsid w:val="00E168C0"/>
    <w:rsid w:val="00E20A12"/>
    <w:rsid w:val="00E2684B"/>
    <w:rsid w:val="00E40B7A"/>
    <w:rsid w:val="00E4351C"/>
    <w:rsid w:val="00E44A89"/>
    <w:rsid w:val="00E5289C"/>
    <w:rsid w:val="00E57EFB"/>
    <w:rsid w:val="00E65A88"/>
    <w:rsid w:val="00E70F4E"/>
    <w:rsid w:val="00E80B6E"/>
    <w:rsid w:val="00E93070"/>
    <w:rsid w:val="00E9351B"/>
    <w:rsid w:val="00E93FE8"/>
    <w:rsid w:val="00E952FE"/>
    <w:rsid w:val="00EB0C56"/>
    <w:rsid w:val="00EC75DE"/>
    <w:rsid w:val="00EC775A"/>
    <w:rsid w:val="00ED0611"/>
    <w:rsid w:val="00EE0003"/>
    <w:rsid w:val="00EF4750"/>
    <w:rsid w:val="00EF4C3C"/>
    <w:rsid w:val="00F04118"/>
    <w:rsid w:val="00F0441C"/>
    <w:rsid w:val="00F13F47"/>
    <w:rsid w:val="00F17848"/>
    <w:rsid w:val="00F3055E"/>
    <w:rsid w:val="00F41883"/>
    <w:rsid w:val="00F676C8"/>
    <w:rsid w:val="00F75F99"/>
    <w:rsid w:val="00F81EFC"/>
    <w:rsid w:val="00F83AC9"/>
    <w:rsid w:val="00F87E78"/>
    <w:rsid w:val="00F905BA"/>
    <w:rsid w:val="00FA3443"/>
    <w:rsid w:val="00FB1B82"/>
    <w:rsid w:val="00FC64DC"/>
    <w:rsid w:val="00FC6E7E"/>
    <w:rsid w:val="00FE223D"/>
    <w:rsid w:val="00FE3E57"/>
    <w:rsid w:val="00FE4B60"/>
    <w:rsid w:val="00FF2B85"/>
    <w:rsid w:val="00FF5CB0"/>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18CA"/>
  <w15:docId w15:val="{5433FAA4-ADCB-4199-9307-1BCBA97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D12"/>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 w:type="character" w:styleId="FollowedHyperlink">
    <w:name w:val="FollowedHyperlink"/>
    <w:basedOn w:val="DefaultParagraphFont"/>
    <w:uiPriority w:val="99"/>
    <w:semiHidden/>
    <w:unhideWhenUsed/>
    <w:rsid w:val="00E93F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genome.cshlp.org/content/14/5/988" TargetMode="External"/><Relationship Id="rId2" Type="http://schemas.openxmlformats.org/officeDocument/2006/relationships/hyperlink" Target="https://www.google.com/url?q=https://drive.google.com/drive/u/0/folders/1Sx4Us3xv4kyUAUBB8ksVnk1AFsmMnjiw&amp;sa=D&amp;source=docs&amp;ust=1706044384490664&amp;usg=AOvVaw3BKSyPt_wXqacJGrTXOV_S" TargetMode="External"/><Relationship Id="rId1" Type="http://schemas.openxmlformats.org/officeDocument/2006/relationships/hyperlink" Target="https://www.biorxiv.org/content/10.1101/2024.01.04.574202v1" TargetMode="External"/><Relationship Id="rId4" Type="http://schemas.openxmlformats.org/officeDocument/2006/relationships/hyperlink" Target="https://www.google.com/url?q=https://docs.google.com/spreadsheets/d/1A6dXXE5h86P_h9LXSsJg7Y_saiJsoM2LhyW2EdcF1Gs/edit%23gid%3D509433232&amp;sa=D&amp;source=docs&amp;ust=1706044384455907&amp;usg=AOvVaw2no1pcpZ-rGByju7VNW6Va"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gwct/spider-wg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olsonanl/FastOrtho" TargetMode="External"/><Relationship Id="rId17" Type="http://schemas.openxmlformats.org/officeDocument/2006/relationships/hyperlink" Target="https://www.ncbi.nlm.nih.gov/assembly/"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customXml" Target="../customXml/item4.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894B3F-3191-4324-8EB2-BB7B6D76D015}">
  <ds:schemaRefs>
    <ds:schemaRef ds:uri="http://schemas.microsoft.com/sharepoint/v3/contenttype/forms"/>
  </ds:schemaRefs>
</ds:datastoreItem>
</file>

<file path=customXml/itemProps2.xml><?xml version="1.0" encoding="utf-8"?>
<ds:datastoreItem xmlns:ds="http://schemas.openxmlformats.org/officeDocument/2006/customXml" ds:itemID="{7601345C-7BBE-4AC4-925D-5B1095A3EAF3}">
  <ds:schemaRefs>
    <ds:schemaRef ds:uri="http://schemas.microsoft.com/office/2006/metadata/properties"/>
    <ds:schemaRef ds:uri="http://schemas.microsoft.com/office/infopath/2007/PartnerControls"/>
    <ds:schemaRef ds:uri="2b07bf86-71b2-41d1-8b13-fb9188c83d81"/>
  </ds:schemaRefs>
</ds:datastoreItem>
</file>

<file path=customXml/itemProps3.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customXml/itemProps4.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22</Pages>
  <Words>11649</Words>
  <Characters>66403</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15</cp:revision>
  <dcterms:created xsi:type="dcterms:W3CDTF">2024-01-23T20:17:00Z</dcterms:created>
  <dcterms:modified xsi:type="dcterms:W3CDTF">2024-01-25T16:58:00Z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