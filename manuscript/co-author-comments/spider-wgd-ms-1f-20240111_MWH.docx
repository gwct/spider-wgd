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15E4" w14:textId="3EC20F9E" w:rsidR="00827E5A" w:rsidRPr="001E7183" w:rsidRDefault="00827E5A" w:rsidP="00827E5A">
      <w:pPr>
        <w:rPr>
          <w:sz w:val="28"/>
          <w:szCs w:val="28"/>
        </w:rPr>
      </w:pPr>
      <w:r w:rsidRPr="001E7183">
        <w:rPr>
          <w:sz w:val="28"/>
          <w:szCs w:val="28"/>
        </w:rPr>
        <w:t>A comprehensive</w:t>
      </w:r>
      <w:r w:rsidR="0085774B" w:rsidRPr="001E7183">
        <w:rPr>
          <w:sz w:val="28"/>
          <w:szCs w:val="28"/>
        </w:rPr>
        <w:t xml:space="preserve"> </w:t>
      </w:r>
      <w:r w:rsidRPr="001E7183">
        <w:rPr>
          <w:sz w:val="28"/>
          <w:szCs w:val="28"/>
        </w:rPr>
        <w:t xml:space="preserve">examination of Chelicerate genomes reveals no evidence for a whole genome duplication among spiders and </w:t>
      </w:r>
      <w:proofErr w:type="gramStart"/>
      <w:r w:rsidRPr="001E7183">
        <w:rPr>
          <w:sz w:val="28"/>
          <w:szCs w:val="28"/>
        </w:rPr>
        <w:t>scorpions</w:t>
      </w:r>
      <w:proofErr w:type="gramEnd"/>
    </w:p>
    <w:p w14:paraId="28538161" w14:textId="77777777" w:rsidR="004A0C69" w:rsidRDefault="004A0C69" w:rsidP="009C0D83">
      <w:pPr>
        <w:rPr>
          <w:ins w:id="0" w:author="Hahn, Matthew" w:date="2024-01-11T13:11:00Z"/>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ins w:id="1" w:author="Hahn, Matthew" w:date="2024-01-11T13:11:00Z"/>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9C0D83">
      <w:pPr>
        <w:pStyle w:val="Heading1"/>
        <w:rPr>
          <w:b w:val="0"/>
          <w:bCs w:val="0"/>
        </w:rPr>
      </w:pPr>
      <w:r w:rsidRPr="00305711">
        <w:lastRenderedPageBreak/>
        <w:t>Abstract</w:t>
      </w:r>
    </w:p>
    <w:p w14:paraId="46638686" w14:textId="35F206A4" w:rsidR="00305711" w:rsidRDefault="00FF68DF" w:rsidP="005E3A79">
      <w:pPr>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 xml:space="preserve">se, recent proposals of </w:t>
      </w:r>
      <w:r w:rsidR="008A2FFA">
        <w:rPr>
          <w:b w:val="0"/>
          <w:bCs w:val="0"/>
        </w:rPr>
        <w:t xml:space="preserve">multiple </w:t>
      </w:r>
      <w:r>
        <w:rPr>
          <w:b w:val="0"/>
          <w:bCs w:val="0"/>
        </w:rPr>
        <w:t xml:space="preserve">WGD events in Chelicerates, the group of Arthropods that includes horseshoe crabs, ticks, scorpions, and spiders, have relied on evidence from a </w:t>
      </w:r>
      <w:r w:rsidR="008A2FFA">
        <w:rPr>
          <w:b w:val="0"/>
          <w:bCs w:val="0"/>
        </w:rPr>
        <w:t>small number of incomplete genomes</w:t>
      </w:r>
      <w:r>
        <w:rPr>
          <w:b w:val="0"/>
          <w:bCs w:val="0"/>
        </w:rPr>
        <w:t>. Specifically, several rounds of WGD have been proposed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the </w:t>
      </w:r>
      <w:r w:rsidR="00F75F99" w:rsidRPr="00090F2C">
        <w:rPr>
          <w:b w:val="0"/>
          <w:bCs w:val="0"/>
          <w:i/>
          <w:iCs/>
        </w:rPr>
        <w:t>Hox</w:t>
      </w:r>
      <w:r w:rsidR="00F75F99">
        <w:rPr>
          <w:b w:val="0"/>
          <w:bCs w:val="0"/>
        </w:rPr>
        <w:t xml:space="preserve"> gene cluster)</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5E3A79">
      <w:pPr>
        <w:pStyle w:val="Heading1"/>
        <w:jc w:val="both"/>
      </w:pPr>
      <w:r>
        <w:lastRenderedPageBreak/>
        <w:t>Introduction</w:t>
      </w:r>
    </w:p>
    <w:p w14:paraId="7A8F79FD" w14:textId="4BC1026B" w:rsidR="00305711" w:rsidRDefault="005E6772" w:rsidP="005E3A79">
      <w:pPr>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del w:id="2" w:author="Hahn, Matthew" w:date="2024-01-11T13:13:00Z">
        <w:r w:rsidR="00311706" w:rsidDel="00583BCD">
          <w:rPr>
            <w:b w:val="0"/>
            <w:bCs w:val="0"/>
          </w:rPr>
          <w:delText>detrimental</w:delText>
        </w:r>
      </w:del>
      <w:ins w:id="3" w:author="Hahn, Matthew" w:date="2024-01-11T13:13:00Z">
        <w:r w:rsidR="00583BCD">
          <w:rPr>
            <w:b w:val="0"/>
            <w:bCs w:val="0"/>
          </w:rPr>
          <w:t>deleterious</w:t>
        </w:r>
      </w:ins>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080A93">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V2VuZGVsIDIwMDU7IEJhcmtlciwgZXQgYWwuIDIwMTY7IE9uZSBUaG91c2FuZCBQbGFudCBUcmFu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FA3443">
        <w:rPr>
          <w:b w:val="0"/>
          <w:bCs w:val="0"/>
        </w:rPr>
      </w:r>
      <w:r w:rsidR="00FA3443">
        <w:rPr>
          <w:b w:val="0"/>
          <w:bCs w:val="0"/>
        </w:rPr>
        <w:fldChar w:fldCharType="separate"/>
      </w:r>
      <w:r w:rsidR="00080A93">
        <w:rPr>
          <w:b w:val="0"/>
          <w:bCs w:val="0"/>
          <w:noProof/>
        </w:rPr>
        <w:t>(Masterson 1994; Adams and Wendel 2005; Barker, et al. 2016; One Thousand Plant Transcriptomes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cmVzcz48dGl0bGVzPjx0aXRsZT5HZW5vbWljIGFuYWx5c2lzIG9mIHRoZSBiYXNhbCBsaW5lYWdl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r>
      <w:r w:rsidR="005B2B4A">
        <w:rPr>
          <w:b w:val="0"/>
          <w:bCs w:val="0"/>
        </w:rPr>
        <w:instrText xml:space="preserve"> ADDIN EN.CITE &lt;EndNote&gt;&lt;Cite&gt;&lt;Author&gt;Ohno&lt;/Author&gt;&lt;Year&gt;1970&lt;/Year&gt;&lt;RecNum&gt;21&lt;/RecNum&gt;&lt;DisplayText&gt;(Ohno 1970; Furlong and Holland 2002)&lt;/DisplayText&gt;&lt;record&gt;&lt;rec-number&gt;21&lt;/rec-number&gt;&lt;foreign-keys&gt;&lt;key app="EN" db-id="55awttt9yf0aace20sqpvrzmrtvr0vapts5w" timestamp="1694624070"&gt;21&lt;/key&gt;&lt;/foreign-keys&gt;&lt;ref-type name="Book"&gt;6&lt;/ref-type&gt;&lt;contributors&gt;&lt;authors&gt;&lt;author&gt;Ohno, S.&lt;/author&gt;&lt;/authors&gt;&lt;/contributors&gt;&lt;titles&gt;&lt;title&gt;Evolution by Gene Duplication&lt;/title&gt;&lt;/titles&gt;&lt;dates&gt;&lt;year&gt;1970&lt;/year&gt;&lt;/dates&gt;&lt;publisher&gt;Springer-Verlag&lt;/publisher&gt;&lt;isbn&gt;9780387052250&lt;/isbn&gt;&lt;urls&gt;&lt;related-urls&gt;&lt;url&gt;https://books.google.com/books?id=sxUDAAAAMAAJ&lt;/url&gt;&lt;/related-urls&gt;&lt;/urls&gt;&lt;/record&gt;&lt;/Cite&gt;&lt;Cite&gt;&lt;Author&gt;Furlong&lt;/Author&gt;&lt;Year&gt;2002&lt;/Year&gt;&lt;RecNum&gt;20&lt;/RecNum&gt;&lt;record&gt;&lt;rec-number&gt;20&lt;/rec-number&gt;&lt;foreign-keys&gt;&lt;key app="EN" db-id="55awttt9yf0aace20sqpvrzmrtvr0vapts5w" timestamp="1694623842"&gt;20&lt;/key&gt;&lt;/foreign-keys&gt;&lt;ref-type name="Journal Article"&gt;17&lt;/ref-type&gt;&lt;contributors&gt;&lt;authors&gt;&lt;author&gt;Furlong, Rebecca F&lt;/author&gt;&lt;author&gt;Holland, Peter WH&lt;/author&gt;&lt;/authors&gt;&lt;/contributors&gt;&lt;titles&gt;&lt;title&gt;Were vertebrates octoploid?&lt;/title&gt;&lt;secondary-title&gt;Philosophical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531-544&lt;/pages&gt;&lt;volume&gt;357&lt;/volume&gt;&lt;number&gt;1420&lt;/number&gt;&lt;dates&gt;&lt;year&gt;2002&lt;/year&gt;&lt;/dates&gt;&lt;isbn&gt;0962-8436&lt;/isbn&gt;&lt;urls&gt;&lt;/urls&gt;&lt;/record&gt;&lt;/Cite&gt;&lt;/EndNote&gt;</w:instrText>
      </w:r>
      <w:r w:rsidR="005B2B4A">
        <w:rPr>
          <w:b w:val="0"/>
          <w:bCs w:val="0"/>
        </w:rPr>
        <w:fldChar w:fldCharType="separate"/>
      </w:r>
      <w:r w:rsidR="005B2B4A">
        <w:rPr>
          <w:b w:val="0"/>
          <w:bCs w:val="0"/>
          <w:noProof/>
        </w:rPr>
        <w:t>(Ohno 1970; Furlong and Holland 2002)</w:t>
      </w:r>
      <w:r w:rsidR="005B2B4A">
        <w:rPr>
          <w:b w:val="0"/>
          <w:bCs w:val="0"/>
        </w:rPr>
        <w:fldChar w:fldCharType="end"/>
      </w:r>
      <w:commentRangeStart w:id="4"/>
      <w:r w:rsidR="00311706">
        <w:rPr>
          <w:b w:val="0"/>
          <w:bCs w:val="0"/>
        </w:rPr>
        <w:t>.</w:t>
      </w:r>
      <w:commentRangeEnd w:id="4"/>
      <w:r w:rsidR="005F0231">
        <w:rPr>
          <w:rStyle w:val="CommentReference"/>
        </w:rPr>
        <w:commentReference w:id="4"/>
      </w:r>
    </w:p>
    <w:p w14:paraId="23BA148B" w14:textId="2D5FA831" w:rsidR="00641F7C" w:rsidRDefault="00311706" w:rsidP="005E3A79">
      <w:pPr>
        <w:jc w:val="both"/>
        <w:rPr>
          <w:b w:val="0"/>
          <w:bCs w:val="0"/>
        </w:rPr>
      </w:pPr>
      <w:r>
        <w:rPr>
          <w:b w:val="0"/>
          <w:bCs w:val="0"/>
        </w:rPr>
        <w:tab/>
        <w:t xml:space="preserve">A common process in the evolution of polyploid species is diploidization, which is the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080A93">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 Rev Plant Biol&lt;/secondary-title&gt;&lt;/titles&gt;&lt;periodical&gt;&lt;full-title&gt;Annu Rev Plant Biol&lt;/full-title&gt;&lt;/periodical&gt;&lt;pages&gt;387-410&lt;/pages&gt;&lt;volume&gt;72&lt;/volume&gt;&lt;edition&gt;20210308&lt;/edition&gt;&lt;keywords&gt;&lt;keyword&gt;Animals&lt;/keyword&gt;&lt;keyword&gt;*Embryophyta&lt;/keyword&gt;&lt;keyword&gt;Evolution,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The end result of diploidization 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844C75">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 Rev Genet&lt;/secondary-title&gt;&lt;/titles&gt;&lt;periodical&gt;&lt;full-title&gt;Nat Rev Genet&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 xml:space="preserve">undergone diploidization,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ins w:id="5" w:author="Hahn, Matthew" w:date="2024-01-11T13:15:00Z">
        <w:r w:rsidR="005F0231">
          <w:rPr>
            <w:b w:val="0"/>
            <w:bCs w:val="0"/>
          </w:rPr>
          <w:t xml:space="preserve">approximately </w:t>
        </w:r>
      </w:ins>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 </w:instrText>
      </w:r>
      <w:r w:rsidR="00080A93">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b2lkeSBpbiByZWxhdGlvbiB0byB0YXhvbiBkaXZlcmdlbmNlOiBhIHBoeWxvZ2VuZXRpYyBhbmFs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</w:fldData>
        </w:fldChar>
      </w:r>
      <w:r w:rsidR="00080A93">
        <w:rPr>
          <w:b w:val="0"/>
          <w:bCs w:val="0"/>
        </w:rPr>
        <w:instrText xml:space="preserve"> ADDIN EN.CITE.DATA </w:instrText>
      </w:r>
      <w:r w:rsidR="00080A93">
        <w:rPr>
          <w:b w:val="0"/>
          <w:bCs w:val="0"/>
        </w:rPr>
      </w:r>
      <w:r w:rsidR="00080A93">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topological methods can also potentially identify the mode of polyploidy </w:t>
      </w:r>
      <w:r w:rsidR="00B40A61">
        <w:rPr>
          <w:b w:val="0"/>
          <w:bCs w:val="0"/>
        </w:rPr>
        <w:fldChar w:fldCharType="begin"/>
      </w:r>
      <w:r w:rsidR="00B40A61">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more accurately identify independent WGDs when diploidization occurs during speciation </w:t>
      </w:r>
      <w:r w:rsidR="00B40A61">
        <w:rPr>
          <w:b w:val="0"/>
          <w:bCs w:val="0"/>
        </w:rPr>
        <w:fldChar w:fldCharType="begin"/>
      </w:r>
      <w:r w:rsidR="00B40A61">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 Commun&lt;/secondary-title&gt;&lt;/titles&gt;&lt;periodical&gt;&lt;full-title&gt;Nat Commun&lt;/full-title&gt;&lt;/periodical&gt;&lt;pages&gt;2879&lt;/pages&gt;&lt;volume&gt;14&lt;/volume&gt;&lt;number&gt;1&lt;/number&gt;&lt;edition&gt;20230519&lt;/edition&gt;&lt;keywords&gt;&lt;keyword&gt;Animals&lt;/keyword&gt;&lt;keyword&gt;*Gene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commentRangeStart w:id="6"/>
      <w:r w:rsidR="008D5C18">
        <w:rPr>
          <w:b w:val="0"/>
          <w:bCs w:val="0"/>
        </w:rPr>
        <w:t>(</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commentRangeEnd w:id="6"/>
      <w:r w:rsidR="00265154">
        <w:rPr>
          <w:rStyle w:val="CommentReference"/>
        </w:rPr>
        <w:commentReference w:id="6"/>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 </w:instrText>
      </w:r>
      <w:r w:rsidR="00080A93">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b25hLjwvYXV0aC1hZGRyZXNzPjx0aXRsZXM+PHRpdGxlPkFzc2Vzc2luZyB0aGUgUGVyZm9ybWFu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 </w:instrTex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aXRsZT48c2Vjb25kYXJ5LXRpdGxlPkdlbm9tZSBSZXM8L3NlY29uZGFyeS10aXRsZT48L3RpdGxl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</w:fldData>
        </w:fldChar>
      </w:r>
      <w:r w:rsidR="00C96CE9">
        <w:rPr>
          <w:b w:val="0"/>
          <w:bCs w:val="0"/>
        </w:rPr>
        <w:instrText xml:space="preserve"> ADDIN EN.CITE.DATA </w:instrText>
      </w:r>
      <w:r w:rsidR="00C96CE9">
        <w:rPr>
          <w:b w:val="0"/>
          <w:bCs w:val="0"/>
        </w:rPr>
      </w:r>
      <w:r w:rsidR="00C96CE9">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7E7D6EAD" w:rsidR="00641F7C" w:rsidRPr="00264587" w:rsidRDefault="00641F7C" w:rsidP="005E3A79">
      <w:pPr>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suggest whole genome duplication has occurred during their evolution</w:t>
      </w:r>
      <w:r w:rsidR="0089399A">
        <w:rPr>
          <w:b w:val="0"/>
          <w:bCs w:val="0"/>
        </w:rPr>
        <w:t xml:space="preserve">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PFJlY051bT4xMjwvUmVjTnVtPjxEaXNwbGF5VGV4dD4oTm9zc2EsIGV0IGFsLiAyMDE0OyBTaGlu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==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(Nossa, et al. 2014; Shingate, Ravi, Prasad, Tay, et al. 2020)</w:t>
      </w:r>
      <w:r w:rsidR="0089399A">
        <w:rPr>
          <w:b w:val="0"/>
          <w:bCs w:val="0"/>
        </w:rPr>
        <w:fldChar w:fldCharType="end"/>
      </w:r>
      <w:r w:rsidR="00264587">
        <w:rPr>
          <w:b w:val="0"/>
          <w:bCs w:val="0"/>
        </w:rPr>
        <w:t xml:space="preserve">. Examination of the </w:t>
      </w:r>
      <w:r w:rsidR="00406768">
        <w:rPr>
          <w:b w:val="0"/>
          <w:bCs w:val="0"/>
          <w:i/>
          <w:iCs/>
        </w:rPr>
        <w:t>Hox</w:t>
      </w:r>
      <w:r w:rsidR="00406768">
        <w:rPr>
          <w:b w:val="0"/>
          <w:bCs w:val="0"/>
        </w:rPr>
        <w:t xml:space="preserve"> </w:t>
      </w:r>
      <w:r w:rsidR="00264587">
        <w:rPr>
          <w:b w:val="0"/>
          <w:bCs w:val="0"/>
        </w:rPr>
        <w:t xml:space="preserve">gene cluster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 </w:instrText>
      </w:r>
      <w:r w:rsidR="00777E31">
        <w:rPr>
          <w:b w:val="0"/>
          <w:bCs w:val="0"/>
        </w:rPr>
        <w:fldChar w:fldCharType="begin">
          <w:fldData xml:space="preserve">PEVuZE5vdGU+PENpdGU+PEF1dGhvcj5TaGluZ2F0ZTwvQXV0aG9yPjxZZWFyPjIwMjA8L1llYXI+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</w:fldData>
        </w:fldChar>
      </w:r>
      <w:r w:rsidR="00777E31">
        <w:rPr>
          <w:b w:val="0"/>
          <w:bCs w:val="0"/>
        </w:rPr>
        <w:instrText xml:space="preserve"> ADDIN EN.CITE.DATA </w:instrText>
      </w:r>
      <w:r w:rsidR="00777E31">
        <w:rPr>
          <w:b w:val="0"/>
          <w:bCs w:val="0"/>
        </w:rPr>
      </w:r>
      <w:r w:rsidR="00777E31">
        <w:rPr>
          <w:b w:val="0"/>
          <w:bCs w:val="0"/>
        </w:rPr>
        <w:fldChar w:fldCharType="end"/>
      </w:r>
      <w:r w:rsidR="0089399A">
        <w:rPr>
          <w:b w:val="0"/>
          <w:bCs w:val="0"/>
        </w:rPr>
      </w:r>
      <w:r w:rsidR="0089399A">
        <w:rPr>
          <w:b w:val="0"/>
          <w:bCs w:val="0"/>
        </w:rPr>
        <w:fldChar w:fldCharType="separate"/>
      </w:r>
      <w:r w:rsidR="00777E31">
        <w:rPr>
          <w:b w:val="0"/>
          <w:bCs w:val="0"/>
          <w:noProof/>
        </w:rPr>
        <w:t>(Kenny, et al. 2017; Shingate, Ravi, Prasad, Tay,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 </w:instrText>
      </w:r>
      <w:r w:rsidR="00FF2B85">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aG5pZCBldm9sdXRpb248L3RpdGxlPjxzZWNvbmRhcnktdGl0bGU+Qk1DIEJpb2w8L3NlY29uZGFy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</w:fldData>
        </w:fldChar>
      </w:r>
      <w:r w:rsidR="00FF2B85">
        <w:rPr>
          <w:b w:val="0"/>
          <w:bCs w:val="0"/>
        </w:rPr>
        <w:instrText xml:space="preserve"> ADDIN EN.CITE.DATA </w:instrText>
      </w:r>
      <w:r w:rsidR="00FF2B85">
        <w:rPr>
          <w:b w:val="0"/>
          <w:bCs w:val="0"/>
        </w:rPr>
      </w:r>
      <w:r w:rsidR="00FF2B85">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w:t>
      </w:r>
      <w:r w:rsidR="00406768">
        <w:rPr>
          <w:b w:val="0"/>
          <w:bCs w:val="0"/>
        </w:rPr>
        <w:lastRenderedPageBreak/>
        <w:t>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 a conserved gene cluster</w:t>
      </w:r>
      <w:r w:rsidR="00F83AC9">
        <w:rPr>
          <w:b w:val="0"/>
          <w:bCs w:val="0"/>
        </w:rPr>
        <w:t xml:space="preserve"> (i.e. the </w:t>
      </w:r>
      <w:r w:rsidR="00F83AC9" w:rsidRPr="00090F2C">
        <w:rPr>
          <w:b w:val="0"/>
          <w:bCs w:val="0"/>
          <w:i/>
          <w:iCs/>
        </w:rPr>
        <w:t>Hox</w:t>
      </w:r>
      <w:r w:rsidR="00F83AC9">
        <w:rPr>
          <w:b w:val="0"/>
          <w:bCs w:val="0"/>
        </w:rPr>
        <w:t xml:space="preserve"> cluster)</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E152E6">
        <w:rPr>
          <w:b w:val="0"/>
          <w:bCs w:val="0"/>
        </w:rPr>
        <w:t xml:space="preserve"> </w:t>
      </w:r>
      <w:r w:rsidR="00406768">
        <w:rPr>
          <w:b w:val="0"/>
          <w:bCs w:val="0"/>
        </w:rPr>
        <w:t>As well as</w:t>
      </w:r>
      <w:r w:rsidR="008B3D5D">
        <w:rPr>
          <w:b w:val="0"/>
          <w:bCs w:val="0"/>
        </w:rPr>
        <w:t xml:space="preserve"> issues with 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D6565E">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ins w:id="7" w:author="Hahn, Matthew" w:date="2024-01-11T13:22:00Z">
        <w:r w:rsidR="00265154">
          <w:rPr>
            <w:b w:val="0"/>
            <w:bCs w:val="0"/>
          </w:rPr>
          <w:t xml:space="preserve">some </w:t>
        </w:r>
      </w:ins>
      <w:r w:rsidR="0016317D">
        <w:rPr>
          <w:b w:val="0"/>
          <w:bCs w:val="0"/>
        </w:rPr>
        <w:t xml:space="preserve">molecular studies have </w:t>
      </w:r>
      <w:del w:id="8" w:author="Hahn, Matthew" w:date="2024-01-11T13:21:00Z">
        <w:r w:rsidR="0016317D" w:rsidDel="00265154">
          <w:rPr>
            <w:b w:val="0"/>
            <w:bCs w:val="0"/>
          </w:rPr>
          <w:delText xml:space="preserve">not </w:delText>
        </w:r>
      </w:del>
      <w:r w:rsidR="0016317D">
        <w:rPr>
          <w:b w:val="0"/>
          <w:bCs w:val="0"/>
        </w:rPr>
        <w:t xml:space="preserve">supported </w:t>
      </w:r>
      <w:r w:rsidR="00D6565E">
        <w:rPr>
          <w:b w:val="0"/>
          <w:bCs w:val="0"/>
        </w:rPr>
        <w:t>a</w:t>
      </w:r>
      <w:r w:rsidR="0016317D">
        <w:rPr>
          <w:b w:val="0"/>
          <w:bCs w:val="0"/>
        </w:rPr>
        <w:t xml:space="preserve"> scenario</w:t>
      </w:r>
      <w:r w:rsidR="00D6565E">
        <w:rPr>
          <w:b w:val="0"/>
          <w:bCs w:val="0"/>
        </w:rPr>
        <w:t xml:space="preserve"> of </w:t>
      </w:r>
      <w:del w:id="9" w:author="Hahn, Matthew" w:date="2024-01-11T13:22:00Z">
        <w:r w:rsidR="00D6565E" w:rsidDel="00265154">
          <w:rPr>
            <w:b w:val="0"/>
            <w:bCs w:val="0"/>
          </w:rPr>
          <w:delText xml:space="preserve">monophyletic </w:delText>
        </w:r>
      </w:del>
      <w:ins w:id="10" w:author="Hahn, Matthew" w:date="2024-01-11T13:22:00Z">
        <w:r w:rsidR="00265154">
          <w:rPr>
            <w:b w:val="0"/>
            <w:bCs w:val="0"/>
          </w:rPr>
          <w:t>poly</w:t>
        </w:r>
        <w:r w:rsidR="00265154">
          <w:rPr>
            <w:b w:val="0"/>
            <w:bCs w:val="0"/>
          </w:rPr>
          <w:t xml:space="preserve">phyletic </w:t>
        </w:r>
      </w:ins>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ZWNOdW0+MzA8L1JlY051bT48RGlzcGxheVRleHQ+KFNoYXJtYSwgZXQgYWwuIDIwMTQ7IEJhbGxl
c3Rlcm9zIGFuZCBTaGFybWEgMjAxOTsgT250YW5vLCBldCBhbC4gMjAyMSk8L0Rpc3BsYXlUZXh0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b3VyY2UtbnVtPjwvcmVjb3JkPjwvQ2l0ZT48Q2l0ZT48QXV0aG9yPkJhbGxlc3Rlcm9zPC9BdXRo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Ballesteros and Sharma 2019;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sister to spiders and scorpions</w:t>
      </w:r>
      <w:ins w:id="11" w:author="Hahn, Matthew" w:date="2024-01-11T13:22:00Z">
        <w:r w:rsidR="007C44CC">
          <w:rPr>
            <w:b w:val="0"/>
            <w:bCs w:val="0"/>
          </w:rPr>
          <w:t>, making arachnids polyphyletic</w:t>
        </w:r>
      </w:ins>
      <w:r w:rsidR="00E152E6">
        <w:rPr>
          <w:b w:val="0"/>
          <w:bCs w:val="0"/>
        </w:rPr>
        <w:t xml:space="preserve">. This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152E6">
        <w:rPr>
          <w:b w:val="0"/>
          <w:bCs w:val="0"/>
        </w:rPr>
        <w:t>.</w:t>
      </w:r>
    </w:p>
    <w:p w14:paraId="6B7A1E37" w14:textId="1D767021" w:rsidR="00641F7C" w:rsidRPr="005E6772" w:rsidRDefault="00641F7C" w:rsidP="005E3A79">
      <w:pPr>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ins w:id="12" w:author="Hahn, Matthew" w:date="2024-01-11T13:23:00Z">
        <w:r w:rsidR="009B37F8">
          <w:rPr>
            <w:b w:val="0"/>
            <w:bCs w:val="0"/>
          </w:rPr>
          <w:t xml:space="preserve"> as a backbone for analysis</w:t>
        </w:r>
      </w:ins>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 new placement in the chelicerate phylogeny. </w:t>
      </w:r>
    </w:p>
    <w:p w14:paraId="78A63485" w14:textId="7545AE52" w:rsidR="00305711" w:rsidRDefault="00305711" w:rsidP="005E3A79">
      <w:pPr>
        <w:pStyle w:val="Heading1"/>
        <w:jc w:val="both"/>
      </w:pPr>
      <w:r>
        <w:t>Methods</w:t>
      </w:r>
    </w:p>
    <w:p w14:paraId="172ED7D3" w14:textId="72CEF581" w:rsidR="00090F2C" w:rsidRPr="00090F2C" w:rsidRDefault="00090F2C" w:rsidP="005E3A79">
      <w:pPr>
        <w:jc w:val="both"/>
        <w:rPr>
          <w:b w:val="0"/>
          <w:bCs w:val="0"/>
          <w:i/>
          <w:iCs/>
        </w:rPr>
      </w:pPr>
      <w:r>
        <w:rPr>
          <w:b w:val="0"/>
          <w:bCs w:val="0"/>
          <w:i/>
          <w:iCs/>
        </w:rPr>
        <w:t>Data</w:t>
      </w:r>
    </w:p>
    <w:p w14:paraId="42503842" w14:textId="586DB1A6" w:rsidR="00101C76" w:rsidRDefault="009169FD" w:rsidP="005E3A79">
      <w:pPr>
        <w:jc w:val="both"/>
        <w:rPr>
          <w:b w:val="0"/>
          <w:bCs w:val="0"/>
        </w:rPr>
      </w:pPr>
      <w:r>
        <w:rPr>
          <w:b w:val="0"/>
          <w:bCs w:val="0"/>
        </w:rPr>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BC1A67">
        <w:rPr>
          <w:b w:val="0"/>
          <w:bCs w:val="0"/>
        </w:rPr>
        <w:t xml:space="preserve"> </w:t>
      </w:r>
      <w:r w:rsidR="00BC1A67">
        <w:rPr>
          <w:b w:val="0"/>
          <w:bCs w:val="0"/>
        </w:rPr>
        <w:fldChar w:fldCharType="begin"/>
      </w:r>
      <w:r w:rsidR="007621DA">
        <w:rPr>
          <w:b w:val="0"/>
          <w:bCs w:val="0"/>
        </w:rPr>
        <w:instrText xml:space="preserve"> ADDIN EN.CITE &lt;EndNote&gt;&lt;Cite ExcludeAuth="1"&gt;&lt;Author&gt;Assembly [Internet]. Bethesda (MD): National Library of Medicine (US)&lt;/Author&gt;&lt;Year&gt;2012 - [cited 2023 Sep 14]&lt;/Year&gt;&lt;RecNum&gt;34&lt;/RecNum&gt;&lt;DisplayText&gt;(2012 - [cited 2023 Sep 14])&lt;/DisplayText&gt;&lt;record&gt;&lt;rec-number&gt;34&lt;/rec-number&gt;&lt;foreign-keys&gt;&lt;key app="EN" db-id="55awttt9yf0aace20sqpvrzmrtvr0vapts5w" timestamp="1694719061"&gt;34&lt;/key&gt;&lt;/foreign-keys&gt;&lt;ref-type name="Journal Article"&gt;17&lt;/ref-type&gt;&lt;contributors&gt;&lt;authors&gt;&lt;author&gt;Assembly [Internet]. Bethesda (MD): National Library of Medicine (US), National Center Biotechnology Information&lt;/author&gt;&lt;/authors&gt;&lt;/contributors&gt;&lt;auth-address&gt;Bethesda (MD): National Library of Medicine (US)&lt;/auth-address&gt;&lt;titles&gt;&lt;/titles&gt;&lt;volume&gt;Available from: https://www.ncbi.nlm.nih.gov/assembly/&lt;/volume&gt;&lt;dates&gt;&lt;year&gt;2012 - [cited 2023 Sep 14]&lt;/year&gt;&lt;/dates&gt;&lt;urls&gt;&lt;related-urls&gt;&lt;url&gt;https://www.ncbi.nlm.nih.gov/assembly/&lt;/url&gt;&lt;/related-urls&gt;&lt;/urls&gt;&lt;remote-database-name&gt;Assembly&lt;/remote-database-name&gt;&lt;remote-database-provider&gt;National Center for Biotechnology Information&lt;/remote-database-provider&gt;&lt;/record&gt;&lt;/Cite&gt;&lt;/EndNote&gt;</w:instrText>
      </w:r>
      <w:r w:rsidR="00BC1A67">
        <w:rPr>
          <w:b w:val="0"/>
          <w:bCs w:val="0"/>
        </w:rPr>
        <w:fldChar w:fldCharType="separate"/>
      </w:r>
      <w:r w:rsidR="007621DA">
        <w:rPr>
          <w:b w:val="0"/>
          <w:bCs w:val="0"/>
          <w:noProof/>
        </w:rPr>
        <w:t>(2012 - [cited 2023 Sep 14])</w:t>
      </w:r>
      <w:r w:rsidR="00BC1A67">
        <w:rPr>
          <w:b w:val="0"/>
          <w:bCs w:val="0"/>
        </w:rPr>
        <w:fldChar w:fldCharType="end"/>
      </w:r>
      <w:r w:rsidR="007621DA">
        <w:rPr>
          <w:b w:val="0"/>
          <w:bCs w:val="0"/>
        </w:rPr>
        <w:t xml:space="preserve">, </w:t>
      </w:r>
      <w:proofErr w:type="spellStart"/>
      <w:r w:rsidR="007621DA">
        <w:rPr>
          <w:b w:val="0"/>
          <w:bCs w:val="0"/>
        </w:rPr>
        <w:t>Ensembl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PEVuZE5vdGU+PENpdGU+PEF1dGhvcj5pNUs8L0F1dGhvcj48WWVhcj4yMDEzPC9ZZWFyPjxSZWNO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(i5K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 </w:instrText>
      </w:r>
      <w:r w:rsidR="00080A93">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b248L3RpdGxlPjxzZWNvbmRhcnktdGl0bGU+Q29tbXVuIEJpb2w8L3NlY29uZGFyeS10aXRsZT48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w:t>
      </w:r>
      <w:r w:rsidR="00101C76">
        <w:rPr>
          <w:b w:val="0"/>
          <w:bCs w:val="0"/>
        </w:rPr>
        <w:t>(</w:t>
      </w:r>
      <w:r w:rsidR="00146E5C">
        <w:rPr>
          <w:b w:val="0"/>
          <w:bCs w:val="0"/>
        </w:rPr>
        <w:t xml:space="preserve">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ins w:id="13" w:author="Hahn, Matthew" w:date="2024-01-11T13:24:00Z">
        <w:r w:rsidR="003D4748">
          <w:rPr>
            <w:b w:val="0"/>
            <w:bCs w:val="0"/>
          </w:rPr>
          <w:t>.</w:t>
        </w:r>
      </w:ins>
      <w:r w:rsidR="00101C76">
        <w:rPr>
          <w:b w:val="0"/>
          <w:bCs w:val="0"/>
        </w:rPr>
        <w:t>)</w:t>
      </w:r>
      <w:del w:id="14" w:author="Hahn, Matthew" w:date="2024-01-11T13:24:00Z">
        <w:r w:rsidR="00146E5C" w:rsidDel="003D4748">
          <w:rPr>
            <w:b w:val="0"/>
            <w:bCs w:val="0"/>
          </w:rPr>
          <w:delText>.</w:delText>
        </w:r>
      </w:del>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5E3A79">
      <w:pPr>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lastRenderedPageBreak/>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5E3A79">
      <w:pPr>
        <w:pStyle w:val="Heading2"/>
        <w:jc w:val="both"/>
      </w:pPr>
      <w:r>
        <w:t xml:space="preserve">Gene </w:t>
      </w:r>
      <w:r w:rsidR="0023619F">
        <w:t xml:space="preserve">tree reconciliation </w:t>
      </w:r>
      <w:r>
        <w:t>analysis</w:t>
      </w:r>
    </w:p>
    <w:p w14:paraId="5830EB4F" w14:textId="7A94AC01" w:rsidR="00101C76" w:rsidRDefault="00862E2C" w:rsidP="005E3A79">
      <w:pPr>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2"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080A93">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Res&lt;/secondary-title&gt;&lt;/titles&gt;&lt;periodical&gt;&lt;full-title&gt;Genome Res&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 correcting for inconsistencies resulting from the data originating from various sources and aligned each gene family with Guidance2</w:t>
      </w:r>
      <w:r w:rsidR="00AD24DF">
        <w:rPr>
          <w:b w:val="0"/>
          <w:bCs w:val="0"/>
        </w:rPr>
        <w:t xml:space="preserve"> </w:t>
      </w:r>
      <w:r w:rsidR="00AD24DF">
        <w:rPr>
          <w:b w:val="0"/>
          <w:bCs w:val="0"/>
        </w:rPr>
        <w:fldChar w:fldCharType="begin"/>
      </w:r>
      <w:r w:rsidR="00080A93">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Res&lt;/secondary-title&gt;&lt;/titles&gt;&lt;periodical&gt;&lt;full-title&gt;Nucleic Acids Res&lt;/full-title&gt;&lt;/periodical&gt;&lt;pages&gt;W7-14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r>
      <w:r w:rsidR="00AD24DF">
        <w:rPr>
          <w:b w:val="0"/>
          <w:bCs w:val="0"/>
        </w:rPr>
        <w:instrText xml:space="preserve"> ADDIN EN.CITE &lt;EndNote&gt;&lt;Cite&gt;&lt;Author&gt;Katoh&lt;/Author&gt;&lt;Year&gt;2013&lt;/Year&gt;&lt;RecNum&gt;41&lt;/RecNum&gt;&lt;DisplayText&gt;(Katoh and Standley 2013)&lt;/DisplayText&gt;&lt;record&gt;&lt;rec-number&gt;41&lt;/rec-number&gt;&lt;foreign-keys&gt;&lt;key app="EN" db-id="55awttt9yf0aace20sqpvrzmrtvr0vapts5w" timestamp="1694722962"&gt;41&lt;/key&gt;&lt;/foreign-keys&gt;&lt;ref-type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(Print)&amp;#xD;0737-4038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346FD132" w:rsidR="0004634E" w:rsidRDefault="00862E2C" w:rsidP="005E3A79">
      <w:pPr>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 </w:instrText>
      </w:r>
      <w:r w:rsidR="00080A93">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cmVzcz48dGl0bGVzPjx0aXRsZT5JUS1UUkVFOiBhIGZhc3QgYW5kIGVmZmVjdGl2ZSBzdG9jaGFz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080A93">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 </w:instrText>
      </w:r>
      <w:r w:rsidR="00080A93">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dGxlPk1vbCBQaHlsb2dlbmV0IEV2b2w8L3NlY29uZGFyeS10aXRsZT48L3RpdGxlcz48cGVyaW9k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</w:fldData>
        </w:fldChar>
      </w:r>
      <w:r w:rsidR="00080A93">
        <w:rPr>
          <w:b w:val="0"/>
          <w:bCs w:val="0"/>
        </w:rPr>
        <w:instrText xml:space="preserve"> ADDIN EN.CITE.DATA </w:instrText>
      </w:r>
      <w:r w:rsidR="00080A93">
        <w:rPr>
          <w:b w:val="0"/>
          <w:bCs w:val="0"/>
        </w:rPr>
      </w:r>
      <w:r w:rsidR="00080A93">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commentRangeStart w:id="15"/>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subsequent analyses</w:t>
      </w:r>
      <w:commentRangeEnd w:id="15"/>
      <w:r w:rsidR="004C7337">
        <w:rPr>
          <w:rStyle w:val="CommentReference"/>
        </w:rPr>
        <w:commentReference w:id="15"/>
      </w:r>
      <w:r w:rsidR="00B5266F">
        <w:rPr>
          <w:b w:val="0"/>
          <w:bCs w:val="0"/>
        </w:rPr>
        <w:t xml:space="preserve">.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080A93">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 Comput Biol&lt;/secondary-title&gt;&lt;/titles&gt;&lt;periodical&gt;&lt;full-title&gt;J Comput Biol&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p>
    <w:p w14:paraId="57D8724D" w14:textId="740DFE23" w:rsidR="004113AE" w:rsidRPr="004113AE" w:rsidRDefault="0004634E" w:rsidP="005E3A79">
      <w:pPr>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080A93">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r>
        <w:rPr>
          <w:b w:val="0"/>
          <w:bCs w:val="0"/>
        </w:rPr>
        <w:t>. 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species tree</w:t>
      </w:r>
      <w:r w:rsidR="00817260">
        <w:rPr>
          <w:b w:val="0"/>
          <w:bCs w:val="0"/>
        </w:rPr>
        <w:t xml:space="preserve"> we inferred using ASTRAL</w:t>
      </w:r>
      <w:ins w:id="16" w:author="Hahn, Matthew" w:date="2024-01-11T13:26:00Z">
        <w:r w:rsidR="00A03205">
          <w:rPr>
            <w:b w:val="0"/>
            <w:bCs w:val="0"/>
          </w:rPr>
          <w:t xml:space="preserve"> </w:t>
        </w:r>
        <w:r w:rsidR="00A03205">
          <w:rPr>
            <w:b w:val="0"/>
            <w:bCs w:val="0"/>
          </w:rPr>
          <w:lastRenderedPageBreak/>
          <w:t>(Fig. 1A)</w:t>
        </w:r>
      </w:ins>
      <w:r w:rsidR="004C398C">
        <w:rPr>
          <w:b w:val="0"/>
          <w:bCs w:val="0"/>
        </w:rPr>
        <w:t>, t</w:t>
      </w:r>
      <w:r w:rsidR="00AF5E1B">
        <w:rPr>
          <w:b w:val="0"/>
          <w:bCs w:val="0"/>
        </w:rPr>
        <w:t>he two alternate species tree topologies we tested were</w:t>
      </w:r>
      <w:r w:rsidR="00DD7E60">
        <w:rPr>
          <w:b w:val="0"/>
          <w:bCs w:val="0"/>
        </w:rPr>
        <w:t xml:space="preserve"> 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101C76">
        <w:rPr>
          <w:b w:val="0"/>
          <w:bCs w:val="0"/>
        </w:rPr>
        <w:t>—</w:t>
      </w:r>
      <w:r w:rsidR="00DD7E60">
        <w:rPr>
          <w:b w:val="0"/>
          <w:bCs w:val="0"/>
        </w:rPr>
        <w:t>in which horseshoe crabs group within arachnids, specifically sister to spiders and scorpions</w:t>
      </w:r>
      <w:r w:rsidR="00817260">
        <w:rPr>
          <w:b w:val="0"/>
          <w:bCs w:val="0"/>
        </w:rPr>
        <w:t xml:space="preserve"> (Fig</w:t>
      </w:r>
      <w:r w:rsidR="000355AF">
        <w:rPr>
          <w:b w:val="0"/>
          <w:bCs w:val="0"/>
        </w:rPr>
        <w:t>. 1B</w:t>
      </w:r>
      <w:r w:rsidR="00817260">
        <w:rPr>
          <w:b w:val="0"/>
          <w:bCs w:val="0"/>
        </w:rPr>
        <w:t>)</w:t>
      </w:r>
      <w:r w:rsidR="00101C76">
        <w:rPr>
          <w:b w:val="0"/>
          <w:bCs w:val="0"/>
        </w:rPr>
        <w:t>—</w:t>
      </w:r>
      <w:r w:rsidR="00B05D20">
        <w:rPr>
          <w:b w:val="0"/>
          <w:bCs w:val="0"/>
        </w:rPr>
        <w:t xml:space="preserve">and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9A1E1D">
        <w:rPr>
          <w:b w:val="0"/>
          <w:bCs w:val="0"/>
        </w:rPr>
      </w:r>
      <w:r w:rsidR="009A1E1D">
        <w:rPr>
          <w:b w:val="0"/>
          <w:bCs w:val="0"/>
        </w:rPr>
        <w:fldChar w:fldCharType="separate"/>
      </w:r>
      <w:r w:rsidR="00080A93">
        <w:rPr>
          <w:b w:val="0"/>
          <w:bCs w:val="0"/>
          <w:noProof/>
        </w:rPr>
        <w:t>Ballesteros, et al. (2022)</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5E3A79">
      <w:pPr>
        <w:pStyle w:val="Heading2"/>
        <w:jc w:val="both"/>
      </w:pPr>
      <w:r w:rsidRPr="004E79D0">
        <w:t>Synteny analysis</w:t>
      </w:r>
    </w:p>
    <w:p w14:paraId="48894C17" w14:textId="11E7DA93" w:rsidR="004113AE" w:rsidRDefault="004113AE" w:rsidP="005E3A79">
      <w:pPr>
        <w:jc w:val="both"/>
        <w:rPr>
          <w:b w:val="0"/>
          <w:bCs w:val="0"/>
        </w:rPr>
      </w:pPr>
      <w:r w:rsidRPr="009169FD">
        <w:rPr>
          <w:b w:val="0"/>
          <w:bCs w:val="0"/>
        </w:rPr>
        <w:t xml:space="preserve">We used </w:t>
      </w:r>
      <w:r w:rsidR="00101C76">
        <w:rPr>
          <w:b w:val="0"/>
          <w:bCs w:val="0"/>
        </w:rPr>
        <w:t xml:space="preserve">estimates of </w:t>
      </w:r>
      <w:r w:rsidRPr="009169FD">
        <w:rPr>
          <w:b w:val="0"/>
          <w:bCs w:val="0"/>
        </w:rPr>
        <w:t>synten</w:t>
      </w:r>
      <w:r w:rsidR="00101C76">
        <w:rPr>
          <w:b w:val="0"/>
          <w:bCs w:val="0"/>
        </w:rPr>
        <w:t>y</w:t>
      </w:r>
      <w:r w:rsidRPr="009169FD">
        <w:rPr>
          <w:b w:val="0"/>
          <w:bCs w:val="0"/>
        </w:rPr>
        <w:t xml:space="preserve"> to test for paleopolyploid ancestry in</w:t>
      </w:r>
      <w:r w:rsidR="000E0E97">
        <w:rPr>
          <w:b w:val="0"/>
          <w:bCs w:val="0"/>
        </w:rPr>
        <w:t xml:space="preserve"> each of our</w:t>
      </w:r>
      <w:r w:rsidRPr="009169FD">
        <w:rPr>
          <w:b w:val="0"/>
          <w:bCs w:val="0"/>
        </w:rPr>
        <w:t xml:space="preserve"> </w:t>
      </w:r>
      <w:commentRangeStart w:id="17"/>
      <w:r w:rsidR="005740D5">
        <w:rPr>
          <w:b w:val="0"/>
          <w:bCs w:val="0"/>
        </w:rPr>
        <w:t>19</w:t>
      </w:r>
      <w:r w:rsidRPr="009169FD">
        <w:rPr>
          <w:b w:val="0"/>
          <w:bCs w:val="0"/>
        </w:rPr>
        <w:t xml:space="preserve"> species</w:t>
      </w:r>
      <w:commentRangeEnd w:id="17"/>
      <w:r w:rsidR="00D32D7B">
        <w:rPr>
          <w:rStyle w:val="CommentReference"/>
        </w:rPr>
        <w:commentReference w:id="17"/>
      </w:r>
      <w:r w:rsidR="000E0E97">
        <w:rPr>
          <w:b w:val="0"/>
          <w:bCs w:val="0"/>
        </w:rPr>
        <w:t>.</w:t>
      </w:r>
      <w:r w:rsidRPr="009169FD">
        <w:rPr>
          <w:b w:val="0"/>
          <w:bCs w:val="0"/>
        </w:rPr>
        <w:t xml:space="preserve"> </w:t>
      </w:r>
      <w:r w:rsidR="00267F5B">
        <w:rPr>
          <w:b w:val="0"/>
          <w:bCs w:val="0"/>
        </w:rPr>
        <w:t>Self-</w:t>
      </w:r>
      <w:proofErr w:type="spellStart"/>
      <w:r w:rsidR="00267F5B">
        <w:rPr>
          <w:b w:val="0"/>
          <w:bCs w:val="0"/>
        </w:rPr>
        <w:t>self syntenic</w:t>
      </w:r>
      <w:proofErr w:type="spellEnd"/>
      <w:r w:rsidR="00267F5B">
        <w:rPr>
          <w:b w:val="0"/>
          <w:bCs w:val="0"/>
        </w:rPr>
        <w:t xml:space="preserve"> analyses for each genome were made using </w:t>
      </w:r>
      <w:proofErr w:type="spellStart"/>
      <w:r w:rsidR="00267F5B">
        <w:rPr>
          <w:b w:val="0"/>
          <w:bCs w:val="0"/>
        </w:rPr>
        <w:t>MCScanX</w:t>
      </w:r>
      <w:proofErr w:type="spellEnd"/>
      <w:r w:rsidR="000D7368">
        <w:rPr>
          <w:b w:val="0"/>
          <w:bCs w:val="0"/>
        </w:rPr>
        <w:t xml:space="preserve"> (Wang et al. 2012).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to detect and visualize intraspecific syntenic blocks.</w:t>
      </w:r>
      <w:r w:rsidR="00387DAD">
        <w:rPr>
          <w:b w:val="0"/>
          <w:bCs w:val="0"/>
        </w:rPr>
        <w:t xml:space="preserve"> Given that ancient WGDs may be highly fractionated, we also used a minimum block size of 3 to</w:t>
      </w:r>
      <w:r w:rsidR="00413C1A">
        <w:rPr>
          <w:b w:val="0"/>
          <w:bCs w:val="0"/>
        </w:rPr>
        <w:t xml:space="preserve"> recover potentially highly fragmented blocks of synteny.</w:t>
      </w:r>
    </w:p>
    <w:p w14:paraId="4A7FDE69" w14:textId="04014BB8" w:rsidR="00862E2C" w:rsidRDefault="00862E2C" w:rsidP="005E3A79">
      <w:pPr>
        <w:pStyle w:val="Heading2"/>
        <w:jc w:val="both"/>
      </w:pPr>
      <w:r>
        <w:t>Synonymous divergence</w:t>
      </w:r>
      <w:r w:rsidR="00701F4A">
        <w:t xml:space="preserve"> between paralogs</w:t>
      </w:r>
      <w:r w:rsidR="008E262B">
        <w:t xml:space="preserve"> (</w:t>
      </w:r>
      <w:commentRangeStart w:id="18"/>
      <w:commentRangeStart w:id="19"/>
      <w:r w:rsidR="008E262B" w:rsidRPr="000E3F5A">
        <w:rPr>
          <w:i w:val="0"/>
        </w:rPr>
        <w:t>K</w:t>
      </w:r>
      <w:r w:rsidR="008E262B" w:rsidRPr="000E3F5A">
        <w:rPr>
          <w:b/>
          <w:bCs/>
          <w:vertAlign w:val="subscript"/>
        </w:rPr>
        <w:t>S</w:t>
      </w:r>
      <w:commentRangeEnd w:id="18"/>
      <w:r w:rsidR="0023480F">
        <w:rPr>
          <w:rStyle w:val="CommentReference"/>
          <w:b/>
          <w:bCs/>
          <w:i w:val="0"/>
          <w:iCs w:val="0"/>
        </w:rPr>
        <w:commentReference w:id="18"/>
      </w:r>
      <w:commentRangeEnd w:id="19"/>
      <w:r w:rsidR="00D32D7B">
        <w:rPr>
          <w:rStyle w:val="CommentReference"/>
          <w:b/>
          <w:bCs/>
          <w:i w:val="0"/>
          <w:iCs w:val="0"/>
        </w:rPr>
        <w:commentReference w:id="19"/>
      </w:r>
      <w:r w:rsidR="008E262B">
        <w:t>)</w:t>
      </w:r>
    </w:p>
    <w:p w14:paraId="2F5A2E65" w14:textId="653FB29F" w:rsidR="001014C4" w:rsidRPr="00CE4114" w:rsidRDefault="001741CA" w:rsidP="001014C4">
      <w:pPr>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 (Barker et al. 2008; Barker et a</w:t>
      </w:r>
      <w:r w:rsidR="00663979" w:rsidRPr="00663979">
        <w:rPr>
          <w:b w:val="0"/>
          <w:bCs w:val="0"/>
          <w:color w:val="222222"/>
          <w:shd w:val="clear" w:color="auto" w:fill="FFFFFF"/>
        </w:rPr>
        <w:t>l. 2010)</w:t>
      </w:r>
      <w:r w:rsidR="001014C4" w:rsidRPr="00663979">
        <w:rPr>
          <w:b w:val="0"/>
          <w:bCs w:val="0"/>
          <w:color w:val="222222"/>
          <w:shd w:val="clear" w:color="auto" w:fill="FFFFFF"/>
        </w:rPr>
        <w:t>.</w:t>
      </w:r>
      <w:r w:rsidR="000E0E97">
        <w:rPr>
          <w:b w:val="0"/>
          <w:bCs w:val="0"/>
          <w:color w:val="222222"/>
          <w:shd w:val="clear" w:color="auto" w:fill="FFFFFF"/>
        </w:rPr>
        <w:t xml:space="preserve"> </w:t>
      </w:r>
      <w:commentRangeStart w:id="20"/>
      <w:r w:rsidR="000E0E97">
        <w:rPr>
          <w:b w:val="0"/>
          <w:bCs w:val="0"/>
          <w:color w:val="222222"/>
          <w:shd w:val="clear" w:color="auto" w:fill="FFFFFF"/>
        </w:rPr>
        <w:t xml:space="preserve">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1014C4" w:rsidRPr="00663979">
        <w:rPr>
          <w:b w:val="0"/>
          <w:bCs w:val="0"/>
          <w:color w:val="222222"/>
          <w:shd w:val="clear" w:color="auto" w:fill="FFFFFF"/>
        </w:rPr>
        <w:t> 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commentRangeEnd w:id="20"/>
      <w:r w:rsidR="00504688">
        <w:rPr>
          <w:rStyle w:val="CommentReference"/>
        </w:rPr>
        <w:commentReference w:id="20"/>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del w:id="21" w:author="Hahn, Matthew" w:date="2024-01-11T13:27:00Z">
        <w:r w:rsidR="001014C4" w:rsidRPr="00663979" w:rsidDel="001D7912">
          <w:rPr>
            <w:b w:val="0"/>
            <w:bCs w:val="0"/>
            <w:i/>
            <w:iCs/>
            <w:color w:val="222222"/>
            <w:shd w:val="clear" w:color="auto" w:fill="FFFFFF"/>
          </w:rPr>
          <w:delText>K</w:delText>
        </w:r>
        <w:r w:rsidR="001014C4" w:rsidRPr="00663979" w:rsidDel="001D7912">
          <w:rPr>
            <w:b w:val="0"/>
            <w:bCs w:val="0"/>
            <w:color w:val="222222"/>
            <w:shd w:val="clear" w:color="auto" w:fill="FFFFFF"/>
            <w:vertAlign w:val="subscript"/>
          </w:rPr>
          <w:delText>s</w:delText>
        </w:r>
      </w:del>
      <w:ins w:id="22" w:author="Hahn, Matthew" w:date="2024-01-11T13:27:00Z">
        <w:r w:rsidR="001D7912" w:rsidRPr="00663979">
          <w:rPr>
            <w:b w:val="0"/>
            <w:bCs w:val="0"/>
            <w:i/>
            <w:iCs/>
            <w:color w:val="222222"/>
            <w:shd w:val="clear" w:color="auto" w:fill="FFFFFF"/>
          </w:rPr>
          <w:t>K</w:t>
        </w:r>
        <w:r w:rsidR="001D7912">
          <w:rPr>
            <w:b w:val="0"/>
            <w:bCs w:val="0"/>
            <w:color w:val="222222"/>
            <w:shd w:val="clear" w:color="auto" w:fill="FFFFFF"/>
            <w:vertAlign w:val="subscript"/>
          </w:rPr>
          <w:t>S</w:t>
        </w:r>
      </w:ins>
      <w:r w:rsidR="001014C4" w:rsidRPr="00663979">
        <w:rPr>
          <w:b w:val="0"/>
          <w:bCs w:val="0"/>
          <w:color w:val="222222"/>
          <w:shd w:val="clear" w:color="auto" w:fill="FFFFFF"/>
        </w:rPr>
        <w:t xml:space="preserve">) using PAML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del w:id="23" w:author="Hahn, Matthew" w:date="2024-01-11T13:29:00Z">
        <w:r w:rsidR="001014C4" w:rsidRPr="00663979" w:rsidDel="0075544E">
          <w:rPr>
            <w:b w:val="0"/>
            <w:bCs w:val="0"/>
            <w:i/>
            <w:iCs/>
            <w:color w:val="222222"/>
            <w:shd w:val="clear" w:color="auto" w:fill="FFFFFF"/>
          </w:rPr>
          <w:delText>K</w:delText>
        </w:r>
        <w:r w:rsidR="001014C4" w:rsidRPr="00663979" w:rsidDel="0075544E">
          <w:rPr>
            <w:b w:val="0"/>
            <w:bCs w:val="0"/>
            <w:color w:val="222222"/>
            <w:shd w:val="clear" w:color="auto" w:fill="FFFFFF"/>
            <w:vertAlign w:val="subscript"/>
          </w:rPr>
          <w:delText>s</w:delText>
        </w:r>
        <w:r w:rsidR="001014C4" w:rsidRPr="00663979" w:rsidDel="0075544E">
          <w:rPr>
            <w:b w:val="0"/>
            <w:bCs w:val="0"/>
            <w:color w:val="222222"/>
            <w:shd w:val="clear" w:color="auto" w:fill="FFFFFF"/>
          </w:rPr>
          <w:delText> </w:delText>
        </w:r>
      </w:del>
      <w:ins w:id="24" w:author="Hahn, Matthew" w:date="2024-01-11T13:29:00Z">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ins>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347180" w:rsidRPr="00745A6E">
        <w:rPr>
          <w:b w:val="0"/>
          <w:bCs w:val="0"/>
          <w:color w:val="222222"/>
          <w:highlight w:val="yellow"/>
          <w:shd w:val="clear" w:color="auto" w:fill="FFFFFF"/>
        </w:rPr>
        <w:t xml:space="preserve">(Sutherland et al – to be in on </w:t>
      </w:r>
      <w:proofErr w:type="spellStart"/>
      <w:r w:rsidR="00347180" w:rsidRPr="00745A6E">
        <w:rPr>
          <w:b w:val="0"/>
          <w:bCs w:val="0"/>
          <w:color w:val="222222"/>
          <w:highlight w:val="yellow"/>
          <w:shd w:val="clear" w:color="auto" w:fill="FFFFFF"/>
        </w:rPr>
        <w:t>biorXiv</w:t>
      </w:r>
      <w:proofErr w:type="spellEnd"/>
      <w:r w:rsidR="00347180" w:rsidRPr="00745A6E">
        <w:rPr>
          <w:b w:val="0"/>
          <w:bCs w:val="0"/>
          <w:color w:val="222222"/>
          <w:highlight w:val="yellow"/>
          <w:shd w:val="clear" w:color="auto" w:fill="FFFFFF"/>
        </w:rPr>
        <w:t xml:space="preserve"> ASAP)</w:t>
      </w:r>
      <w:r w:rsidR="00347180">
        <w:rPr>
          <w:b w:val="0"/>
          <w:bCs w:val="0"/>
          <w:color w:val="222222"/>
          <w:shd w:val="clear" w:color="auto" w:fill="FFFFFF"/>
        </w:rPr>
        <w:t xml:space="preserve">, to classify </w:t>
      </w:r>
      <w:ins w:id="25"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26" w:author="Hahn, Matthew" w:date="2024-01-11T13:29:00Z">
        <w:r w:rsidR="00347180" w:rsidDel="00C0635C">
          <w:rPr>
            <w:b w:val="0"/>
            <w:bCs w:val="0"/>
            <w:color w:val="222222"/>
            <w:shd w:val="clear" w:color="auto" w:fill="FFFFFF"/>
          </w:rPr>
          <w:delText>Ks</w:delText>
        </w:r>
      </w:del>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del w:id="27" w:author="Hahn, Matthew" w:date="2024-01-11T13:33:00Z">
        <w:r w:rsidR="000722CC" w:rsidRPr="000722CC" w:rsidDel="000D4D7A">
          <w:rPr>
            <w:b w:val="0"/>
            <w:bCs w:val="0"/>
            <w:color w:val="222222"/>
            <w:shd w:val="clear" w:color="auto" w:fill="FFFFFF"/>
          </w:rPr>
          <w:delText xml:space="preserve">SLEDGE </w:delText>
        </w:r>
      </w:del>
      <w:proofErr w:type="spellStart"/>
      <w:ins w:id="28" w:author="Hahn, Matthew" w:date="2024-01-11T13:33:00Z">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ins>
      <w:r w:rsidR="000722CC" w:rsidRPr="000722CC">
        <w:rPr>
          <w:b w:val="0"/>
          <w:bCs w:val="0"/>
          <w:color w:val="222222"/>
          <w:shd w:val="clear" w:color="auto" w:fill="FFFFFF"/>
        </w:rPr>
        <w:t xml:space="preserve">on node </w:t>
      </w:r>
      <w:ins w:id="29"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0" w:author="Hahn, Matthew" w:date="2024-01-11T13:29:00Z">
        <w:r w:rsidR="000722CC" w:rsidRPr="000722CC" w:rsidDel="00C0635C">
          <w:rPr>
            <w:b w:val="0"/>
            <w:bCs w:val="0"/>
            <w:color w:val="222222"/>
            <w:shd w:val="clear" w:color="auto" w:fill="FFFFFF"/>
          </w:rPr>
          <w:delText>Ks</w:delText>
        </w:r>
      </w:del>
      <w:r w:rsidR="000722CC" w:rsidRPr="000722CC">
        <w:rPr>
          <w:b w:val="0"/>
          <w:bCs w:val="0"/>
          <w:color w:val="222222"/>
          <w:shd w:val="clear" w:color="auto" w:fill="FFFFFF"/>
        </w:rPr>
        <w:t xml:space="preserve"> values for species that had greater than 1500 gene duplicates, subsampling down to 3000 duplicates when more than 3000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ins w:id="31"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2" w:author="Hahn, Matthew" w:date="2024-01-11T13:29:00Z">
        <w:r w:rsidR="0015648F" w:rsidDel="00C0635C">
          <w:rPr>
            <w:b w:val="0"/>
            <w:bCs w:val="0"/>
            <w:color w:val="222222"/>
            <w:shd w:val="clear" w:color="auto" w:fill="FFFFFF"/>
          </w:rPr>
          <w:delText>Ks</w:delText>
        </w:r>
      </w:del>
      <w:r w:rsidR="0015648F">
        <w:rPr>
          <w:b w:val="0"/>
          <w:bCs w:val="0"/>
          <w:color w:val="222222"/>
          <w:shd w:val="clear" w:color="auto" w:fill="FFFFFF"/>
        </w:rPr>
        <w:t xml:space="preserve"> </w:t>
      </w:r>
      <w:r w:rsidR="00910587">
        <w:rPr>
          <w:b w:val="0"/>
          <w:bCs w:val="0"/>
          <w:color w:val="222222"/>
          <w:shd w:val="clear" w:color="auto" w:fill="FFFFFF"/>
        </w:rPr>
        <w:t>distribution</w:t>
      </w:r>
      <w:r w:rsidR="00E05DD2">
        <w:rPr>
          <w:b w:val="0"/>
          <w:bCs w:val="0"/>
          <w:color w:val="222222"/>
          <w:shd w:val="clear" w:color="auto" w:fill="FFFFFF"/>
        </w:rPr>
        <w:t>, w</w:t>
      </w:r>
      <w:r w:rsidR="001014C4" w:rsidRPr="00663979">
        <w:rPr>
          <w:b w:val="0"/>
          <w:bCs w:val="0"/>
          <w:color w:val="222222"/>
          <w:shd w:val="clear" w:color="auto" w:fill="FFFFFF"/>
        </w:rPr>
        <w:t>e 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w:t>
      </w:r>
      <w:del w:id="33" w:author="Hahn, Matthew" w:date="2024-01-11T13:33:00Z">
        <w:r w:rsidR="001014C4" w:rsidRPr="00663979" w:rsidDel="000D4D7A">
          <w:rPr>
            <w:b w:val="0"/>
            <w:bCs w:val="0"/>
            <w:color w:val="222222"/>
            <w:shd w:val="clear" w:color="auto" w:fill="FFFFFF"/>
          </w:rPr>
          <w:delText>ue</w:delText>
        </w:r>
      </w:del>
      <w:r w:rsidR="001014C4" w:rsidRPr="00663979">
        <w:rPr>
          <w:b w:val="0"/>
          <w:bCs w:val="0"/>
          <w:color w:val="222222"/>
          <w:shd w:val="clear" w:color="auto" w:fill="FFFFFF"/>
        </w:rPr>
        <w:t> </w:t>
      </w:r>
      <w:ins w:id="34"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5" w:author="Hahn, Matthew" w:date="2024-01-11T13:29:00Z">
        <w:r w:rsidR="001014C4" w:rsidRPr="00663979" w:rsidDel="00C0635C">
          <w:rPr>
            <w:b w:val="0"/>
            <w:bCs w:val="0"/>
            <w:i/>
            <w:iCs/>
            <w:color w:val="222222"/>
            <w:shd w:val="clear" w:color="auto" w:fill="FFFFFF"/>
          </w:rPr>
          <w:delText>K</w:delText>
        </w:r>
        <w:r w:rsidR="001014C4" w:rsidRPr="00663979" w:rsidDel="00C0635C">
          <w:rPr>
            <w:b w:val="0"/>
            <w:bCs w:val="0"/>
            <w:color w:val="222222"/>
            <w:shd w:val="clear" w:color="auto" w:fill="FFFFFF"/>
            <w:vertAlign w:val="subscript"/>
          </w:rPr>
          <w:delText>s</w:delText>
        </w:r>
      </w:del>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ins w:id="36" w:author="Hahn, Matthew" w:date="2024-01-11T13:29:00Z">
        <w:r w:rsidR="00C0635C" w:rsidRPr="00663979">
          <w:rPr>
            <w:b w:val="0"/>
            <w:bCs w:val="0"/>
            <w:i/>
            <w:iCs/>
            <w:color w:val="222222"/>
            <w:shd w:val="clear" w:color="auto" w:fill="FFFFFF"/>
          </w:rPr>
          <w:t>K</w:t>
        </w:r>
        <w:r w:rsidR="00C0635C">
          <w:rPr>
            <w:b w:val="0"/>
            <w:bCs w:val="0"/>
            <w:color w:val="222222"/>
            <w:shd w:val="clear" w:color="auto" w:fill="FFFFFF"/>
            <w:vertAlign w:val="subscript"/>
          </w:rPr>
          <w:t>S</w:t>
        </w:r>
      </w:ins>
      <w:del w:id="37" w:author="Hahn, Matthew" w:date="2024-01-11T13:29:00Z">
        <w:r w:rsidR="00CE4114" w:rsidRPr="00663979" w:rsidDel="00C0635C">
          <w:rPr>
            <w:b w:val="0"/>
            <w:bCs w:val="0"/>
            <w:i/>
            <w:iCs/>
            <w:color w:val="222222"/>
            <w:shd w:val="clear" w:color="auto" w:fill="FFFFFF"/>
          </w:rPr>
          <w:delText>K</w:delText>
        </w:r>
        <w:r w:rsidR="00CE4114" w:rsidRPr="00663979" w:rsidDel="00C0635C">
          <w:rPr>
            <w:b w:val="0"/>
            <w:bCs w:val="0"/>
            <w:color w:val="222222"/>
            <w:shd w:val="clear" w:color="auto" w:fill="FFFFFF"/>
            <w:vertAlign w:val="subscript"/>
          </w:rPr>
          <w:delText>s</w:delText>
        </w:r>
      </w:del>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002D28">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p>
    <w:p w14:paraId="0489E91C" w14:textId="39B24B4D" w:rsidR="00862E2C" w:rsidRPr="004C1F6F" w:rsidRDefault="00862E2C" w:rsidP="005E3A79">
      <w:pPr>
        <w:jc w:val="both"/>
        <w:rPr>
          <w:b w:val="0"/>
          <w:bCs w:val="0"/>
        </w:rPr>
      </w:pPr>
      <w:r w:rsidRPr="009169FD">
        <w:rPr>
          <w:b w:val="0"/>
          <w:bCs w:val="0"/>
        </w:rPr>
        <w:t xml:space="preserve"> </w:t>
      </w:r>
    </w:p>
    <w:p w14:paraId="5B0B67C4" w14:textId="0798C55F" w:rsidR="00305711" w:rsidRDefault="00305711" w:rsidP="005E3A79">
      <w:pPr>
        <w:pStyle w:val="Heading1"/>
        <w:jc w:val="both"/>
      </w:pPr>
      <w:r>
        <w:t>Results</w:t>
      </w:r>
    </w:p>
    <w:p w14:paraId="55B16263" w14:textId="34A2BAE6" w:rsidR="003B4E49" w:rsidRPr="008E0DF7" w:rsidRDefault="003B4E49" w:rsidP="008E0DF7">
      <w:pPr>
        <w:pStyle w:val="Heading2"/>
      </w:pPr>
      <w:r>
        <w:t xml:space="preserve">Inference of </w:t>
      </w:r>
      <w:r w:rsidR="00E93FE8">
        <w:t xml:space="preserve">the </w:t>
      </w:r>
      <w:r>
        <w:t>species tree</w:t>
      </w:r>
    </w:p>
    <w:p w14:paraId="2EB3DD44" w14:textId="29E3DF3A" w:rsidR="00305711" w:rsidRDefault="00D905C4" w:rsidP="005E3A79">
      <w:pPr>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b24sIERDLCBVU0EuPC9hdXRoLWFkZHJlc3M+PHRpdGxlcz48dGl0bGU+Q29tcHJlaGVuc2l2ZSBT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w:t>
      </w:r>
      <w:r>
        <w:rPr>
          <w:b w:val="0"/>
          <w:bCs w:val="0"/>
        </w:rPr>
        <w:lastRenderedPageBreak/>
        <w:t xml:space="preserve">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 </w:instrText>
      </w:r>
      <w:r w:rsidR="00080A93">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b2dlbmV0aWMgc2lnbmFsPC90aXRsZT48c2Vjb25kYXJ5LXRpdGxlPk1vbCBCaW9sIEV2b2w8L3Nl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8E0DF7">
      <w:pPr>
        <w:pStyle w:val="Heading2"/>
      </w:pPr>
      <w:r>
        <w:t>Reconciliation analysis</w:t>
      </w:r>
    </w:p>
    <w:p w14:paraId="38A8B1BC" w14:textId="2849C42E" w:rsidR="00DD7E60" w:rsidRDefault="00DD7E60" w:rsidP="005E3A79">
      <w:pPr>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EF4C3C">
        <w:rPr>
          <w:b w:val="0"/>
          <w:bCs w:val="0"/>
        </w:rPr>
      </w:r>
      <w:r w:rsidR="00EF4C3C">
        <w:rPr>
          <w:b w:val="0"/>
          <w:bCs w:val="0"/>
        </w:rPr>
        <w:fldChar w:fldCharType="separate"/>
      </w:r>
      <w:r w:rsidR="00777E31">
        <w:rPr>
          <w:b w:val="0"/>
          <w:bCs w:val="0"/>
          <w:noProof/>
        </w:rPr>
        <w:t>(Nossa, et al. 2014; Kenny, et al. 2017; Shingate, Ravi, Prasad, Tay, et al. 2020; Shingate, Ravi, Prasad, Tay and Venkatesh 2020)</w:t>
      </w:r>
      <w:r w:rsidR="00EF4C3C">
        <w:rPr>
          <w:b w:val="0"/>
          <w:bCs w:val="0"/>
        </w:rPr>
        <w:fldChar w:fldCharType="end"/>
      </w:r>
      <w:r w:rsidR="00B37259">
        <w:rPr>
          <w:b w:val="0"/>
          <w:bCs w:val="0"/>
        </w:rPr>
        <w:t>, and</w:t>
      </w:r>
      <w:ins w:id="38" w:author="Hahn, Matthew" w:date="2024-01-11T13:35:00Z">
        <w:r w:rsidR="007555B7">
          <w:rPr>
            <w:b w:val="0"/>
            <w:bCs w:val="0"/>
          </w:rPr>
          <w:t>,</w:t>
        </w:r>
      </w:ins>
      <w:r w:rsidR="00B37259">
        <w:rPr>
          <w:b w:val="0"/>
          <w:bCs w:val="0"/>
        </w:rPr>
        <w:t xml:space="preserve"> based on the duplication of </w:t>
      </w:r>
      <w:r w:rsidR="00EF4C3C">
        <w:rPr>
          <w:b w:val="0"/>
          <w:bCs w:val="0"/>
        </w:rPr>
        <w:t xml:space="preserve">the </w:t>
      </w:r>
      <w:r w:rsidR="00EF4C3C">
        <w:rPr>
          <w:b w:val="0"/>
          <w:bCs w:val="0"/>
          <w:i/>
          <w:iCs/>
        </w:rPr>
        <w:t xml:space="preserve">Hox </w:t>
      </w:r>
      <w:r w:rsidR="00B37259">
        <w:rPr>
          <w:b w:val="0"/>
          <w:bCs w:val="0"/>
        </w:rPr>
        <w:t xml:space="preserve">gene </w:t>
      </w:r>
      <w:r w:rsidR="00EF4C3C">
        <w:rPr>
          <w:b w:val="0"/>
          <w:bCs w:val="0"/>
        </w:rPr>
        <w:t>cluster</w:t>
      </w:r>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 </w:instrText>
      </w:r>
      <w:r w:rsidR="00080A93">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L3RpdGxlPjxzZWNvbmRhcnktdGl0bGU+Qk1DIEJpb2w8L3NlY29uZGFyeS10aXRsZT48L3RpdGxl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</w:fldData>
        </w:fldChar>
      </w:r>
      <w:r w:rsidR="00080A93">
        <w:rPr>
          <w:b w:val="0"/>
          <w:bCs w:val="0"/>
        </w:rPr>
        <w:instrText xml:space="preserve"> ADDIN EN.CITE.DATA </w:instrText>
      </w:r>
      <w:r w:rsidR="00080A93">
        <w:rPr>
          <w:b w:val="0"/>
          <w:bCs w:val="0"/>
        </w:rPr>
      </w:r>
      <w:r w:rsidR="00080A93">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002D28">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 Biol&lt;/secondary-title&gt;&lt;/titles&gt;&lt;periodical&gt;&lt;full-title&gt;Syst Biol&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del w:id="39" w:author="Hahn, Matthew" w:date="2024-01-11T13:35:00Z">
        <w:r w:rsidR="00ED0611" w:rsidDel="007555B7">
          <w:rPr>
            <w:b w:val="0"/>
            <w:bCs w:val="0"/>
          </w:rPr>
          <w:delText>:</w:delText>
        </w:r>
      </w:del>
      <w:r w:rsidR="00B37259">
        <w:rPr>
          <w:b w:val="0"/>
          <w:bCs w:val="0"/>
        </w:rPr>
        <w:t xml:space="preserve"> our inferred species tree,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ins w:id="40" w:author="Hahn, Matthew" w:date="2024-01-11T13:36:00Z">
        <w:r w:rsidR="00BF2CC9">
          <w:rPr>
            <w:b w:val="0"/>
            <w:bCs w:val="0"/>
          </w:rPr>
          <w:t xml:space="preserve"> (</w:t>
        </w:r>
      </w:ins>
      <w:ins w:id="41" w:author="Hahn, Matthew" w:date="2024-01-11T13:37:00Z">
        <w:r w:rsidR="00BF2CC9">
          <w:rPr>
            <w:b w:val="0"/>
            <w:bCs w:val="0"/>
          </w:rPr>
          <w:t>black shapes in Fig. 2)</w:t>
        </w:r>
      </w:ins>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large scale 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commentRangeStart w:id="42"/>
      <w:commentRangeStart w:id="43"/>
      <w:ins w:id="44" w:author="Thomas, Gregg" w:date="2024-01-10T16:23:00Z">
        <w:r w:rsidR="00F81EFC">
          <w:rPr>
            <w:b w:val="0"/>
          </w:rPr>
          <w:t>The horseshoe crab clade is also often inferred as being involved in a WGD in the next lowest scoring MUL-trees when using the other two spec</w:t>
        </w:r>
      </w:ins>
      <w:ins w:id="45" w:author="Thomas, Gregg" w:date="2024-01-10T16:24:00Z">
        <w:r w:rsidR="00F81EFC">
          <w:rPr>
            <w:b w:val="0"/>
          </w:rPr>
          <w:t>ies trees, but usually in more complicated scenarios (Figs. S1 and S2</w:t>
        </w:r>
      </w:ins>
      <w:ins w:id="46" w:author="Thomas, Gregg" w:date="2024-01-10T16:26:00Z">
        <w:r w:rsidR="00F81EFC">
          <w:rPr>
            <w:b w:val="0"/>
          </w:rPr>
          <w:t>; Supplemental Tables S</w:t>
        </w:r>
      </w:ins>
      <w:ins w:id="47" w:author="Thomas, Gregg" w:date="2024-01-10T16:27:00Z">
        <w:r w:rsidR="00F81EFC">
          <w:rPr>
            <w:b w:val="0"/>
          </w:rPr>
          <w:t>4</w:t>
        </w:r>
      </w:ins>
      <w:ins w:id="48" w:author="Thomas, Gregg" w:date="2024-01-10T16:26:00Z">
        <w:r w:rsidR="00F81EFC">
          <w:rPr>
            <w:b w:val="0"/>
          </w:rPr>
          <w:t xml:space="preserve"> and S</w:t>
        </w:r>
      </w:ins>
      <w:ins w:id="49" w:author="Thomas, Gregg" w:date="2024-01-10T16:27:00Z">
        <w:r w:rsidR="00F81EFC">
          <w:rPr>
            <w:b w:val="0"/>
          </w:rPr>
          <w:t>5</w:t>
        </w:r>
      </w:ins>
      <w:ins w:id="50" w:author="Thomas, Gregg" w:date="2024-01-10T16:24:00Z">
        <w:r w:rsidR="00F81EFC">
          <w:rPr>
            <w:b w:val="0"/>
          </w:rPr>
          <w:t xml:space="preserve">). </w:t>
        </w:r>
        <w:commentRangeEnd w:id="42"/>
        <w:r w:rsidR="00F81EFC">
          <w:rPr>
            <w:rStyle w:val="CommentReference"/>
          </w:rPr>
          <w:commentReference w:id="42"/>
        </w:r>
      </w:ins>
      <w:commentRangeEnd w:id="43"/>
      <w:r w:rsidR="00BF2CC9">
        <w:rPr>
          <w:rStyle w:val="CommentReference"/>
        </w:rPr>
        <w:commentReference w:id="43"/>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find that</w:t>
      </w:r>
      <w:r w:rsidR="005F4440">
        <w:rPr>
          <w:b w:val="0"/>
          <w:bCs w:val="0"/>
        </w:rPr>
        <w:t xml:space="preserve"> 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 xml:space="preserve">occurring. </w:t>
      </w:r>
    </w:p>
    <w:p w14:paraId="4F97A21A" w14:textId="42D21B66" w:rsidR="00E93070" w:rsidRDefault="00E93070" w:rsidP="005E3A79">
      <w:pPr>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as sister to spiders and scorpions. </w:t>
      </w:r>
      <w:r w:rsidR="001C1256">
        <w:rPr>
          <w:b w:val="0"/>
          <w:bCs w:val="0"/>
        </w:rPr>
        <w:t>W</w:t>
      </w:r>
      <w:r>
        <w:rPr>
          <w:b w:val="0"/>
          <w:bCs w:val="0"/>
        </w:rPr>
        <w:t>hile our species tree always better explains the data</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w:t>
      </w:r>
      <w:commentRangeStart w:id="51"/>
      <w:r>
        <w:rPr>
          <w:b w:val="0"/>
          <w:bCs w:val="0"/>
        </w:rPr>
        <w:t>from these data</w:t>
      </w:r>
      <w:commentRangeEnd w:id="51"/>
      <w:r w:rsidR="00BF2CC9">
        <w:rPr>
          <w:rStyle w:val="CommentReference"/>
        </w:rPr>
        <w:commentReference w:id="51"/>
      </w:r>
      <w:r>
        <w:rPr>
          <w:b w:val="0"/>
          <w:bCs w:val="0"/>
        </w:rPr>
        <w:t>.</w:t>
      </w:r>
    </w:p>
    <w:p w14:paraId="4BB38E95" w14:textId="5B8879FC" w:rsidR="00DB5E77" w:rsidRPr="008E0DF7" w:rsidRDefault="00DB5E77" w:rsidP="008E0DF7">
      <w:pPr>
        <w:pStyle w:val="Heading2"/>
      </w:pPr>
      <w:r>
        <w:t xml:space="preserve">Synteny </w:t>
      </w:r>
      <w:r w:rsidR="00487E2D">
        <w:t xml:space="preserve">and </w:t>
      </w:r>
      <w:del w:id="52" w:author="Hahn, Matthew" w:date="2024-01-11T13:39:00Z">
        <w:r w:rsidR="004D05B3" w:rsidRPr="00BF2CC9" w:rsidDel="00BF2CC9">
          <w:rPr>
            <w:i w:val="0"/>
            <w:iCs w:val="0"/>
            <w:rPrChange w:id="53" w:author="Hahn, Matthew" w:date="2024-01-11T13:39:00Z">
              <w:rPr/>
            </w:rPrChange>
          </w:rPr>
          <w:delText>K</w:delText>
        </w:r>
        <w:r w:rsidR="004D05B3" w:rsidRPr="008E0DF7" w:rsidDel="00BF2CC9">
          <w:rPr>
            <w:vertAlign w:val="subscript"/>
          </w:rPr>
          <w:delText>S</w:delText>
        </w:r>
        <w:r w:rsidR="004D05B3" w:rsidRPr="008E0DF7" w:rsidDel="00BF2CC9">
          <w:delText xml:space="preserve"> </w:delText>
        </w:r>
      </w:del>
      <w:ins w:id="54" w:author="Hahn, Matthew" w:date="2024-01-11T13:39:00Z">
        <w:r w:rsidR="00BF2CC9" w:rsidRPr="00BF2CC9">
          <w:rPr>
            <w:i w:val="0"/>
            <w:iCs w:val="0"/>
            <w:rPrChange w:id="55" w:author="Hahn, Matthew" w:date="2024-01-11T13:39:00Z">
              <w:rPr/>
            </w:rPrChange>
          </w:rPr>
          <w:t>K</w:t>
        </w:r>
        <w:r w:rsidR="00BF2CC9">
          <w:rPr>
            <w:vertAlign w:val="subscript"/>
          </w:rPr>
          <w:t>S</w:t>
        </w:r>
        <w:r w:rsidR="00BF2CC9" w:rsidRPr="008E0DF7">
          <w:t xml:space="preserve"> </w:t>
        </w:r>
      </w:ins>
      <w:r w:rsidR="004D05B3" w:rsidRPr="008E0DF7">
        <w:t>analys</w:t>
      </w:r>
      <w:r w:rsidR="008A064C">
        <w:t>e</w:t>
      </w:r>
      <w:r w:rsidR="004D05B3" w:rsidRPr="008E0DF7">
        <w:t>s</w:t>
      </w:r>
    </w:p>
    <w:p w14:paraId="2DC1E404" w14:textId="30212291" w:rsidR="006F1408" w:rsidRPr="003D4264" w:rsidRDefault="006F1408" w:rsidP="007F4959">
      <w:pPr>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syntenic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w:t>
      </w:r>
      <w:r>
        <w:rPr>
          <w:b w:val="0"/>
          <w:bCs w:val="0"/>
        </w:rPr>
        <w:lastRenderedPageBreak/>
        <w:t xml:space="preserve">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proofErr w:type="gramStart"/>
      <w:r>
        <w:rPr>
          <w:b w:val="0"/>
          <w:bCs w:val="0"/>
        </w:rPr>
        <w:t>both of these</w:t>
      </w:r>
      <w:proofErr w:type="gramEnd"/>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745A6E">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w:t>
      </w:r>
      <w:commentRangeStart w:id="56"/>
      <w:del w:id="57" w:author="Hahn, Matthew" w:date="2024-01-11T13:40:00Z">
        <w:r w:rsidR="00FC6E7E" w:rsidDel="00690442">
          <w:rPr>
            <w:b w:val="0"/>
            <w:bCs w:val="0"/>
          </w:rPr>
          <w:delText xml:space="preserve">see </w:delText>
        </w:r>
      </w:del>
      <w:r w:rsidR="00FC6E7E">
        <w:rPr>
          <w:b w:val="0"/>
          <w:bCs w:val="0"/>
        </w:rPr>
        <w:t>Fig. 3</w:t>
      </w:r>
      <w:del w:id="58" w:author="Hahn, Matthew" w:date="2024-01-11T13:40:00Z">
        <w:r w:rsidR="00FC6E7E" w:rsidDel="00690442">
          <w:rPr>
            <w:b w:val="0"/>
            <w:bCs w:val="0"/>
          </w:rPr>
          <w:delText xml:space="preserve"> </w:delText>
        </w:r>
      </w:del>
      <w:commentRangeEnd w:id="56"/>
      <w:r w:rsidR="00690442">
        <w:rPr>
          <w:rStyle w:val="CommentReference"/>
        </w:rPr>
        <w:commentReference w:id="56"/>
      </w:r>
      <w:del w:id="59" w:author="Hahn, Matthew" w:date="2024-01-11T13:40:00Z">
        <w:r w:rsidR="00FC6E7E" w:rsidDel="00690442">
          <w:rPr>
            <w:b w:val="0"/>
            <w:bCs w:val="0"/>
          </w:rPr>
          <w:delText>for between</w:delText>
        </w:r>
      </w:del>
      <w:del w:id="60" w:author="Hahn, Matthew" w:date="2024-01-11T13:39:00Z">
        <w:r w:rsidR="00FC6E7E" w:rsidDel="00690442">
          <w:rPr>
            <w:b w:val="0"/>
            <w:bCs w:val="0"/>
          </w:rPr>
          <w:delText xml:space="preserve"> </w:delText>
        </w:r>
      </w:del>
      <w:del w:id="61" w:author="Hahn, Matthew" w:date="2024-01-11T13:40:00Z">
        <w:r w:rsidR="00FC6E7E" w:rsidDel="00690442">
          <w:rPr>
            <w:b w:val="0"/>
            <w:bCs w:val="0"/>
          </w:rPr>
          <w:delText>group comparison</w:delText>
        </w:r>
      </w:del>
      <w:r w:rsidR="00FC6E7E">
        <w:rPr>
          <w:b w:val="0"/>
          <w:bCs w:val="0"/>
        </w:rPr>
        <w:t>)</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r w:rsidR="00F17848">
        <w:rPr>
          <w:b w:val="0"/>
          <w:bCs w:val="0"/>
        </w:rPr>
        <w:t>S6</w:t>
      </w:r>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commentRangeStart w:id="62"/>
      <w:r w:rsidR="00B61948">
        <w:rPr>
          <w:b w:val="0"/>
          <w:bCs w:val="0"/>
        </w:rPr>
        <w:t>~0.9</w:t>
      </w:r>
      <w:r w:rsidR="00D94D9F" w:rsidRPr="00D94D9F">
        <w:rPr>
          <w:b w:val="0"/>
          <w:bCs w:val="0"/>
        </w:rPr>
        <w:t>-1.</w:t>
      </w:r>
      <w:r w:rsidR="00B61948">
        <w:rPr>
          <w:b w:val="0"/>
          <w:bCs w:val="0"/>
        </w:rPr>
        <w:t>3</w:t>
      </w:r>
      <w:r w:rsidR="00D94D9F" w:rsidRPr="00D94D9F">
        <w:rPr>
          <w:b w:val="0"/>
          <w:bCs w:val="0"/>
        </w:rPr>
        <w:t>5</w:t>
      </w:r>
      <w:commentRangeEnd w:id="62"/>
      <w:r w:rsidR="00B61948">
        <w:rPr>
          <w:rStyle w:val="CommentReference"/>
        </w:rPr>
        <w:commentReference w:id="62"/>
      </w:r>
      <w:r w:rsidR="00D94D9F" w:rsidRPr="00D94D9F">
        <w:rPr>
          <w:b w:val="0"/>
          <w:bCs w:val="0"/>
        </w:rPr>
        <w:t>,</w:t>
      </w:r>
      <w:r w:rsidR="00B61948">
        <w:rPr>
          <w:b w:val="0"/>
          <w:bCs w:val="0"/>
        </w:rPr>
        <w:t xml:space="preserve"> </w:t>
      </w:r>
      <w:r w:rsidR="00D94D9F" w:rsidRPr="00D94D9F">
        <w:rPr>
          <w:b w:val="0"/>
          <w:bCs w:val="0"/>
        </w:rPr>
        <w:t xml:space="preserve">corresponding to the same branch identified with an excess number of gene duplications and losses in our gene tree topology reconciliation analysis above (Fig. 1, </w:t>
      </w:r>
      <w:r w:rsidR="00F17848">
        <w:rPr>
          <w:b w:val="0"/>
          <w:bCs w:val="0"/>
        </w:rPr>
        <w:t xml:space="preserve">Fig. </w:t>
      </w:r>
      <w:r w:rsidR="00D94D9F" w:rsidRPr="00D94D9F">
        <w:rPr>
          <w:b w:val="0"/>
          <w:bCs w:val="0"/>
        </w:rPr>
        <w:t xml:space="preserve">3).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ins w:id="63" w:author="Hahn, Matthew" w:date="2024-01-11T13:42:00Z">
        <w:r w:rsidR="00690442">
          <w:rPr>
            <w:b w:val="0"/>
            <w:bCs w:val="0"/>
          </w:rPr>
          <w:t xml:space="preserve"> (Fig. 3)</w:t>
        </w:r>
      </w:ins>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ins w:id="64" w:author="Hahn, Matthew" w:date="2024-01-11T13:45:00Z">
        <w:r w:rsidR="00956655">
          <w:rPr>
            <w:b w:val="0"/>
            <w:bCs w:val="0"/>
          </w:rPr>
          <w:t xml:space="preserve">Fig. 3; </w:t>
        </w:r>
      </w:ins>
      <w:r w:rsidR="00D94D9F" w:rsidRPr="00E952FE">
        <w:rPr>
          <w:b w:val="0"/>
          <w:bCs w:val="0"/>
        </w:rPr>
        <w:t xml:space="preserve">Supplemental Table </w:t>
      </w:r>
      <w:r w:rsidR="00910587">
        <w:rPr>
          <w:b w:val="0"/>
          <w:bCs w:val="0"/>
        </w:rPr>
        <w:t>S6</w:t>
      </w:r>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p>
    <w:p w14:paraId="32D455E8" w14:textId="6C819363" w:rsidR="00305711" w:rsidRDefault="00305711" w:rsidP="005E3A79">
      <w:pPr>
        <w:pStyle w:val="Heading1"/>
        <w:jc w:val="both"/>
      </w:pPr>
      <w:r>
        <w:t>Discussion</w:t>
      </w:r>
    </w:p>
    <w:p w14:paraId="57088E9F" w14:textId="5514D035" w:rsidR="006606EB" w:rsidRDefault="000D60CD" w:rsidP="005E3A79">
      <w:pPr>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 </w:instrText>
      </w:r>
      <w:r w:rsidR="00080A93">
        <w:rPr>
          <w:b w:val="0"/>
          <w:bCs w:val="0"/>
        </w:rPr>
        <w:fldChar w:fldCharType="begin">
          <w:fldData xml:space="preserve">PEVuZE5vdGU+PENpdGU+PEF1dGhvcj5PaG5vPC9BdXRob3I+PFllYXI+MTk3MDwvWWVhcj48UmVj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</w:fldData>
        </w:fldChar>
      </w:r>
      <w:r w:rsidR="00080A93">
        <w:rPr>
          <w:b w:val="0"/>
          <w:bCs w:val="0"/>
        </w:rPr>
        <w:instrText xml:space="preserve"> ADDIN EN.CITE.DATA </w:instrText>
      </w:r>
      <w:r w:rsidR="00080A93">
        <w:rPr>
          <w:b w:val="0"/>
          <w:bCs w:val="0"/>
        </w:rPr>
      </w:r>
      <w:r w:rsidR="00080A93">
        <w:rPr>
          <w:b w:val="0"/>
          <w:bCs w:val="0"/>
        </w:rPr>
        <w:fldChar w:fldCharType="end"/>
      </w:r>
      <w:r w:rsidR="00874183">
        <w:rPr>
          <w:b w:val="0"/>
          <w:bCs w:val="0"/>
        </w:rPr>
      </w:r>
      <w:r w:rsidR="00874183">
        <w:rPr>
          <w:b w:val="0"/>
          <w:bCs w:val="0"/>
        </w:rPr>
        <w:fldChar w:fldCharType="separate"/>
      </w:r>
      <w:r w:rsidR="00080A93">
        <w:rPr>
          <w:b w:val="0"/>
          <w:bCs w:val="0"/>
          <w:noProof/>
        </w:rPr>
        <w:t>(Ohno 1970; Werth and Windham 1991; Adams and Wendel 2005; Crow, et al. 2006)</w:t>
      </w:r>
      <w:r w:rsidR="00874183">
        <w:rPr>
          <w:b w:val="0"/>
          <w:bCs w:val="0"/>
        </w:rPr>
        <w:fldChar w:fldCharType="end"/>
      </w:r>
      <w:r>
        <w:rPr>
          <w:b w:val="0"/>
          <w:bCs w:val="0"/>
        </w:rPr>
        <w:t xml:space="preserve">. While the process of diploidization (the return of the genome to a diploid state after WGD)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del w:id="65" w:author="Hahn, Matthew" w:date="2024-01-11T13:45:00Z">
        <w:r w:rsidR="00745A6E" w:rsidDel="00956655">
          <w:rPr>
            <w:b w:val="0"/>
            <w:bCs w:val="0"/>
          </w:rPr>
          <w:delText xml:space="preserve"> </w:delText>
        </w:r>
        <w:r w:rsidR="00745A6E" w:rsidRPr="00745A6E" w:rsidDel="00956655">
          <w:rPr>
            <w:b w:val="0"/>
            <w:bCs w:val="0"/>
            <w:highlight w:val="yellow"/>
          </w:rPr>
          <w:delText>(SLEDG</w:delText>
        </w:r>
        <w:r w:rsidR="00910587" w:rsidDel="00956655">
          <w:rPr>
            <w:b w:val="0"/>
            <w:bCs w:val="0"/>
            <w:highlight w:val="yellow"/>
          </w:rPr>
          <w:delText>e</w:delText>
        </w:r>
        <w:r w:rsidR="00745A6E" w:rsidRPr="00745A6E" w:rsidDel="00956655">
          <w:rPr>
            <w:b w:val="0"/>
            <w:bCs w:val="0"/>
            <w:highlight w:val="yellow"/>
          </w:rPr>
          <w:delText xml:space="preserve"> citation)</w:delText>
        </w:r>
        <w:r w:rsidRPr="00745A6E" w:rsidDel="00956655">
          <w:rPr>
            <w:b w:val="0"/>
            <w:bCs w:val="0"/>
            <w:highlight w:val="yellow"/>
          </w:rPr>
          <w:delText>.</w:delText>
        </w:r>
      </w:del>
      <w:ins w:id="66" w:author="Hahn, Matthew" w:date="2024-01-11T13:45:00Z">
        <w:r w:rsidR="00956655">
          <w:rPr>
            <w:b w:val="0"/>
            <w:bCs w:val="0"/>
          </w:rPr>
          <w:t>.</w:t>
        </w:r>
      </w:ins>
      <w:r>
        <w:rPr>
          <w:b w:val="0"/>
          <w:bCs w:val="0"/>
        </w:rPr>
        <w:t xml:space="preserve"> </w:t>
      </w:r>
      <w:r w:rsidR="0033456E">
        <w:rPr>
          <w:b w:val="0"/>
          <w:bCs w:val="0"/>
        </w:rPr>
        <w:t xml:space="preserve">Here, we used </w:t>
      </w:r>
      <w:ins w:id="67" w:author="Hahn, Matthew" w:date="2024-01-11T13:46:00Z">
        <w:r w:rsidR="00956655">
          <w:rPr>
            <w:b w:val="0"/>
            <w:bCs w:val="0"/>
          </w:rPr>
          <w:t xml:space="preserve">multiple of </w:t>
        </w:r>
      </w:ins>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 </w:instrText>
      </w:r>
      <w:r w:rsidR="00777E31">
        <w:rPr>
          <w:b w:val="0"/>
          <w:bCs w:val="0"/>
        </w:rPr>
        <w:fldChar w:fldCharType="begin">
          <w:fldData xml:space="preserve">PEVuZE5vdGU+PENpdGU+PEF1dGhvcj5Ob3NzYTwvQXV0aG9yPjxZZWFyPjIwMTQ8L1llYXI+PFJl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=
</w:fldData>
        </w:fldChar>
      </w:r>
      <w:r w:rsidR="00777E31">
        <w:rPr>
          <w:b w:val="0"/>
          <w:bCs w:val="0"/>
        </w:rPr>
        <w:instrText xml:space="preserve"> ADDIN EN.CITE.DATA </w:instrText>
      </w:r>
      <w:r w:rsidR="00777E31">
        <w:rPr>
          <w:b w:val="0"/>
          <w:bCs w:val="0"/>
        </w:rPr>
      </w:r>
      <w:r w:rsidR="00777E31">
        <w:rPr>
          <w:b w:val="0"/>
          <w:bCs w:val="0"/>
        </w:rPr>
        <w:fldChar w:fldCharType="end"/>
      </w:r>
      <w:r w:rsidR="00581F6F">
        <w:rPr>
          <w:b w:val="0"/>
          <w:bCs w:val="0"/>
        </w:rPr>
      </w:r>
      <w:r w:rsidR="00581F6F">
        <w:rPr>
          <w:b w:val="0"/>
          <w:bCs w:val="0"/>
        </w:rPr>
        <w:fldChar w:fldCharType="separate"/>
      </w:r>
      <w:r w:rsidR="00777E31">
        <w:rPr>
          <w:b w:val="0"/>
          <w:bCs w:val="0"/>
          <w:noProof/>
        </w:rPr>
        <w:t>(Nossa, et al. 2014; Kenny, et al. 2017; Shingate, Ravi, Prasad, Tay,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 </w:instrText>
      </w:r>
      <w:r w:rsidR="00542C26">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PC9hdXRoLWFkZHJlc3M+PHRpdGxlcz48dGl0bGU+SG9tZW9ib3ggR2VuZSBEdXBsaWNhdGlvbiBh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PC9yZWxhdGVkLXVybHM+PC91cmxzPjxjdXN0b20yPlBNQzU1MzUyOTQ8L2N1c3RvbTI+PGVsZWN0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dXRoLWFkZHJlc3M+PHRpdGxlcz48dGl0bGU+SG9tZW9ib3ggR2VuZSBEdXBsaWNhdGlvbiBhbmQg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</w:fldData>
        </w:fldChar>
      </w:r>
      <w:r w:rsidR="00542C26">
        <w:rPr>
          <w:b w:val="0"/>
          <w:bCs w:val="0"/>
        </w:rPr>
        <w:instrText xml:space="preserve"> ADDIN EN.CITE.DATA </w:instrText>
      </w:r>
      <w:r w:rsidR="00542C26">
        <w:rPr>
          <w:b w:val="0"/>
          <w:bCs w:val="0"/>
        </w:rPr>
      </w:r>
      <w:r w:rsidR="00542C26">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duplication of a well-conserved gene family</w:t>
      </w:r>
      <w:r w:rsidR="00123157">
        <w:rPr>
          <w:b w:val="0"/>
          <w:bCs w:val="0"/>
        </w:rPr>
        <w:t xml:space="preserve"> cluster</w:t>
      </w:r>
      <w:r w:rsidR="0033456E">
        <w:rPr>
          <w:b w:val="0"/>
          <w:bCs w:val="0"/>
        </w:rPr>
        <w:t>,</w:t>
      </w:r>
      <w:r w:rsidR="00123157">
        <w:rPr>
          <w:b w:val="0"/>
          <w:bCs w:val="0"/>
        </w:rPr>
        <w:t xml:space="preserve"> the</w:t>
      </w:r>
      <w:r w:rsidR="0033456E">
        <w:rPr>
          <w:b w:val="0"/>
          <w:bCs w:val="0"/>
        </w:rPr>
        <w:t xml:space="preserve"> </w:t>
      </w:r>
      <w:r w:rsidR="00123157">
        <w:rPr>
          <w:b w:val="0"/>
          <w:bCs w:val="0"/>
          <w:i/>
          <w:iCs/>
        </w:rPr>
        <w:t xml:space="preserve">Hox </w:t>
      </w:r>
      <w:r w:rsidR="00123157">
        <w:rPr>
          <w:b w:val="0"/>
          <w:bCs w:val="0"/>
        </w:rPr>
        <w:t>genes</w:t>
      </w:r>
      <w:r w:rsidR="0033456E">
        <w:rPr>
          <w:b w:val="0"/>
          <w:bCs w:val="0"/>
        </w:rPr>
        <w:t xml:space="preserve">. Further investigations of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1CBBFD71" w14:textId="4DDC8E03" w:rsidR="00305711" w:rsidRPr="0058713F" w:rsidRDefault="0033456E" w:rsidP="006606EB">
      <w:pPr>
        <w:ind w:firstLine="720"/>
        <w:jc w:val="both"/>
        <w:rPr>
          <w:b w:val="0"/>
          <w:bCs w:val="0"/>
        </w:rPr>
      </w:pPr>
      <w:r>
        <w:rPr>
          <w:b w:val="0"/>
          <w:bCs w:val="0"/>
        </w:rPr>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ins w:id="68" w:author="Hahn, Matthew" w:date="2024-01-11T13:46:00Z">
        <w:r w:rsidR="00956655">
          <w:rPr>
            <w:b w:val="0"/>
            <w:bCs w:val="0"/>
          </w:rPr>
          <w:t>i</w:t>
        </w:r>
      </w:ins>
      <w:r w:rsidR="006606EB">
        <w:rPr>
          <w:b w:val="0"/>
          <w:bCs w:val="0"/>
        </w:rPr>
        <w:t xml:space="preserve">c synteny or peaks in divergence of paralogs that would indicate a WGD. This implies that the two copies of the </w:t>
      </w:r>
      <w:r w:rsidR="00187CEA" w:rsidRPr="001045EC">
        <w:rPr>
          <w:b w:val="0"/>
          <w:bCs w:val="0"/>
          <w:i/>
          <w:iCs/>
        </w:rPr>
        <w:t>Hox</w:t>
      </w:r>
      <w:r w:rsidR="006606EB">
        <w:rPr>
          <w:b w:val="0"/>
          <w:bCs w:val="0"/>
        </w:rPr>
        <w:t xml:space="preserve"> gene cluster observed in some spiders and scorpions may instead be the result of a more limited duplication event. </w:t>
      </w:r>
      <w:r w:rsidR="0058713F">
        <w:rPr>
          <w:b w:val="0"/>
          <w:bCs w:val="0"/>
        </w:rPr>
        <w:t xml:space="preserve">While </w:t>
      </w:r>
      <w:r w:rsidR="0058713F">
        <w:rPr>
          <w:b w:val="0"/>
          <w:bCs w:val="0"/>
          <w:i/>
          <w:iCs/>
        </w:rPr>
        <w:t xml:space="preserve">Hox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 </w:instrTex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aG9yPjxhdXRob3I+RGFyd2luIFRyZWUgb2YgTGlmZSwgQ29uc29ydGl1bTwvYXV0aG9yPjxhdXRo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</w:fldData>
        </w:fldChar>
      </w:r>
      <w:r w:rsidR="000A7521">
        <w:rPr>
          <w:b w:val="0"/>
          <w:bCs w:val="0"/>
        </w:rPr>
        <w:instrText xml:space="preserve"> ADDIN EN.CITE.DATA </w:instrText>
      </w:r>
      <w:r w:rsidR="000A7521">
        <w:rPr>
          <w:b w:val="0"/>
          <w:bCs w:val="0"/>
        </w:rPr>
      </w:r>
      <w:r w:rsidR="000A7521">
        <w:rPr>
          <w:b w:val="0"/>
          <w:bCs w:val="0"/>
        </w:rPr>
        <w:fldChar w:fldCharType="end"/>
      </w:r>
      <w:r w:rsidR="000A7521">
        <w:rPr>
          <w:b w:val="0"/>
          <w:bCs w:val="0"/>
        </w:rPr>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r w:rsidR="00266E52">
        <w:rPr>
          <w:b w:val="0"/>
          <w:bCs w:val="0"/>
        </w:rPr>
        <w:t xml:space="preserve">Therefore, inferences about WGDs should not be made from the </w:t>
      </w:r>
      <w:r w:rsidR="00266E52">
        <w:rPr>
          <w:b w:val="0"/>
          <w:bCs w:val="0"/>
          <w:i/>
          <w:iCs/>
        </w:rPr>
        <w:t xml:space="preserve">Hox </w:t>
      </w:r>
      <w:r w:rsidR="00266E52">
        <w:rPr>
          <w:b w:val="0"/>
          <w:bCs w:val="0"/>
        </w:rPr>
        <w:t>cluster alone</w:t>
      </w:r>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 </w:instrText>
      </w:r>
      <w:r w:rsidR="00542C26">
        <w:rPr>
          <w:b w:val="0"/>
          <w:bCs w:val="0"/>
        </w:rPr>
        <w:fldChar w:fldCharType="begin">
          <w:fldData xml:space="preserve">PEVuZE5vdGU+PENpdGU+PEF1dGhvcj5GYXJoYXQ8L0F1dGhvcj48WWVhcj4yMDIzPC9ZZWFyPjxS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</w:fldData>
        </w:fldChar>
      </w:r>
      <w:r w:rsidR="00542C26">
        <w:rPr>
          <w:b w:val="0"/>
          <w:bCs w:val="0"/>
        </w:rPr>
        <w:instrText xml:space="preserve"> ADDIN EN.CITE.DATA </w:instrText>
      </w:r>
      <w:r w:rsidR="00542C26">
        <w:rPr>
          <w:b w:val="0"/>
          <w:bCs w:val="0"/>
        </w:rPr>
      </w:r>
      <w:r w:rsidR="00542C26">
        <w:rPr>
          <w:b w:val="0"/>
          <w:bCs w:val="0"/>
        </w:rPr>
        <w:fldChar w:fldCharType="end"/>
      </w:r>
      <w:r w:rsidR="000A7521">
        <w:rPr>
          <w:b w:val="0"/>
          <w:bCs w:val="0"/>
        </w:rPr>
      </w:r>
      <w:r w:rsidR="000A7521">
        <w:rPr>
          <w:b w:val="0"/>
          <w:bCs w:val="0"/>
        </w:rPr>
        <w:fldChar w:fldCharType="separate"/>
      </w:r>
      <w:r w:rsidR="000A7521">
        <w:rPr>
          <w:b w:val="0"/>
          <w:bCs w:val="0"/>
          <w:noProof/>
        </w:rPr>
        <w:t>(e.g.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2292D2F0" w:rsidR="00696D6C" w:rsidRDefault="00696D6C" w:rsidP="005E3A79">
      <w:pPr>
        <w:jc w:val="both"/>
        <w:rPr>
          <w:b w:val="0"/>
          <w:bCs w:val="0"/>
        </w:rPr>
      </w:pPr>
      <w:r>
        <w:rPr>
          <w:b w:val="0"/>
          <w:bCs w:val="0"/>
        </w:rPr>
        <w:tab/>
        <w:t xml:space="preserve">We do find some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w:t>
      </w:r>
      <w:r>
        <w:rPr>
          <w:b w:val="0"/>
          <w:bCs w:val="0"/>
        </w:rPr>
        <w:lastRenderedPageBreak/>
        <w:t xml:space="preserve">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ins w:id="69" w:author="Hahn, Matthew" w:date="2024-01-11T13:47:00Z">
        <w:r w:rsidR="00956655">
          <w:rPr>
            <w:b w:val="0"/>
            <w:bCs w:val="0"/>
          </w:rPr>
          <w:t xml:space="preserve"> (Fig. 3)</w:t>
        </w:r>
      </w:ins>
      <w:r>
        <w:rPr>
          <w:b w:val="0"/>
          <w:bCs w:val="0"/>
        </w:rPr>
        <w:t xml:space="preserve">. </w:t>
      </w:r>
    </w:p>
    <w:p w14:paraId="3E4F8D38" w14:textId="42A90992" w:rsidR="000D60CD" w:rsidRDefault="00FE223D" w:rsidP="005E3A79">
      <w:pPr>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 we find that the horseshoe crabs (Xiphosura) are nested within Arachnids, directly sister to spiders (Araneae) and scorpions (</w:t>
      </w:r>
      <w:proofErr w:type="spellStart"/>
      <w:r>
        <w:rPr>
          <w:b w:val="0"/>
          <w:bCs w:val="0"/>
        </w:rPr>
        <w:t>Scorpiones</w:t>
      </w:r>
      <w:proofErr w:type="spellEnd"/>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 </w:instrText>
      </w:r>
      <w:r w:rsidR="00080A93">
        <w:rPr>
          <w:b w:val="0"/>
          <w:bCs w:val="0"/>
        </w:rPr>
        <w:fldChar w:fldCharType="begin">
          <w:fldData xml:space="preserve">PEVuZE5vdGU+PENpdGU+PEF1dGhvcj5CYWxsZXN0ZXJvczwvQXV0aG9yPjxZZWFyPjIwMTk8L1ll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</w:fldData>
        </w:fldChar>
      </w:r>
      <w:r w:rsidR="00080A93">
        <w:rPr>
          <w:b w:val="0"/>
          <w:bCs w:val="0"/>
        </w:rPr>
        <w:instrText xml:space="preserve"> ADDIN EN.CITE.DATA </w:instrText>
      </w:r>
      <w:r w:rsidR="00080A93">
        <w:rPr>
          <w:b w:val="0"/>
          <w:bCs w:val="0"/>
        </w:rPr>
      </w:r>
      <w:r w:rsidR="00080A93">
        <w:rPr>
          <w:b w:val="0"/>
          <w:bCs w:val="0"/>
        </w:rPr>
        <w:fldChar w:fldCharType="end"/>
      </w:r>
      <w:r w:rsidR="00AD38EC">
        <w:rPr>
          <w:b w:val="0"/>
          <w:bCs w:val="0"/>
        </w:rPr>
      </w:r>
      <w:r w:rsidR="00AD38EC">
        <w:rPr>
          <w:b w:val="0"/>
          <w:bCs w:val="0"/>
        </w:rPr>
        <w:fldChar w:fldCharType="separate"/>
      </w:r>
      <w:r w:rsidR="00080A93">
        <w:rPr>
          <w:b w:val="0"/>
          <w:bCs w:val="0"/>
          <w:noProof/>
        </w:rPr>
        <w:t>(Sharma, et al. 2014; Ballesteros and Sharma 2019;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sister to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 We also tested this scenario (Fig. 1</w:t>
      </w:r>
      <w:ins w:id="70" w:author="Hahn, Matthew" w:date="2024-01-11T13:47:00Z">
        <w:r w:rsidR="00BD6E25">
          <w:rPr>
            <w:b w:val="0"/>
            <w:bCs w:val="0"/>
          </w:rPr>
          <w:t>A</w:t>
        </w:r>
      </w:ins>
      <w:r w:rsidR="00B73F06">
        <w:rPr>
          <w:b w:val="0"/>
          <w:bCs w:val="0"/>
        </w:rPr>
        <w:t>) and were able to rule out this possibility.</w:t>
      </w:r>
    </w:p>
    <w:p w14:paraId="5EB8668C" w14:textId="303B73C9" w:rsidR="00187CEA" w:rsidRPr="000A6DF4" w:rsidRDefault="00DD5014" w:rsidP="005E3A79">
      <w:pPr>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as it was for metazoans</w:t>
      </w:r>
      <w:r w:rsidR="000A6DF4">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 </w:instrText>
      </w:r>
      <w:r w:rsidR="005357A6">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b29yZSAyMDA1KTwvRGlzcGxheVRleHQ+PHJlY29yZD48cmVjLW51bWJlcj4yMDwvcmVjLW51bWJl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</w:fldData>
        </w:fldChar>
      </w:r>
      <w:r w:rsidR="005357A6">
        <w:rPr>
          <w:b w:val="0"/>
          <w:bCs w:val="0"/>
        </w:rPr>
        <w:instrText xml:space="preserve"> ADDIN EN.CITE.DATA </w:instrText>
      </w:r>
      <w:r w:rsidR="005357A6">
        <w:rPr>
          <w:b w:val="0"/>
          <w:bCs w:val="0"/>
        </w:rPr>
      </w:r>
      <w:r w:rsidR="005357A6">
        <w:rPr>
          <w:b w:val="0"/>
          <w:bCs w:val="0"/>
        </w:rPr>
        <w:fldChar w:fldCharType="end"/>
      </w:r>
      <w:r w:rsidR="000A6DF4">
        <w:rPr>
          <w:b w:val="0"/>
          <w:bCs w:val="0"/>
        </w:rPr>
      </w:r>
      <w:r w:rsidR="000A6DF4">
        <w:rPr>
          <w:b w:val="0"/>
          <w:bCs w:val="0"/>
        </w:rPr>
        <w:fldChar w:fldCharType="separate"/>
      </w:r>
      <w:r w:rsidR="005357A6">
        <w:rPr>
          <w:b w:val="0"/>
          <w:bCs w:val="0"/>
          <w:noProof/>
        </w:rPr>
        <w:t>(Furlong and Holland 2002; McLysaght, et al. 2002; Hokamp, et al. 2003; Dehal and Boore 2005)</w:t>
      </w:r>
      <w:r w:rsidR="000A6DF4">
        <w:rPr>
          <w:b w:val="0"/>
          <w:bCs w:val="0"/>
        </w:rPr>
        <w:fldChar w:fldCharType="end"/>
      </w:r>
      <w:r w:rsidR="000A6DF4">
        <w:rPr>
          <w:b w:val="0"/>
          <w:bCs w:val="0"/>
        </w:rPr>
        <w:t xml:space="preserve">. Our work shows that this is also the case for Chelicerates. In horseshoe crabs, duplications in </w:t>
      </w:r>
      <w:r w:rsidR="000A6DF4" w:rsidRPr="001045EC">
        <w:rPr>
          <w:b w:val="0"/>
          <w:bCs w:val="0"/>
          <w:i/>
          <w:iCs/>
        </w:rPr>
        <w:t>Hox</w:t>
      </w:r>
      <w:r w:rsidR="000A6DF4">
        <w:rPr>
          <w:b w:val="0"/>
          <w:bCs w:val="0"/>
        </w:rPr>
        <w:t xml:space="preserve"> 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 xml:space="preserve">pieces of evidence is present in the lineage leading to spiders and scorpions. Our work also adds to the growing body of evidence that horseshoe crabs are not sister to all arachnids as was traditionally thought, but rather are placed within the arachnid group, directly sister to spiders and scorpions. </w:t>
      </w:r>
    </w:p>
    <w:p w14:paraId="79561490" w14:textId="395B7E91" w:rsidR="00305711" w:rsidRDefault="00305711" w:rsidP="005E3A79">
      <w:pPr>
        <w:pStyle w:val="Heading1"/>
        <w:jc w:val="both"/>
      </w:pPr>
      <w:r>
        <w:t>Data availability</w:t>
      </w:r>
    </w:p>
    <w:p w14:paraId="2C25F26D" w14:textId="58BA5DF5" w:rsidR="00305711" w:rsidRPr="00247752" w:rsidRDefault="00247752" w:rsidP="00247752">
      <w:pPr>
        <w:jc w:val="both"/>
        <w:rPr>
          <w:b w:val="0"/>
          <w:bCs w:val="0"/>
        </w:rPr>
      </w:pPr>
      <w:r>
        <w:rPr>
          <w:b w:val="0"/>
          <w:bCs w:val="0"/>
        </w:rPr>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Pr="00CE4165">
        <w:rPr>
          <w:b w:val="0"/>
          <w:bCs w:val="0"/>
          <w:highlight w:val="yellow"/>
        </w:rPr>
        <w:t>XX</w:t>
      </w:r>
      <w:r>
        <w:rPr>
          <w:b w:val="0"/>
          <w:bCs w:val="0"/>
        </w:rPr>
        <w:t xml:space="preserve">. Scripts used to parse and analyze this data are available at </w:t>
      </w:r>
      <w:hyperlink r:id="rId13" w:history="1">
        <w:r w:rsidRPr="0081094F">
          <w:rPr>
            <w:rStyle w:val="Hyperlink"/>
            <w:b w:val="0"/>
            <w:bCs w:val="0"/>
          </w:rPr>
          <w:t>https://github.com/gwct/spider-wgd</w:t>
        </w:r>
      </w:hyperlink>
      <w:r>
        <w:rPr>
          <w:b w:val="0"/>
          <w:bCs w:val="0"/>
        </w:rPr>
        <w:t xml:space="preserve">. </w:t>
      </w:r>
    </w:p>
    <w:p w14:paraId="00A3235A" w14:textId="124A2BFC" w:rsidR="00305711" w:rsidRDefault="00305711" w:rsidP="005E3A79">
      <w:pPr>
        <w:pStyle w:val="Heading1"/>
        <w:jc w:val="both"/>
      </w:pPr>
      <w:r>
        <w:t>Acknowledgements</w:t>
      </w:r>
    </w:p>
    <w:p w14:paraId="7D048778" w14:textId="0F7B08F1" w:rsidR="00E02B49" w:rsidRDefault="00247752" w:rsidP="00247752">
      <w:pPr>
        <w:spacing w:after="0" w:line="24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ins w:id="71" w:author="Hahn, Matthew" w:date="2024-01-11T13:48:00Z">
        <w:r w:rsidR="00C95236">
          <w:rPr>
            <w:b w:val="0"/>
            <w:bCs w:val="0"/>
          </w:rPr>
          <w:t xml:space="preserve"> M.W.H. was supported by National Science Foundation grant </w:t>
        </w:r>
      </w:ins>
      <w:ins w:id="72" w:author="Hahn, Matthew" w:date="2024-01-11T13:49:00Z">
        <w:r w:rsidR="00006E8D" w:rsidRPr="00006E8D">
          <w:rPr>
            <w:b w:val="0"/>
            <w:bCs w:val="0"/>
          </w:rPr>
          <w:t>DEB-1936187</w:t>
        </w:r>
        <w:r w:rsidR="00006E8D">
          <w:rPr>
            <w:b w:val="0"/>
            <w:bCs w:val="0"/>
          </w:rPr>
          <w:t>.</w:t>
        </w:r>
      </w:ins>
    </w:p>
    <w:p w14:paraId="66FE3623" w14:textId="77777777" w:rsidR="00E02B49" w:rsidRDefault="00E02B49">
      <w:pPr>
        <w:rPr>
          <w:b w:val="0"/>
          <w:bCs w:val="0"/>
        </w:rPr>
      </w:pPr>
      <w:r>
        <w:rPr>
          <w:b w:val="0"/>
          <w:bCs w:val="0"/>
        </w:rPr>
        <w:br w:type="page"/>
      </w:r>
    </w:p>
    <w:p w14:paraId="1906C36D" w14:textId="5947DCA2" w:rsidR="00247752" w:rsidRDefault="00E02B49" w:rsidP="00E02B49">
      <w:pPr>
        <w:pStyle w:val="Heading1"/>
      </w:pPr>
      <w:r w:rsidRPr="00E02B49">
        <w:lastRenderedPageBreak/>
        <w:t>Figures</w:t>
      </w:r>
    </w:p>
    <w:p w14:paraId="3C8F4689" w14:textId="77777777" w:rsidR="00E02B49" w:rsidRDefault="00E02B49" w:rsidP="00E02B49">
      <w:pPr>
        <w:pStyle w:val="Heading2"/>
      </w:pPr>
      <w:r>
        <w:t>Figure 1</w:t>
      </w:r>
    </w:p>
    <w:p w14:paraId="54BA8AF3" w14:textId="77777777" w:rsidR="00E02B49" w:rsidRDefault="00E02B49" w:rsidP="00E02B49">
      <w:pPr>
        <w:jc w:val="center"/>
      </w:pPr>
      <w:r>
        <w:rPr>
          <w:noProof/>
        </w:rPr>
        <w:drawing>
          <wp:inline distT="0" distB="0" distL="0" distR="0" wp14:anchorId="57325F24" wp14:editId="7C13B144">
            <wp:extent cx="5937994" cy="6276975"/>
            <wp:effectExtent l="0" t="0" r="0" b="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7994" cy="6276975"/>
                    </a:xfrm>
                    <a:prstGeom prst="rect">
                      <a:avLst/>
                    </a:prstGeom>
                    <a:noFill/>
                    <a:ln>
                      <a:noFill/>
                    </a:ln>
                  </pic:spPr>
                </pic:pic>
              </a:graphicData>
            </a:graphic>
          </wp:inline>
        </w:drawing>
      </w:r>
    </w:p>
    <w:p w14:paraId="6C2638B0" w14:textId="771F225F" w:rsidR="005D72D1" w:rsidRDefault="00E02B49" w:rsidP="00E02B49">
      <w:pPr>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 </w:instrText>
      </w:r>
      <w:r w:rsidR="00080A93">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sidR="00080A93">
        <w:rPr>
          <w:b w:val="0"/>
          <w:bCs w:val="0"/>
        </w:rPr>
        <w:instrText xml:space="preserve"> ADDIN EN.CITE.DATA </w:instrText>
      </w:r>
      <w:r w:rsidR="00080A93">
        <w:rPr>
          <w:b w:val="0"/>
          <w:bCs w:val="0"/>
        </w:rPr>
      </w:r>
      <w:r w:rsidR="00080A93">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w:t>
      </w:r>
      <w:r w:rsidR="005D72D1">
        <w:rPr>
          <w:b w:val="0"/>
          <w:bCs w:val="0"/>
        </w:rPr>
        <w:lastRenderedPageBreak/>
        <w:t xml:space="preserve">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p>
    <w:p w14:paraId="3A8CA84E" w14:textId="77777777" w:rsidR="005D72D1" w:rsidRDefault="005D72D1">
      <w:pPr>
        <w:rPr>
          <w:b w:val="0"/>
          <w:bCs w:val="0"/>
        </w:rPr>
      </w:pPr>
      <w:r>
        <w:rPr>
          <w:b w:val="0"/>
          <w:bCs w:val="0"/>
        </w:rPr>
        <w:br w:type="page"/>
      </w:r>
    </w:p>
    <w:p w14:paraId="2DE33907" w14:textId="77777777" w:rsidR="005D72D1" w:rsidRDefault="005D72D1" w:rsidP="005D72D1">
      <w:pPr>
        <w:pStyle w:val="Heading2"/>
      </w:pPr>
      <w:r>
        <w:lastRenderedPageBreak/>
        <w:t>Figure 2</w:t>
      </w:r>
    </w:p>
    <w:p w14:paraId="74FCDBB5" w14:textId="77777777" w:rsidR="005D72D1" w:rsidRDefault="005D72D1" w:rsidP="005D72D1">
      <w:pPr>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5D72D1">
      <w:pPr>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pPr>
        <w:rPr>
          <w:b w:val="0"/>
          <w:bCs w:val="0"/>
        </w:rPr>
      </w:pPr>
      <w:r>
        <w:rPr>
          <w:b w:val="0"/>
          <w:bCs w:val="0"/>
        </w:rPr>
        <w:br w:type="page"/>
      </w:r>
    </w:p>
    <w:p w14:paraId="5E10554F" w14:textId="77777777" w:rsidR="003913C4" w:rsidRDefault="003913C4" w:rsidP="003913C4">
      <w:pPr>
        <w:pStyle w:val="Heading2"/>
      </w:pPr>
      <w:r>
        <w:lastRenderedPageBreak/>
        <w:t>Figure 3</w:t>
      </w:r>
    </w:p>
    <w:p w14:paraId="0AF6CDFC" w14:textId="3C60FC8B" w:rsidR="00285101" w:rsidRDefault="00285101" w:rsidP="00285101">
      <w:pPr>
        <w:jc w:val="center"/>
      </w:pPr>
      <w:r>
        <w:rPr>
          <w:noProof/>
        </w:rPr>
        <w:drawing>
          <wp:inline distT="0" distB="0" distL="0" distR="0" wp14:anchorId="6FC54113" wp14:editId="68793364">
            <wp:extent cx="5033090" cy="7046327"/>
            <wp:effectExtent l="0" t="0" r="0" b="0"/>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033090" cy="7046327"/>
                    </a:xfrm>
                    <a:prstGeom prst="rect">
                      <a:avLst/>
                    </a:prstGeom>
                  </pic:spPr>
                </pic:pic>
              </a:graphicData>
            </a:graphic>
          </wp:inline>
        </w:drawing>
      </w:r>
    </w:p>
    <w:p w14:paraId="492B1B9A" w14:textId="05C11D42" w:rsidR="005B10D0" w:rsidRDefault="003913C4" w:rsidP="003913C4">
      <w:pPr>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These samples all showed the highest levels of synteny </w:t>
      </w:r>
      <w:r w:rsidR="000917A2">
        <w:rPr>
          <w:b w:val="0"/>
          <w:bCs w:val="0"/>
        </w:rPr>
        <w:t>among</w:t>
      </w:r>
      <w:r w:rsidR="00971D6B">
        <w:rPr>
          <w:b w:val="0"/>
          <w:bCs w:val="0"/>
        </w:rPr>
        <w:t xml:space="preserve"> samples in each group. The </w:t>
      </w:r>
      <w:r w:rsidR="00971D6B">
        <w:rPr>
          <w:b w:val="0"/>
          <w:bCs w:val="0"/>
        </w:rPr>
        <w:lastRenderedPageBreak/>
        <w:t>species tree topology is shown on the far left.</w:t>
      </w:r>
      <w:r w:rsidR="005B10D0">
        <w:rPr>
          <w:b w:val="0"/>
          <w:bCs w:val="0"/>
        </w:rPr>
        <w:t xml:space="preserve"> </w:t>
      </w:r>
      <w:commentRangeStart w:id="73"/>
      <w:r w:rsidR="005B10D0">
        <w:rPr>
          <w:b w:val="0"/>
          <w:bCs w:val="0"/>
        </w:rPr>
        <w:t>Red dotted lin</w:t>
      </w:r>
      <w:del w:id="74" w:author="Hahn, Matthew" w:date="2024-01-11T13:43:00Z">
        <w:r w:rsidR="005B10D0" w:rsidDel="00956655">
          <w:rPr>
            <w:b w:val="0"/>
            <w:bCs w:val="0"/>
          </w:rPr>
          <w:delText>s</w:delText>
        </w:r>
      </w:del>
      <w:r w:rsidR="005B10D0">
        <w:rPr>
          <w:b w:val="0"/>
          <w:bCs w:val="0"/>
        </w:rPr>
        <w:t>e</w:t>
      </w:r>
      <w:ins w:id="75" w:author="Hahn, Matthew" w:date="2024-01-11T13:43:00Z">
        <w:r w:rsidR="00956655">
          <w:rPr>
            <w:b w:val="0"/>
            <w:bCs w:val="0"/>
          </w:rPr>
          <w:t>s</w:t>
        </w:r>
      </w:ins>
      <w:r w:rsidR="005B10D0">
        <w:rPr>
          <w:b w:val="0"/>
          <w:bCs w:val="0"/>
        </w:rPr>
        <w:t xml:space="preserve"> indicate the median K</w:t>
      </w:r>
      <w:r w:rsidR="005B10D0">
        <w:rPr>
          <w:b w:val="0"/>
          <w:bCs w:val="0"/>
          <w:vertAlign w:val="subscript"/>
        </w:rPr>
        <w:t>S</w:t>
      </w:r>
      <w:r w:rsidR="005B10D0">
        <w:rPr>
          <w:b w:val="0"/>
          <w:bCs w:val="0"/>
        </w:rPr>
        <w:t xml:space="preserve"> of mixture models fit to each distribution.</w:t>
      </w:r>
      <w:commentRangeEnd w:id="73"/>
      <w:r w:rsidR="00956655">
        <w:rPr>
          <w:rStyle w:val="CommentReference"/>
        </w:rPr>
        <w:commentReference w:id="73"/>
      </w:r>
    </w:p>
    <w:p w14:paraId="1A943184" w14:textId="77777777" w:rsidR="005B10D0" w:rsidRDefault="005B10D0">
      <w:pPr>
        <w:rPr>
          <w:b w:val="0"/>
          <w:bCs w:val="0"/>
        </w:rPr>
      </w:pPr>
      <w:r>
        <w:rPr>
          <w:b w:val="0"/>
          <w:bCs w:val="0"/>
        </w:rPr>
        <w:br w:type="page"/>
      </w:r>
    </w:p>
    <w:p w14:paraId="50BCB74D" w14:textId="77777777" w:rsidR="00777E31" w:rsidRDefault="00777E31" w:rsidP="00777E31">
      <w:pPr>
        <w:pStyle w:val="Heading1"/>
      </w:pPr>
      <w:r w:rsidRPr="00777E31">
        <w:lastRenderedPageBreak/>
        <w:t>Supplemental Figure Legends</w:t>
      </w:r>
    </w:p>
    <w:p w14:paraId="5C02FEA4" w14:textId="73BED456" w:rsidR="00777E31" w:rsidRDefault="00777E31" w:rsidP="00777E31">
      <w:pPr>
        <w:pStyle w:val="Heading2"/>
      </w:pPr>
      <w:r w:rsidRPr="00777E31">
        <w:t xml:space="preserve">Figure </w:t>
      </w:r>
      <w:r>
        <w:t>S1</w:t>
      </w:r>
    </w:p>
    <w:p w14:paraId="025553A9" w14:textId="77777777" w:rsidR="00777E31" w:rsidRDefault="00777E31" w:rsidP="00777E31">
      <w:pPr>
        <w:rPr>
          <w:b w:val="0"/>
          <w:bCs w:val="0"/>
        </w:rPr>
      </w:pPr>
      <w:r>
        <w:rPr>
          <w:b w:val="0"/>
          <w:bCs w:val="0"/>
        </w:rPr>
        <w:t>The lowest scoring MUL-trees from the GRAMPA analysis using our inferred species tree.</w:t>
      </w:r>
    </w:p>
    <w:p w14:paraId="1E773CEF" w14:textId="0C069640" w:rsidR="00777E31" w:rsidRDefault="00777E31" w:rsidP="00777E31">
      <w:pPr>
        <w:pStyle w:val="Heading2"/>
      </w:pPr>
      <w:r w:rsidRPr="00777E31">
        <w:t xml:space="preserve">Figure </w:t>
      </w:r>
      <w:r>
        <w:t>S2</w:t>
      </w:r>
    </w:p>
    <w:p w14:paraId="6781CA02" w14:textId="5CCB6F7B" w:rsidR="00777E31" w:rsidRDefault="00777E31" w:rsidP="00777E31">
      <w:pPr>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 </w:instrTex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YWRkcmVzcz48dGl0bGVzPjx0aXRsZT5Db21wcmVoZW5zaXZlIFNwZWNpZXMgU2FtcGxpbmcgYW5k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</w:fldData>
        </w:fldChar>
      </w:r>
      <w:r>
        <w:rPr>
          <w:b w:val="0"/>
          <w:bCs w:val="0"/>
        </w:rPr>
        <w:instrText xml:space="preserve"> ADDIN EN.CITE.DATA </w:instrText>
      </w:r>
      <w:r>
        <w:rPr>
          <w:b w:val="0"/>
          <w:bCs w:val="0"/>
        </w:rPr>
      </w:r>
      <w:r>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777E31">
      <w:pPr>
        <w:pStyle w:val="Heading2"/>
      </w:pPr>
      <w:r w:rsidRPr="00777E31">
        <w:t xml:space="preserve">Figure </w:t>
      </w:r>
      <w:r>
        <w:t>S3</w:t>
      </w:r>
    </w:p>
    <w:p w14:paraId="58B37616" w14:textId="77777777" w:rsidR="005B10D0" w:rsidRDefault="00777E31" w:rsidP="00777E31">
      <w:pPr>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5B10D0">
      <w:pPr>
        <w:pStyle w:val="Heading2"/>
      </w:pPr>
      <w:r>
        <w:t>Figure S4</w:t>
      </w:r>
    </w:p>
    <w:p w14:paraId="07116011" w14:textId="77777777" w:rsidR="005B10D0" w:rsidRDefault="005B10D0" w:rsidP="005B10D0">
      <w:pPr>
        <w:rPr>
          <w:b w:val="0"/>
        </w:rPr>
      </w:pPr>
      <w:r>
        <w:rPr>
          <w:b w:val="0"/>
        </w:rPr>
        <w:t>Dot plots showing intra-species synteny for all species (19 panels, labeled with species name) with a max block size of 3.</w:t>
      </w:r>
    </w:p>
    <w:p w14:paraId="409F1829" w14:textId="77777777" w:rsidR="005B10D0" w:rsidRDefault="005B10D0" w:rsidP="005B10D0">
      <w:pPr>
        <w:pStyle w:val="Heading2"/>
      </w:pPr>
      <w:r>
        <w:t>Figure S5</w:t>
      </w:r>
    </w:p>
    <w:p w14:paraId="326EA846" w14:textId="77777777" w:rsidR="005B10D0" w:rsidRDefault="005B10D0" w:rsidP="005B10D0">
      <w:pPr>
        <w:rPr>
          <w:b w:val="0"/>
        </w:rPr>
      </w:pPr>
      <w:r>
        <w:rPr>
          <w:b w:val="0"/>
        </w:rPr>
        <w:t>Dot plots showing intra-species synteny for all species (19 panels, labeled with species name) with a max block size of 5.</w:t>
      </w:r>
    </w:p>
    <w:p w14:paraId="5A3A54ED" w14:textId="77777777" w:rsidR="005B10D0" w:rsidRDefault="005B10D0" w:rsidP="005B10D0">
      <w:pPr>
        <w:rPr>
          <w:b w:val="0"/>
        </w:rPr>
      </w:pPr>
      <w:r>
        <w:rPr>
          <w:b w:val="0"/>
        </w:rPr>
        <w:t>Figure S6</w:t>
      </w:r>
    </w:p>
    <w:p w14:paraId="0F6A6D33" w14:textId="0AD8FD97" w:rsidR="00E02B49" w:rsidRPr="00777E31" w:rsidRDefault="005B10D0" w:rsidP="005B10D0">
      <w:r>
        <w:rPr>
          <w:b w:val="0"/>
        </w:rPr>
        <w:t>Distributions of K</w:t>
      </w:r>
      <w:r>
        <w:rPr>
          <w:b w:val="0"/>
          <w:vertAlign w:val="subscript"/>
        </w:rPr>
        <w:t>s</w:t>
      </w:r>
      <w:r>
        <w:rPr>
          <w:b w:val="0"/>
        </w:rPr>
        <w:t xml:space="preserve"> between paralogs of all species (19 panels, labeled with species name). Red dotted lines indicate the median K</w:t>
      </w:r>
      <w:r>
        <w:rPr>
          <w:b w:val="0"/>
          <w:vertAlign w:val="subscript"/>
        </w:rPr>
        <w:t>s</w:t>
      </w:r>
      <w:r>
        <w:rPr>
          <w:b w:val="0"/>
        </w:rPr>
        <w:t xml:space="preserve"> of mixture models fit to each K</w:t>
      </w:r>
      <w:r>
        <w:rPr>
          <w:b w:val="0"/>
          <w:vertAlign w:val="subscript"/>
        </w:rPr>
        <w:t>s</w:t>
      </w:r>
      <w:r>
        <w:rPr>
          <w:b w:val="0"/>
        </w:rPr>
        <w:t xml:space="preserve"> distribution. </w:t>
      </w:r>
      <w:r w:rsidR="00777E31" w:rsidRPr="00777E31">
        <w:br w:type="page"/>
      </w:r>
    </w:p>
    <w:p w14:paraId="74D3342F" w14:textId="6585E0AA" w:rsidR="00247752" w:rsidRDefault="00305711" w:rsidP="00E02B49">
      <w:pPr>
        <w:pStyle w:val="Heading1"/>
      </w:pPr>
      <w:r w:rsidRPr="00E02B49">
        <w:lastRenderedPageBreak/>
        <w:t>References</w:t>
      </w:r>
    </w:p>
    <w:p w14:paraId="57DFAD6A" w14:textId="77777777" w:rsidR="00E9351B" w:rsidRPr="00E9351B" w:rsidRDefault="009F6764" w:rsidP="00E9351B">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E9351B" w:rsidRPr="00E9351B">
        <w:t>Aase-Remedios ME, Janssen R, Leite DJ, Sumner-Rooney L, McGregor AP. 2023. Evolution of the Spider Homeobox Gene Repertoire by Tandem and Whole Genome Duplication. Mol Biol Evol 40.</w:t>
      </w:r>
    </w:p>
    <w:p w14:paraId="70B29BFF" w14:textId="77777777" w:rsidR="00E9351B" w:rsidRPr="00E9351B" w:rsidRDefault="00E9351B" w:rsidP="00E9351B">
      <w:pPr>
        <w:pStyle w:val="EndNoteBibliography"/>
        <w:spacing w:after="0"/>
      </w:pPr>
    </w:p>
    <w:p w14:paraId="17F8AFA4" w14:textId="77777777" w:rsidR="00E9351B" w:rsidRPr="00E9351B" w:rsidRDefault="00E9351B" w:rsidP="00E9351B">
      <w:pPr>
        <w:pStyle w:val="EndNoteBibliography"/>
      </w:pPr>
      <w:r w:rsidRPr="00E9351B">
        <w:t>Adams KL, Wendel JF. 2005. Polyploidy and genome evolution in plants. Curr Opin Plant Biol 8:135-141.</w:t>
      </w:r>
    </w:p>
    <w:p w14:paraId="002473E5" w14:textId="77777777" w:rsidR="00E9351B" w:rsidRPr="00E9351B" w:rsidRDefault="00E9351B" w:rsidP="00E9351B">
      <w:pPr>
        <w:pStyle w:val="EndNoteBibliography"/>
        <w:spacing w:after="0"/>
      </w:pPr>
    </w:p>
    <w:p w14:paraId="48976DF3" w14:textId="77777777" w:rsidR="00E9351B" w:rsidRPr="00E9351B" w:rsidRDefault="00E9351B" w:rsidP="00E9351B">
      <w:pPr>
        <w:pStyle w:val="EndNoteBibliography"/>
      </w:pPr>
      <w:r w:rsidRPr="00E9351B">
        <w:t>Amores A, Force A, Yan YL, Joly L, Amemiya C, Fritz A, Ho RK, Langeland J, Prince V, Wang YL, et al. 1998. Zebrafish hox clusters and vertebrate genome evolution. Science 282:1711-1714.</w:t>
      </w:r>
    </w:p>
    <w:p w14:paraId="696BE19F" w14:textId="77777777" w:rsidR="00E9351B" w:rsidRPr="00E9351B" w:rsidRDefault="00E9351B" w:rsidP="00E9351B">
      <w:pPr>
        <w:pStyle w:val="EndNoteBibliography"/>
        <w:spacing w:after="0"/>
      </w:pPr>
    </w:p>
    <w:p w14:paraId="54622E4A" w14:textId="29C49F02" w:rsidR="00E9351B" w:rsidRPr="00E9351B" w:rsidRDefault="00E9351B" w:rsidP="00E9351B">
      <w:pPr>
        <w:pStyle w:val="EndNoteBibliography"/>
      </w:pPr>
      <w:r w:rsidRPr="00E9351B">
        <w:t xml:space="preserve">Assembly [Internet]. Bethesda (MD): National Library of Medicine (US) NCBI. 2012 - [cited 2023 Sep 14].  Available from: </w:t>
      </w:r>
      <w:hyperlink r:id="rId17" w:history="1">
        <w:r w:rsidRPr="00E9351B">
          <w:rPr>
            <w:rStyle w:val="Hyperlink"/>
          </w:rPr>
          <w:t>https://www.ncbi.nlm.nih.gov/assembly/</w:t>
        </w:r>
      </w:hyperlink>
      <w:r w:rsidRPr="00E9351B">
        <w:t>.</w:t>
      </w:r>
    </w:p>
    <w:p w14:paraId="0F95383C" w14:textId="77777777" w:rsidR="00E9351B" w:rsidRPr="00E9351B" w:rsidRDefault="00E9351B" w:rsidP="00E9351B">
      <w:pPr>
        <w:pStyle w:val="EndNoteBibliography"/>
        <w:spacing w:after="0"/>
      </w:pPr>
    </w:p>
    <w:p w14:paraId="4A2B0F94" w14:textId="77777777" w:rsidR="00E9351B" w:rsidRPr="00E9351B" w:rsidRDefault="00E9351B" w:rsidP="00E9351B">
      <w:pPr>
        <w:pStyle w:val="EndNoteBibliography"/>
      </w:pPr>
      <w:r w:rsidRPr="00E9351B">
        <w:t>Ballesteros JA, Santibanez-Lopez CE, Baker CM, Benavides LR, Cunha TJ, Gainett G, Ontano AZ, Setton EVW, Arango CP, Gavish-Regev E, et al. 2022. Comprehensive Species Sampling and Sophisticated Algorithmic Approaches Refute the Monophyly of Arachnida. Mol Biol Evol 39.</w:t>
      </w:r>
    </w:p>
    <w:p w14:paraId="60846115" w14:textId="77777777" w:rsidR="00E9351B" w:rsidRPr="00E9351B" w:rsidRDefault="00E9351B" w:rsidP="00E9351B">
      <w:pPr>
        <w:pStyle w:val="EndNoteBibliography"/>
        <w:spacing w:after="0"/>
      </w:pPr>
    </w:p>
    <w:p w14:paraId="6136672A" w14:textId="77777777" w:rsidR="00E9351B" w:rsidRPr="00E9351B" w:rsidRDefault="00E9351B" w:rsidP="00E9351B">
      <w:pPr>
        <w:pStyle w:val="EndNoteBibliography"/>
      </w:pPr>
      <w:r w:rsidRPr="00E9351B">
        <w:t>Ballesteros JA, Sharma PP. 2019. A Critical Appraisal of the Placement of Xiphosura (Chelicerata) with Account of Known Sources of Phylogenetic Error. Syst Biol 68:896-917.</w:t>
      </w:r>
    </w:p>
    <w:p w14:paraId="226C9C6A" w14:textId="77777777" w:rsidR="00E9351B" w:rsidRPr="00E9351B" w:rsidRDefault="00E9351B" w:rsidP="00E9351B">
      <w:pPr>
        <w:pStyle w:val="EndNoteBibliography"/>
        <w:spacing w:after="0"/>
      </w:pPr>
    </w:p>
    <w:p w14:paraId="51C57CF0" w14:textId="77777777" w:rsidR="00E9351B" w:rsidRPr="00E9351B" w:rsidRDefault="00E9351B" w:rsidP="00E9351B">
      <w:pPr>
        <w:pStyle w:val="EndNoteBibliography"/>
      </w:pPr>
      <w:r w:rsidRPr="00E9351B">
        <w:t>Barker MS, Arrigo N, Baniaga AE, Li Z, Levin DA. 2016. On the relative abundance of autopolyploids and allopolyploids. New Phytologist 210:391-398.</w:t>
      </w:r>
    </w:p>
    <w:p w14:paraId="3DDD7910" w14:textId="77777777" w:rsidR="00E9351B" w:rsidRPr="00E9351B" w:rsidRDefault="00E9351B" w:rsidP="00E9351B">
      <w:pPr>
        <w:pStyle w:val="EndNoteBibliography"/>
        <w:spacing w:after="0"/>
      </w:pPr>
    </w:p>
    <w:p w14:paraId="33D879A4" w14:textId="77777777" w:rsidR="00E9351B" w:rsidRPr="00E9351B" w:rsidRDefault="00E9351B" w:rsidP="00E9351B">
      <w:pPr>
        <w:pStyle w:val="EndNoteBibliography"/>
      </w:pPr>
      <w:r w:rsidRPr="00E9351B">
        <w:t>Benaglia T, Chauveau D, Hunter DR, Young DS. 2009. mixtools: An R Package for Analyzing Mixture Models. Journal of Statistical Software 32:1 - 29.</w:t>
      </w:r>
    </w:p>
    <w:p w14:paraId="53E48C65" w14:textId="77777777" w:rsidR="00E9351B" w:rsidRPr="00E9351B" w:rsidRDefault="00E9351B" w:rsidP="00E9351B">
      <w:pPr>
        <w:pStyle w:val="EndNoteBibliography"/>
        <w:spacing w:after="0"/>
      </w:pPr>
    </w:p>
    <w:p w14:paraId="2AC67C77" w14:textId="77777777" w:rsidR="00E9351B" w:rsidRPr="00E9351B" w:rsidRDefault="00E9351B" w:rsidP="00E9351B">
      <w:pPr>
        <w:pStyle w:val="EndNoteBibliography"/>
      </w:pPr>
      <w:r w:rsidRPr="00E9351B">
        <w:t>Blanc G, Wolfe KH. 2004. Widespread paleopolyploidy in model plant species inferred from age distributions of duplicate genes. Plant Cell 16:1667-1678.</w:t>
      </w:r>
    </w:p>
    <w:p w14:paraId="25B5342D" w14:textId="77777777" w:rsidR="00E9351B" w:rsidRPr="00E9351B" w:rsidRDefault="00E9351B" w:rsidP="00E9351B">
      <w:pPr>
        <w:pStyle w:val="EndNoteBibliography"/>
        <w:spacing w:after="0"/>
      </w:pPr>
    </w:p>
    <w:p w14:paraId="02CECFC7" w14:textId="77777777" w:rsidR="00E9351B" w:rsidRPr="00E9351B" w:rsidRDefault="00E9351B" w:rsidP="00E9351B">
      <w:pPr>
        <w:pStyle w:val="EndNoteBibliography"/>
      </w:pPr>
      <w:r w:rsidRPr="00E9351B">
        <w:t>Cannon SB, McKain MR, Harkess A, Nelson MN, Dash S, Deyholos MK, Peng Y, Joyce B, Stewart CN, Jr., Rolf M, et al. 2015. Multiple polyploidy events in the early radiation of nodulating and nonnodulating legumes. Mol Biol Evol 32:193-210.</w:t>
      </w:r>
    </w:p>
    <w:p w14:paraId="1BD38329" w14:textId="77777777" w:rsidR="00E9351B" w:rsidRPr="00E9351B" w:rsidRDefault="00E9351B" w:rsidP="00E9351B">
      <w:pPr>
        <w:pStyle w:val="EndNoteBibliography"/>
        <w:spacing w:after="0"/>
      </w:pPr>
    </w:p>
    <w:p w14:paraId="6A26D823" w14:textId="77777777" w:rsidR="00E9351B" w:rsidRPr="00E9351B" w:rsidRDefault="00E9351B" w:rsidP="00E9351B">
      <w:pPr>
        <w:pStyle w:val="EndNoteBibliography"/>
      </w:pPr>
      <w:r w:rsidRPr="00E9351B">
        <w:t>Chen K, Durand D, Farach-Colton M. 2000. NOTUNG: a program for dating gene duplications and optimizing gene family trees. J Comput Biol 7:429-447.</w:t>
      </w:r>
    </w:p>
    <w:p w14:paraId="5041D1FA" w14:textId="77777777" w:rsidR="00E9351B" w:rsidRPr="00E9351B" w:rsidRDefault="00E9351B" w:rsidP="00E9351B">
      <w:pPr>
        <w:pStyle w:val="EndNoteBibliography"/>
        <w:spacing w:after="0"/>
      </w:pPr>
    </w:p>
    <w:p w14:paraId="4CF5B6D4" w14:textId="77777777" w:rsidR="00E9351B" w:rsidRPr="00E9351B" w:rsidRDefault="00E9351B" w:rsidP="00E9351B">
      <w:pPr>
        <w:pStyle w:val="EndNoteBibliography"/>
      </w:pPr>
      <w:r w:rsidRPr="00E9351B">
        <w:lastRenderedPageBreak/>
        <w:t>Clarke TH, Garb JE, Hayashi CY, Arensburger P, Ayoub NA. 2015. Spider Transcriptomes Identify Ancient Large-Scale Gene Duplication Event Potentially Important in Silk Gland Evolution. Genome Biol Evol 7:1856-1870.</w:t>
      </w:r>
    </w:p>
    <w:p w14:paraId="380167A8" w14:textId="77777777" w:rsidR="00E9351B" w:rsidRPr="00E9351B" w:rsidRDefault="00E9351B" w:rsidP="00E9351B">
      <w:pPr>
        <w:pStyle w:val="EndNoteBibliography"/>
        <w:spacing w:after="0"/>
      </w:pPr>
    </w:p>
    <w:p w14:paraId="254887AF" w14:textId="77777777" w:rsidR="00E9351B" w:rsidRPr="00E9351B" w:rsidRDefault="00E9351B" w:rsidP="00E9351B">
      <w:pPr>
        <w:pStyle w:val="EndNoteBibliography"/>
      </w:pPr>
      <w:r w:rsidRPr="00E9351B">
        <w:t>Crow KD, Wagner GP, Investigators ST-NY. 2006. Proceedings of the SMBE Tri-National Young Investigators' Workshop 2005. What is the role of genome duplication in the evolution of complexity and diversity? Mol Biol Evol 23:887-892.</w:t>
      </w:r>
    </w:p>
    <w:p w14:paraId="4C1A4415" w14:textId="77777777" w:rsidR="00E9351B" w:rsidRPr="00E9351B" w:rsidRDefault="00E9351B" w:rsidP="00E9351B">
      <w:pPr>
        <w:pStyle w:val="EndNoteBibliography"/>
        <w:spacing w:after="0"/>
      </w:pPr>
    </w:p>
    <w:p w14:paraId="2F6B21FA" w14:textId="77777777" w:rsidR="00E9351B" w:rsidRPr="00E9351B" w:rsidRDefault="00E9351B" w:rsidP="00E9351B">
      <w:pPr>
        <w:pStyle w:val="EndNoteBibliography"/>
      </w:pPr>
      <w:r w:rsidRPr="00E9351B">
        <w:t>Dehal P, Boore JL. 2005. Two rounds of whole genome duplication in the ancestral vertebrate. PLoS Biol 3:e314.</w:t>
      </w:r>
    </w:p>
    <w:p w14:paraId="622F4773" w14:textId="77777777" w:rsidR="00E9351B" w:rsidRPr="00E9351B" w:rsidRDefault="00E9351B" w:rsidP="00E9351B">
      <w:pPr>
        <w:pStyle w:val="EndNoteBibliography"/>
        <w:spacing w:after="0"/>
      </w:pPr>
    </w:p>
    <w:p w14:paraId="0BD87E98" w14:textId="77777777" w:rsidR="00E9351B" w:rsidRPr="00E9351B" w:rsidRDefault="00E9351B" w:rsidP="00E9351B">
      <w:pPr>
        <w:pStyle w:val="EndNoteBibliography"/>
      </w:pPr>
      <w:r w:rsidRPr="00E9351B">
        <w:t>Fan Z, Yuan T, Liu P, Wang LY, Jin JF, Zhang F, Zhang ZS. 2021. A chromosome-level genome of the spider Trichonephila antipodiana reveals the genetic basis of its polyphagy and evidence of an ancient whole-genome duplication event. Gigascience 10.</w:t>
      </w:r>
    </w:p>
    <w:p w14:paraId="621BBC52" w14:textId="77777777" w:rsidR="00E9351B" w:rsidRPr="00E9351B" w:rsidRDefault="00E9351B" w:rsidP="00E9351B">
      <w:pPr>
        <w:pStyle w:val="EndNoteBibliography"/>
        <w:spacing w:after="0"/>
      </w:pPr>
    </w:p>
    <w:p w14:paraId="551B0010" w14:textId="77777777" w:rsidR="00E9351B" w:rsidRPr="00E9351B" w:rsidRDefault="00E9351B" w:rsidP="00E9351B">
      <w:pPr>
        <w:pStyle w:val="EndNoteBibliography"/>
      </w:pPr>
      <w:r w:rsidRPr="00E9351B">
        <w:t>Farhat S, Modica MV, Puillandre N. 2023. Whole Genome Duplication and Gene Evolution in the Hyperdiverse Venomous Gastropods. Mol Biol Evol 40.</w:t>
      </w:r>
    </w:p>
    <w:p w14:paraId="767021FD" w14:textId="77777777" w:rsidR="00E9351B" w:rsidRPr="00E9351B" w:rsidRDefault="00E9351B" w:rsidP="00E9351B">
      <w:pPr>
        <w:pStyle w:val="EndNoteBibliography"/>
        <w:spacing w:after="0"/>
      </w:pPr>
    </w:p>
    <w:p w14:paraId="705159AD" w14:textId="77777777" w:rsidR="00E9351B" w:rsidRPr="00E9351B" w:rsidRDefault="00E9351B" w:rsidP="00E9351B">
      <w:pPr>
        <w:pStyle w:val="EndNoteBibliography"/>
      </w:pPr>
      <w:r w:rsidRPr="00E9351B">
        <w:t>Furlong RF, Holland PW. 2002. Were vertebrates octoploid? Philosophical Transactions of the Royal Society of London. Series B: Biological Sciences 357:531-544.</w:t>
      </w:r>
    </w:p>
    <w:p w14:paraId="63EF2A29" w14:textId="77777777" w:rsidR="00E9351B" w:rsidRPr="00E9351B" w:rsidRDefault="00E9351B" w:rsidP="00E9351B">
      <w:pPr>
        <w:pStyle w:val="EndNoteBibliography"/>
        <w:spacing w:after="0"/>
      </w:pPr>
    </w:p>
    <w:p w14:paraId="1E6151A0" w14:textId="77777777" w:rsidR="00E9351B" w:rsidRPr="00E9351B" w:rsidRDefault="00E9351B" w:rsidP="00E9351B">
      <w:pPr>
        <w:pStyle w:val="EndNoteBibliography"/>
      </w:pPr>
      <w:r w:rsidRPr="00E9351B">
        <w:t>Hao Y, Mabry ME, Edger PP, Freeling M, Zheng C, Jin L, VanBuren R, Colle M, An H, Abrahams RS, et al. 2021. The contributions from the progenitor genomes of the mesopolyploid Brassiceae are evolutionarily distinct but functionally compatible. Genome Res 31:799-810.</w:t>
      </w:r>
    </w:p>
    <w:p w14:paraId="0E5F94D5" w14:textId="77777777" w:rsidR="00E9351B" w:rsidRPr="00E9351B" w:rsidRDefault="00E9351B" w:rsidP="00E9351B">
      <w:pPr>
        <w:pStyle w:val="EndNoteBibliography"/>
        <w:spacing w:after="0"/>
      </w:pPr>
    </w:p>
    <w:p w14:paraId="17F54AB0" w14:textId="77777777" w:rsidR="00E9351B" w:rsidRPr="00E9351B" w:rsidRDefault="00E9351B" w:rsidP="00E9351B">
      <w:pPr>
        <w:pStyle w:val="EndNoteBibliography"/>
      </w:pPr>
      <w:r w:rsidRPr="00E9351B">
        <w:t>Harper A, Baudouin Gonzalez L, Schonauer A, Janssen R, Seiter M, Holzem M, Arif S, McGregor AP, Sumner-Rooney L. 2021. Widespread retention of ohnologs in key developmental gene families following whole-genome duplication in arachnopulmonates. G3 (Bethesda) 11.</w:t>
      </w:r>
    </w:p>
    <w:p w14:paraId="633FAAD5" w14:textId="77777777" w:rsidR="00E9351B" w:rsidRPr="00E9351B" w:rsidRDefault="00E9351B" w:rsidP="00E9351B">
      <w:pPr>
        <w:pStyle w:val="EndNoteBibliography"/>
        <w:spacing w:after="0"/>
      </w:pPr>
    </w:p>
    <w:p w14:paraId="44FB9DC2" w14:textId="77777777" w:rsidR="00E9351B" w:rsidRPr="00E9351B" w:rsidRDefault="00E9351B" w:rsidP="00E9351B">
      <w:pPr>
        <w:pStyle w:val="EndNoteBibliography"/>
      </w:pPr>
      <w:r w:rsidRPr="00E9351B">
        <w:t>Hoang DT, Chernomor O, von Haeseler A, Minh BQ, Vinh LS. 2018. UFBoot2: Improving the Ultrafast Bootstrap Approximation. Mol Biol Evol 35:518-522.</w:t>
      </w:r>
    </w:p>
    <w:p w14:paraId="3FED2BF4" w14:textId="77777777" w:rsidR="00E9351B" w:rsidRPr="00E9351B" w:rsidRDefault="00E9351B" w:rsidP="00E9351B">
      <w:pPr>
        <w:pStyle w:val="EndNoteBibliography"/>
        <w:spacing w:after="0"/>
      </w:pPr>
    </w:p>
    <w:p w14:paraId="7050FF77" w14:textId="77777777" w:rsidR="00E9351B" w:rsidRPr="00E9351B" w:rsidRDefault="00E9351B" w:rsidP="00E9351B">
      <w:pPr>
        <w:pStyle w:val="EndNoteBibliography"/>
      </w:pPr>
      <w:r w:rsidRPr="00E9351B">
        <w:t>Hokamp K, McLysaght A, Wolfe KH. 2003. The 2R hypothesis and the human genome sequence. J Struct Funct Genomics 3:95-110.</w:t>
      </w:r>
    </w:p>
    <w:p w14:paraId="4265F321" w14:textId="77777777" w:rsidR="00E9351B" w:rsidRPr="00E9351B" w:rsidRDefault="00E9351B" w:rsidP="00E9351B">
      <w:pPr>
        <w:pStyle w:val="EndNoteBibliography"/>
        <w:spacing w:after="0"/>
      </w:pPr>
    </w:p>
    <w:p w14:paraId="45FEFA4B" w14:textId="77777777" w:rsidR="00E9351B" w:rsidRPr="00E9351B" w:rsidRDefault="00E9351B" w:rsidP="00E9351B">
      <w:pPr>
        <w:pStyle w:val="EndNoteBibliography"/>
      </w:pPr>
      <w:r w:rsidRPr="00E9351B">
        <w:t>i5K C. 2013. The i5K Initiative: advancing arthropod genomics for knowledge, human health, agriculture, and the environment. J Hered 104:595-600.</w:t>
      </w:r>
    </w:p>
    <w:p w14:paraId="417A3198" w14:textId="77777777" w:rsidR="00E9351B" w:rsidRPr="00E9351B" w:rsidRDefault="00E9351B" w:rsidP="00E9351B">
      <w:pPr>
        <w:pStyle w:val="EndNoteBibliography"/>
        <w:spacing w:after="0"/>
      </w:pPr>
    </w:p>
    <w:p w14:paraId="519D805E" w14:textId="77777777" w:rsidR="00E9351B" w:rsidRPr="00E9351B" w:rsidRDefault="00E9351B" w:rsidP="00E9351B">
      <w:pPr>
        <w:pStyle w:val="EndNoteBibliography"/>
      </w:pPr>
      <w:r w:rsidRPr="00E9351B">
        <w:t>Junier T, Zdobnov EM. 2010. The Newick utilities: high-throughput phylogenetic tree processing in the UNIX shell. Bioinformatics 26:1669-1670.</w:t>
      </w:r>
    </w:p>
    <w:p w14:paraId="4E239FA7" w14:textId="77777777" w:rsidR="00E9351B" w:rsidRPr="00E9351B" w:rsidRDefault="00E9351B" w:rsidP="00E9351B">
      <w:pPr>
        <w:pStyle w:val="EndNoteBibliography"/>
        <w:spacing w:after="0"/>
      </w:pPr>
    </w:p>
    <w:p w14:paraId="5F74B8C6" w14:textId="77777777" w:rsidR="00E9351B" w:rsidRPr="00E9351B" w:rsidRDefault="00E9351B" w:rsidP="00E9351B">
      <w:pPr>
        <w:pStyle w:val="EndNoteBibliography"/>
      </w:pPr>
      <w:r w:rsidRPr="00E9351B">
        <w:t>Katoh K, Standley DM. 2013. MAFFT multiple sequence alignment software version 7: improvements in performance and usability. Mol Biol Evol 30:772-780.</w:t>
      </w:r>
    </w:p>
    <w:p w14:paraId="3426EE94" w14:textId="77777777" w:rsidR="00E9351B" w:rsidRPr="00E9351B" w:rsidRDefault="00E9351B" w:rsidP="00E9351B">
      <w:pPr>
        <w:pStyle w:val="EndNoteBibliography"/>
        <w:spacing w:after="0"/>
      </w:pPr>
    </w:p>
    <w:p w14:paraId="146F2D3A" w14:textId="77777777" w:rsidR="00E9351B" w:rsidRPr="00E9351B" w:rsidRDefault="00E9351B" w:rsidP="00E9351B">
      <w:pPr>
        <w:pStyle w:val="EndNoteBibliography"/>
      </w:pPr>
      <w:r w:rsidRPr="00E9351B">
        <w:t>Kenny NJ, Chan KW, Nong W, Qu Z, Maeso I, Yip HY, Chan TF, Kwan HS, Holland PWH, Chu KH, Hui JHL. 2017. Ancestral whole-genome duplication in the marine chelicerate horseshoe crabs. Heredity (Edinb) 119:388.</w:t>
      </w:r>
    </w:p>
    <w:p w14:paraId="537E7BCB" w14:textId="77777777" w:rsidR="00E9351B" w:rsidRPr="00E9351B" w:rsidRDefault="00E9351B" w:rsidP="00E9351B">
      <w:pPr>
        <w:pStyle w:val="EndNoteBibliography"/>
        <w:spacing w:after="0"/>
      </w:pPr>
    </w:p>
    <w:p w14:paraId="1CBFCC6D" w14:textId="77777777" w:rsidR="00E9351B" w:rsidRPr="00E9351B" w:rsidRDefault="00E9351B" w:rsidP="00E9351B">
      <w:pPr>
        <w:pStyle w:val="EndNoteBibliography"/>
      </w:pPr>
      <w:r w:rsidRPr="00E9351B">
        <w:t>Leite DJ, Baudouin-Gonzalez L, Iwasaki-Yokozawa S, Lozano-Fernandez J, Turetzek N, Akiyama-Oda Y, Prpic NM, Pisani D, Oda H, Sharma PP, McGregor AP. 2018. Homeobox Gene Duplication and Divergence in Arachnids. Mol Biol Evol 35:2240-2253.</w:t>
      </w:r>
    </w:p>
    <w:p w14:paraId="287AA9A8" w14:textId="77777777" w:rsidR="00E9351B" w:rsidRPr="00E9351B" w:rsidRDefault="00E9351B" w:rsidP="00E9351B">
      <w:pPr>
        <w:pStyle w:val="EndNoteBibliography"/>
        <w:spacing w:after="0"/>
      </w:pPr>
    </w:p>
    <w:p w14:paraId="0373F4A5" w14:textId="77777777" w:rsidR="00E9351B" w:rsidRPr="00E9351B" w:rsidRDefault="00E9351B" w:rsidP="00E9351B">
      <w:pPr>
        <w:pStyle w:val="EndNoteBibliography"/>
      </w:pPr>
      <w:r w:rsidRPr="00E9351B">
        <w:t>Li L, Stoeckert CJ, Jr., Roos DS. 2003. OrthoMCL: identification of ortholog groups for eukaryotic genomes. Genome Res 13:2178-2189.</w:t>
      </w:r>
    </w:p>
    <w:p w14:paraId="64E0D2B8" w14:textId="77777777" w:rsidR="00E9351B" w:rsidRPr="00E9351B" w:rsidRDefault="00E9351B" w:rsidP="00E9351B">
      <w:pPr>
        <w:pStyle w:val="EndNoteBibliography"/>
        <w:spacing w:after="0"/>
      </w:pPr>
    </w:p>
    <w:p w14:paraId="5A699B56" w14:textId="77777777" w:rsidR="00E9351B" w:rsidRPr="00E9351B" w:rsidRDefault="00E9351B" w:rsidP="00E9351B">
      <w:pPr>
        <w:pStyle w:val="EndNoteBibliography"/>
      </w:pPr>
      <w:r w:rsidRPr="00E9351B">
        <w:t>Li Z, McKibben MTW, Finch GS, Blischak PD, Sutherland BL, Barker MS. 2021. Patterns and Processes of Diploidization in Land Plants. Annu Rev Plant Biol 72:387-410.</w:t>
      </w:r>
    </w:p>
    <w:p w14:paraId="5DF9BD00" w14:textId="77777777" w:rsidR="00E9351B" w:rsidRPr="00E9351B" w:rsidRDefault="00E9351B" w:rsidP="00E9351B">
      <w:pPr>
        <w:pStyle w:val="EndNoteBibliography"/>
        <w:spacing w:after="0"/>
      </w:pPr>
    </w:p>
    <w:p w14:paraId="6B04862A" w14:textId="77777777" w:rsidR="00E9351B" w:rsidRPr="00E9351B" w:rsidRDefault="00E9351B" w:rsidP="00E9351B">
      <w:pPr>
        <w:pStyle w:val="EndNoteBibliography"/>
      </w:pPr>
      <w:r w:rsidRPr="00E9351B">
        <w:t>Lynch M, Conery JS. 2000. The evolutionary fate and consequences of duplicate genes. Science 290:1151-1155.</w:t>
      </w:r>
    </w:p>
    <w:p w14:paraId="254AFACA" w14:textId="77777777" w:rsidR="00E9351B" w:rsidRPr="00E9351B" w:rsidRDefault="00E9351B" w:rsidP="00E9351B">
      <w:pPr>
        <w:pStyle w:val="EndNoteBibliography"/>
        <w:spacing w:after="0"/>
      </w:pPr>
    </w:p>
    <w:p w14:paraId="2BF41B7A" w14:textId="77777777" w:rsidR="00E9351B" w:rsidRPr="00E9351B" w:rsidRDefault="00E9351B" w:rsidP="00E9351B">
      <w:pPr>
        <w:pStyle w:val="EndNoteBibliography"/>
      </w:pPr>
      <w:r w:rsidRPr="00E9351B">
        <w:t>Ma LJ, Ibrahim AS, Skory C, Grabherr MG, Burger G, Butler M, Elias M, Idnurm A, Lang BF, Sone T, et al. 2009. Genomic analysis of the basal lineage fungus Rhizopus oryzae reveals a whole-genome duplication. PLoS Genet 5:e1000549.</w:t>
      </w:r>
    </w:p>
    <w:p w14:paraId="7434817F" w14:textId="77777777" w:rsidR="00E9351B" w:rsidRPr="00E9351B" w:rsidRDefault="00E9351B" w:rsidP="00E9351B">
      <w:pPr>
        <w:pStyle w:val="EndNoteBibliography"/>
        <w:spacing w:after="0"/>
      </w:pPr>
    </w:p>
    <w:p w14:paraId="722FFCB8" w14:textId="77777777" w:rsidR="00E9351B" w:rsidRPr="00E9351B" w:rsidRDefault="00E9351B" w:rsidP="00E9351B">
      <w:pPr>
        <w:pStyle w:val="EndNoteBibliography"/>
      </w:pPr>
      <w:r w:rsidRPr="00E9351B">
        <w:t>Masterson J. 1994. Stomatal size in fossil plants: evidence for polyploidy in majority of angiosperms. Science 264:421-424.</w:t>
      </w:r>
    </w:p>
    <w:p w14:paraId="1393EC5C" w14:textId="77777777" w:rsidR="00E9351B" w:rsidRPr="00E9351B" w:rsidRDefault="00E9351B" w:rsidP="00E9351B">
      <w:pPr>
        <w:pStyle w:val="EndNoteBibliography"/>
        <w:spacing w:after="0"/>
      </w:pPr>
    </w:p>
    <w:p w14:paraId="0A7142E9" w14:textId="77777777" w:rsidR="00E9351B" w:rsidRPr="00E9351B" w:rsidRDefault="00E9351B" w:rsidP="00E9351B">
      <w:pPr>
        <w:pStyle w:val="EndNoteBibliography"/>
      </w:pPr>
      <w:r w:rsidRPr="00E9351B">
        <w:t>McLysaght A, Hokamp K, Wolfe KH. 2002. Extensive genomic duplication during early chordate evolution. Nat Genet 31:200-204.</w:t>
      </w:r>
    </w:p>
    <w:p w14:paraId="1DAEF575" w14:textId="77777777" w:rsidR="00E9351B" w:rsidRPr="00E9351B" w:rsidRDefault="00E9351B" w:rsidP="00E9351B">
      <w:pPr>
        <w:pStyle w:val="EndNoteBibliography"/>
        <w:spacing w:after="0"/>
      </w:pPr>
    </w:p>
    <w:p w14:paraId="3AEF2427" w14:textId="77777777" w:rsidR="00E9351B" w:rsidRPr="00E9351B" w:rsidRDefault="00E9351B" w:rsidP="00E9351B">
      <w:pPr>
        <w:pStyle w:val="EndNoteBibliography"/>
      </w:pPr>
      <w:r w:rsidRPr="00E9351B">
        <w:t>Mulhair PO, Crowley L, Boyes DH, Harper A, Lewis OT, Darwin Tree of Life C, Holland PWH. 2023. Diversity, duplication, and genomic organization of homeobox genes in Lepidoptera. Genome Res 33:32-44.</w:t>
      </w:r>
    </w:p>
    <w:p w14:paraId="64030A45" w14:textId="77777777" w:rsidR="00E9351B" w:rsidRPr="00E9351B" w:rsidRDefault="00E9351B" w:rsidP="00E9351B">
      <w:pPr>
        <w:pStyle w:val="EndNoteBibliography"/>
        <w:spacing w:after="0"/>
      </w:pPr>
    </w:p>
    <w:p w14:paraId="5F9AE663" w14:textId="77777777" w:rsidR="00E9351B" w:rsidRPr="00E9351B" w:rsidRDefault="00E9351B" w:rsidP="00E9351B">
      <w:pPr>
        <w:pStyle w:val="EndNoteBibliography"/>
      </w:pPr>
      <w:r w:rsidRPr="00E9351B">
        <w:t>Mulhair PO, Holland PWH. 2024. Evolution of the insect Hox gene cluster: Comparative analysis across 243 species. Semin Cell Dev Biol 152-153:4-15.</w:t>
      </w:r>
    </w:p>
    <w:p w14:paraId="1AD6C903" w14:textId="77777777" w:rsidR="00E9351B" w:rsidRPr="00E9351B" w:rsidRDefault="00E9351B" w:rsidP="00E9351B">
      <w:pPr>
        <w:pStyle w:val="EndNoteBibliography"/>
        <w:spacing w:after="0"/>
      </w:pPr>
    </w:p>
    <w:p w14:paraId="63552140" w14:textId="77777777" w:rsidR="00E9351B" w:rsidRPr="00E9351B" w:rsidRDefault="00E9351B" w:rsidP="00E9351B">
      <w:pPr>
        <w:pStyle w:val="EndNoteBibliography"/>
      </w:pPr>
      <w:r w:rsidRPr="00E9351B">
        <w:lastRenderedPageBreak/>
        <w:t>Nguyen LT, Schmidt HA, von Haeseler A, Minh BQ. 2015. IQ-TREE: a fast and effective stochastic algorithm for estimating maximum-likelihood phylogenies. Mol Biol Evol 32:268-274.</w:t>
      </w:r>
    </w:p>
    <w:p w14:paraId="3E79024A" w14:textId="77777777" w:rsidR="00E9351B" w:rsidRPr="00E9351B" w:rsidRDefault="00E9351B" w:rsidP="00E9351B">
      <w:pPr>
        <w:pStyle w:val="EndNoteBibliography"/>
        <w:spacing w:after="0"/>
      </w:pPr>
    </w:p>
    <w:p w14:paraId="6BB686CA" w14:textId="77777777" w:rsidR="00E9351B" w:rsidRPr="00E9351B" w:rsidRDefault="00E9351B" w:rsidP="00E9351B">
      <w:pPr>
        <w:pStyle w:val="EndNoteBibliography"/>
      </w:pPr>
      <w:r w:rsidRPr="00E9351B">
        <w:t>Nong W, Qu Z, Li Y, Barton-Owen T, Wong AYP, Yip HY, Lee HT, Narayana S, Baril T, Swale T, et al. 2021. Horseshoe crab genomes reveal the evolution of genes and microRNAs after three rounds of whole genome duplication. Commun Biol 4:83.</w:t>
      </w:r>
    </w:p>
    <w:p w14:paraId="2EE44674" w14:textId="77777777" w:rsidR="00E9351B" w:rsidRPr="00E9351B" w:rsidRDefault="00E9351B" w:rsidP="00E9351B">
      <w:pPr>
        <w:pStyle w:val="EndNoteBibliography"/>
        <w:spacing w:after="0"/>
      </w:pPr>
    </w:p>
    <w:p w14:paraId="032C8721" w14:textId="77777777" w:rsidR="00E9351B" w:rsidRPr="00E9351B" w:rsidRDefault="00E9351B" w:rsidP="00E9351B">
      <w:pPr>
        <w:pStyle w:val="EndNoteBibliography"/>
      </w:pPr>
      <w:r w:rsidRPr="00E9351B">
        <w:t>Nossa CW, Havlak P, Yue JX, Lv J, Vincent KY, Brockmann HJ, Putnam NH. 2014. Joint assembly and genetic mapping of the Atlantic horseshoe crab genome reveals ancient whole genome duplication. Gigascience 3:9.</w:t>
      </w:r>
    </w:p>
    <w:p w14:paraId="259DF74B" w14:textId="77777777" w:rsidR="00E9351B" w:rsidRPr="00E9351B" w:rsidRDefault="00E9351B" w:rsidP="00E9351B">
      <w:pPr>
        <w:pStyle w:val="EndNoteBibliography"/>
        <w:spacing w:after="0"/>
      </w:pPr>
    </w:p>
    <w:p w14:paraId="759AB72C" w14:textId="77777777" w:rsidR="00E9351B" w:rsidRPr="00E9351B" w:rsidRDefault="00E9351B" w:rsidP="00E9351B">
      <w:pPr>
        <w:pStyle w:val="EndNoteBibliography"/>
      </w:pPr>
      <w:r w:rsidRPr="00E9351B">
        <w:t>Ohno S. 1970. Evolution by Gene Duplication: Springer-Verlag.</w:t>
      </w:r>
    </w:p>
    <w:p w14:paraId="73C6D9A1" w14:textId="77777777" w:rsidR="00E9351B" w:rsidRPr="00E9351B" w:rsidRDefault="00E9351B" w:rsidP="00E9351B">
      <w:pPr>
        <w:pStyle w:val="EndNoteBibliography"/>
        <w:spacing w:after="0"/>
      </w:pPr>
    </w:p>
    <w:p w14:paraId="13639F89" w14:textId="77777777" w:rsidR="00E9351B" w:rsidRPr="00E9351B" w:rsidRDefault="00E9351B" w:rsidP="00E9351B">
      <w:pPr>
        <w:pStyle w:val="EndNoteBibliography"/>
      </w:pPr>
      <w:r w:rsidRPr="00E9351B">
        <w:t>One Thousand Plant Transcriptomes I. 2019. One thousand plant transcriptomes and the phylogenomics of green plants. Nature 574:679-685.</w:t>
      </w:r>
    </w:p>
    <w:p w14:paraId="4CFE179E" w14:textId="77777777" w:rsidR="00E9351B" w:rsidRPr="00E9351B" w:rsidRDefault="00E9351B" w:rsidP="00E9351B">
      <w:pPr>
        <w:pStyle w:val="EndNoteBibliography"/>
        <w:spacing w:after="0"/>
      </w:pPr>
    </w:p>
    <w:p w14:paraId="153ED85D" w14:textId="77777777" w:rsidR="00E9351B" w:rsidRPr="00E9351B" w:rsidRDefault="00E9351B" w:rsidP="00E9351B">
      <w:pPr>
        <w:pStyle w:val="EndNoteBibliography"/>
      </w:pPr>
      <w:r w:rsidRPr="00E9351B">
        <w:t>Ontano AZ, Gainett G, Aharon S, Ballesteros JA, Benavides LR, Corbett KF, Gavish-Regev E, Harvey MS, Monsma S, Santibanez-Lopez CE, et al. 2021. Taxonomic Sampling and Rare Genomic Changes Overcome Long-Branch Attraction in the Phylogenetic Placement of Pseudoscorpions. Mol Biol Evol 38:2446-2467.</w:t>
      </w:r>
    </w:p>
    <w:p w14:paraId="256C3801" w14:textId="77777777" w:rsidR="00E9351B" w:rsidRPr="00E9351B" w:rsidRDefault="00E9351B" w:rsidP="00E9351B">
      <w:pPr>
        <w:pStyle w:val="EndNoteBibliography"/>
        <w:spacing w:after="0"/>
      </w:pPr>
    </w:p>
    <w:p w14:paraId="3ACD30A4" w14:textId="77777777" w:rsidR="00E9351B" w:rsidRPr="00E9351B" w:rsidRDefault="00E9351B" w:rsidP="00E9351B">
      <w:pPr>
        <w:pStyle w:val="EndNoteBibliography"/>
      </w:pPr>
      <w:r w:rsidRPr="00E9351B">
        <w:t>Pfeil BE, Schlueter JA, Shoemaker RC, Doyle JJ. 2005. Placing paleopolyploidy in relation to taxon divergence: a phylogenetic analysis in legumes using 39 gene families. Syst Biol 54:441-454.</w:t>
      </w:r>
    </w:p>
    <w:p w14:paraId="7B9C787E" w14:textId="77777777" w:rsidR="00E9351B" w:rsidRPr="00E9351B" w:rsidRDefault="00E9351B" w:rsidP="00E9351B">
      <w:pPr>
        <w:pStyle w:val="EndNoteBibliography"/>
        <w:spacing w:after="0"/>
      </w:pPr>
    </w:p>
    <w:p w14:paraId="5138B625" w14:textId="77777777" w:rsidR="00E9351B" w:rsidRPr="00E9351B" w:rsidRDefault="00E9351B" w:rsidP="00E9351B">
      <w:pPr>
        <w:pStyle w:val="EndNoteBibliography"/>
      </w:pPr>
      <w:r w:rsidRPr="00E9351B">
        <w:t>Rabiee M, Sayyari E, Mirarab S. 2019. Multi-allele species reconstruction using ASTRAL. Mol Phylogenet Evol 130:286-296.</w:t>
      </w:r>
    </w:p>
    <w:p w14:paraId="1CC84EE1" w14:textId="77777777" w:rsidR="00E9351B" w:rsidRPr="00E9351B" w:rsidRDefault="00E9351B" w:rsidP="00E9351B">
      <w:pPr>
        <w:pStyle w:val="EndNoteBibliography"/>
        <w:spacing w:after="0"/>
      </w:pPr>
    </w:p>
    <w:p w14:paraId="0C672461" w14:textId="77777777" w:rsidR="00E9351B" w:rsidRPr="00E9351B" w:rsidRDefault="00E9351B" w:rsidP="00E9351B">
      <w:pPr>
        <w:pStyle w:val="EndNoteBibliography"/>
      </w:pPr>
      <w:r w:rsidRPr="00E9351B">
        <w:t>Redmond AK, Casey D, Gundappa MK, Macqueen DJ, McLysaght A. 2023. Independent rediploidization masks shared whole genome duplication in the sturgeon-paddlefish ancestor. Nat Commun 14:2879.</w:t>
      </w:r>
    </w:p>
    <w:p w14:paraId="3E2B06A7" w14:textId="77777777" w:rsidR="00E9351B" w:rsidRPr="00E9351B" w:rsidRDefault="00E9351B" w:rsidP="00E9351B">
      <w:pPr>
        <w:pStyle w:val="EndNoteBibliography"/>
        <w:spacing w:after="0"/>
      </w:pPr>
    </w:p>
    <w:p w14:paraId="03BBA082" w14:textId="77777777" w:rsidR="00E9351B" w:rsidRPr="00E9351B" w:rsidRDefault="00E9351B" w:rsidP="00E9351B">
      <w:pPr>
        <w:pStyle w:val="EndNoteBibliography"/>
      </w:pPr>
      <w:r w:rsidRPr="00E9351B">
        <w:t>Schwager EE, Sharma PP, Clarke T, Leite DJ, Wierschin T, Pechmann M, Akiyama-Oda Y, Esposito L, Bechsgaard J, Bilde T, et al. 2017. The house spider genome reveals an ancient whole-genome duplication during arachnid evolution. BMC Biol 15:62.</w:t>
      </w:r>
    </w:p>
    <w:p w14:paraId="0D292314" w14:textId="77777777" w:rsidR="00E9351B" w:rsidRPr="00E9351B" w:rsidRDefault="00E9351B" w:rsidP="00E9351B">
      <w:pPr>
        <w:pStyle w:val="EndNoteBibliography"/>
        <w:spacing w:after="0"/>
      </w:pPr>
    </w:p>
    <w:p w14:paraId="77DAB9AD" w14:textId="77777777" w:rsidR="00E9351B" w:rsidRPr="00E9351B" w:rsidRDefault="00E9351B" w:rsidP="00E9351B">
      <w:pPr>
        <w:pStyle w:val="EndNoteBibliography"/>
      </w:pPr>
      <w:r w:rsidRPr="00E9351B">
        <w:t>Sela I, Ashkenazy H, Katoh K, Pupko T. 2015. GUIDANCE2: accurate detection of unreliable alignment regions accounting for the uncertainty of multiple parameters. Nucleic Acids Res 43:W7-14.</w:t>
      </w:r>
    </w:p>
    <w:p w14:paraId="5C26F917" w14:textId="77777777" w:rsidR="00E9351B" w:rsidRPr="00E9351B" w:rsidRDefault="00E9351B" w:rsidP="00E9351B">
      <w:pPr>
        <w:pStyle w:val="EndNoteBibliography"/>
        <w:spacing w:after="0"/>
      </w:pPr>
    </w:p>
    <w:p w14:paraId="37B7D471" w14:textId="77777777" w:rsidR="00E9351B" w:rsidRPr="00E9351B" w:rsidRDefault="00E9351B" w:rsidP="00E9351B">
      <w:pPr>
        <w:pStyle w:val="EndNoteBibliography"/>
      </w:pPr>
      <w:r w:rsidRPr="00E9351B">
        <w:t>Sharma PP, Kaluziak ST, Perez-Porro AR, Gonzalez VL, Hormiga G, Wheeler WC, Giribet G. 2014. Phylogenomic interrogation of arachnida reveals systemic conflicts in phylogenetic signal. Mol Biol Evol 31:2963-2984.</w:t>
      </w:r>
    </w:p>
    <w:p w14:paraId="0156B1DA" w14:textId="77777777" w:rsidR="00E9351B" w:rsidRPr="00E9351B" w:rsidRDefault="00E9351B" w:rsidP="00E9351B">
      <w:pPr>
        <w:pStyle w:val="EndNoteBibliography"/>
        <w:spacing w:after="0"/>
      </w:pPr>
    </w:p>
    <w:p w14:paraId="47B3780E" w14:textId="77777777" w:rsidR="00E9351B" w:rsidRPr="00E9351B" w:rsidRDefault="00E9351B" w:rsidP="00E9351B">
      <w:pPr>
        <w:pStyle w:val="EndNoteBibliography"/>
      </w:pPr>
      <w:r w:rsidRPr="00E9351B">
        <w:t>Shingate P, Ravi V, Prasad A, Tay BH, Garg KM, Chattopadhyay B, Yap LM, Rheindt FE, Venkatesh B. 2020. Chromosome-level assembly of the horseshoe crab genome provides insights into its genome evolution. Nat Commun 11:2322.</w:t>
      </w:r>
    </w:p>
    <w:p w14:paraId="7A61DF65" w14:textId="77777777" w:rsidR="00E9351B" w:rsidRPr="00E9351B" w:rsidRDefault="00E9351B" w:rsidP="00E9351B">
      <w:pPr>
        <w:pStyle w:val="EndNoteBibliography"/>
        <w:spacing w:after="0"/>
      </w:pPr>
    </w:p>
    <w:p w14:paraId="5CCE9E6A" w14:textId="77777777" w:rsidR="00E9351B" w:rsidRPr="00E9351B" w:rsidRDefault="00E9351B" w:rsidP="00E9351B">
      <w:pPr>
        <w:pStyle w:val="EndNoteBibliography"/>
      </w:pPr>
      <w:r w:rsidRPr="00E9351B">
        <w:t>Shingate P, Ravi V, Prasad A, Tay BH, Venkatesh B. 2020. Chromosome-level genome assembly of the coastal horseshoe crab (Tachypleus gigas). Mol Ecol Resour 20:1748-1760.</w:t>
      </w:r>
    </w:p>
    <w:p w14:paraId="05B106B8" w14:textId="77777777" w:rsidR="00E9351B" w:rsidRPr="00E9351B" w:rsidRDefault="00E9351B" w:rsidP="00E9351B">
      <w:pPr>
        <w:pStyle w:val="EndNoteBibliography"/>
        <w:spacing w:after="0"/>
      </w:pPr>
    </w:p>
    <w:p w14:paraId="525A151B" w14:textId="77777777" w:rsidR="00E9351B" w:rsidRPr="00E9351B" w:rsidRDefault="00E9351B" w:rsidP="00E9351B">
      <w:pPr>
        <w:pStyle w:val="EndNoteBibliography"/>
      </w:pPr>
      <w:r w:rsidRPr="00E9351B">
        <w:t>Shultz JW. 1990. Evolutionary Morphology and Phylogeny of Arachnida. Cladistics 6:1-38.</w:t>
      </w:r>
    </w:p>
    <w:p w14:paraId="4956EAE5" w14:textId="77777777" w:rsidR="00E9351B" w:rsidRPr="00E9351B" w:rsidRDefault="00E9351B" w:rsidP="00E9351B">
      <w:pPr>
        <w:pStyle w:val="EndNoteBibliography"/>
        <w:spacing w:after="0"/>
      </w:pPr>
    </w:p>
    <w:p w14:paraId="54529DE4" w14:textId="77777777" w:rsidR="00E9351B" w:rsidRPr="00E9351B" w:rsidRDefault="00E9351B" w:rsidP="00E9351B">
      <w:pPr>
        <w:pStyle w:val="EndNoteBibliography"/>
      </w:pPr>
      <w:r w:rsidRPr="00E9351B">
        <w:t>Tang H, Bowers JE, Wang X, Ming R, Alam M, Paterson AH. 2008. Synteny and collinearity in plant genomes. Science 320:486-488.</w:t>
      </w:r>
    </w:p>
    <w:p w14:paraId="4F731E6F" w14:textId="77777777" w:rsidR="00E9351B" w:rsidRPr="00E9351B" w:rsidRDefault="00E9351B" w:rsidP="00E9351B">
      <w:pPr>
        <w:pStyle w:val="EndNoteBibliography"/>
        <w:spacing w:after="0"/>
      </w:pPr>
    </w:p>
    <w:p w14:paraId="0477A016" w14:textId="77777777" w:rsidR="00E9351B" w:rsidRPr="00E9351B" w:rsidRDefault="00E9351B" w:rsidP="00E9351B">
      <w:pPr>
        <w:pStyle w:val="EndNoteBibliography"/>
      </w:pPr>
      <w:r w:rsidRPr="00E9351B">
        <w:t>Thomas GWC, Ather SH, Hahn MW. 2017. Gene-Tree Reconciliation with MUL-Trees to Resolve Polyploidy Events. Syst Biol 66:1007-1018.</w:t>
      </w:r>
    </w:p>
    <w:p w14:paraId="02AFB1F3" w14:textId="77777777" w:rsidR="00E9351B" w:rsidRPr="00E9351B" w:rsidRDefault="00E9351B" w:rsidP="00E9351B">
      <w:pPr>
        <w:pStyle w:val="EndNoteBibliography"/>
        <w:spacing w:after="0"/>
      </w:pPr>
    </w:p>
    <w:p w14:paraId="2927662F" w14:textId="77777777" w:rsidR="00E9351B" w:rsidRPr="00E9351B" w:rsidRDefault="00E9351B" w:rsidP="00E9351B">
      <w:pPr>
        <w:pStyle w:val="EndNoteBibliography"/>
      </w:pPr>
      <w:r w:rsidRPr="00E9351B">
        <w:t>Thomas GWC, Dohmen E, Hughes DST, Murali SC, Poelchau M, Glastad K, Anstead CA, Ayoub NA, Batterham P, Bellair M, et al. 2020. Gene content evolution in the arthropods. Genome Biol 21:15.</w:t>
      </w:r>
    </w:p>
    <w:p w14:paraId="619399D0" w14:textId="77777777" w:rsidR="00E9351B" w:rsidRPr="00E9351B" w:rsidRDefault="00E9351B" w:rsidP="00E9351B">
      <w:pPr>
        <w:pStyle w:val="EndNoteBibliography"/>
        <w:spacing w:after="0"/>
      </w:pPr>
    </w:p>
    <w:p w14:paraId="12082A09" w14:textId="77777777" w:rsidR="00E9351B" w:rsidRPr="00E9351B" w:rsidRDefault="00E9351B" w:rsidP="00E9351B">
      <w:pPr>
        <w:pStyle w:val="EndNoteBibliography"/>
      </w:pPr>
      <w:r w:rsidRPr="00E9351B">
        <w:t>Tiley GP, Barker MS, Burleigh JG. 2018. Assessing the Performance of Ks Plots for Detecting Ancient Whole Genome Duplications. Genome Biol Evol 10:2882-2898.</w:t>
      </w:r>
    </w:p>
    <w:p w14:paraId="0C065516" w14:textId="77777777" w:rsidR="00E9351B" w:rsidRPr="00E9351B" w:rsidRDefault="00E9351B" w:rsidP="00E9351B">
      <w:pPr>
        <w:pStyle w:val="EndNoteBibliography"/>
        <w:spacing w:after="0"/>
      </w:pPr>
    </w:p>
    <w:p w14:paraId="130961ED" w14:textId="77777777" w:rsidR="00E9351B" w:rsidRPr="00E9351B" w:rsidRDefault="00E9351B" w:rsidP="00E9351B">
      <w:pPr>
        <w:pStyle w:val="EndNoteBibliography"/>
      </w:pPr>
      <w:r w:rsidRPr="00E9351B">
        <w:t>Van de Peer Y, Ashman TL, Soltis PS, Soltis DE. 2021. Polyploidy: an evolutionary and ecological force in stressful times. Plant Cell 33:11-26.</w:t>
      </w:r>
    </w:p>
    <w:p w14:paraId="61AE3E5E" w14:textId="77777777" w:rsidR="00E9351B" w:rsidRPr="00E9351B" w:rsidRDefault="00E9351B" w:rsidP="00E9351B">
      <w:pPr>
        <w:pStyle w:val="EndNoteBibliography"/>
        <w:spacing w:after="0"/>
      </w:pPr>
    </w:p>
    <w:p w14:paraId="0B663872" w14:textId="77777777" w:rsidR="00E9351B" w:rsidRPr="00E9351B" w:rsidRDefault="00E9351B" w:rsidP="00E9351B">
      <w:pPr>
        <w:pStyle w:val="EndNoteBibliography"/>
      </w:pPr>
      <w:r w:rsidRPr="00E9351B">
        <w:t>Werth CR, Windham MD. 1991. A model for divergent, allopatric speciation of polyploid pteridophytes resulting from silencing of duplicate-gene expression. The American Naturalist 137:515-526.</w:t>
      </w:r>
    </w:p>
    <w:p w14:paraId="167AF7C6" w14:textId="77777777" w:rsidR="00E9351B" w:rsidRPr="00E9351B" w:rsidRDefault="00E9351B" w:rsidP="00E9351B">
      <w:pPr>
        <w:pStyle w:val="EndNoteBibliography"/>
        <w:spacing w:after="0"/>
      </w:pPr>
    </w:p>
    <w:p w14:paraId="13B6A56B" w14:textId="77777777" w:rsidR="00E9351B" w:rsidRPr="00E9351B" w:rsidRDefault="00E9351B" w:rsidP="00E9351B">
      <w:pPr>
        <w:pStyle w:val="EndNoteBibliography"/>
      </w:pPr>
      <w:r w:rsidRPr="00E9351B">
        <w:t>Weygoldt P, Paulus HF. 1979. Untersuchungen zur Morphologie, Taxonomie und Phylogenie der Chelicerata1 II. Cladogramme und die Entfaltung der Chelicerata. Journal of Zoological Systematics and Evolutionary Research 17:177-200.</w:t>
      </w:r>
    </w:p>
    <w:p w14:paraId="265D38FD" w14:textId="77777777" w:rsidR="00E9351B" w:rsidRPr="00E9351B" w:rsidRDefault="00E9351B" w:rsidP="00E9351B">
      <w:pPr>
        <w:pStyle w:val="EndNoteBibliography"/>
        <w:spacing w:after="0"/>
      </w:pPr>
    </w:p>
    <w:p w14:paraId="0468CC3D" w14:textId="77777777" w:rsidR="00E9351B" w:rsidRPr="00E9351B" w:rsidRDefault="00E9351B" w:rsidP="00E9351B">
      <w:pPr>
        <w:pStyle w:val="EndNoteBibliography"/>
      </w:pPr>
      <w:r w:rsidRPr="00E9351B">
        <w:t>Wolfe KH. 2001. Yesterday's polyploids and the mystery of diploidization. Nat Rev Genet 2:333-341.</w:t>
      </w:r>
    </w:p>
    <w:p w14:paraId="3AD3CF84" w14:textId="77777777" w:rsidR="00E9351B" w:rsidRPr="00E9351B" w:rsidRDefault="00E9351B" w:rsidP="00E9351B">
      <w:pPr>
        <w:pStyle w:val="EndNoteBibliography"/>
        <w:spacing w:after="0"/>
      </w:pPr>
    </w:p>
    <w:p w14:paraId="4B9F88DD" w14:textId="77777777" w:rsidR="00E9351B" w:rsidRPr="00E9351B" w:rsidRDefault="00E9351B" w:rsidP="00E9351B">
      <w:pPr>
        <w:pStyle w:val="EndNoteBibliography"/>
      </w:pPr>
      <w:r w:rsidRPr="00E9351B">
        <w:t>Wolfe KH, Shields DC. 1997. Molecular evidence for an ancient duplication of the entire yeast genome. Nature 387:708-713.</w:t>
      </w:r>
    </w:p>
    <w:p w14:paraId="6BD44D97" w14:textId="77777777" w:rsidR="00E9351B" w:rsidRPr="00E9351B" w:rsidRDefault="00E9351B" w:rsidP="00E9351B">
      <w:pPr>
        <w:pStyle w:val="EndNoteBibliography"/>
        <w:spacing w:after="0"/>
      </w:pPr>
    </w:p>
    <w:p w14:paraId="3B1A8833" w14:textId="77777777" w:rsidR="00E9351B" w:rsidRPr="00E9351B" w:rsidRDefault="00E9351B" w:rsidP="00E9351B">
      <w:pPr>
        <w:pStyle w:val="EndNoteBibliography"/>
      </w:pPr>
      <w:r w:rsidRPr="00E9351B">
        <w:t>Yan Z, Cao Z, Liu Y, Ogilvie HA, Nakhleh L. 2022. Maximum Parsimony Inference of Phylogenetic Networks in the Presence of Polyploid Complexes. Syst Biol 71:706-720.</w:t>
      </w:r>
    </w:p>
    <w:p w14:paraId="73AE281C" w14:textId="77777777" w:rsidR="00E9351B" w:rsidRPr="00E9351B" w:rsidRDefault="00E9351B" w:rsidP="00E9351B">
      <w:pPr>
        <w:pStyle w:val="EndNoteBibliography"/>
        <w:spacing w:after="0"/>
      </w:pPr>
    </w:p>
    <w:p w14:paraId="27B34080" w14:textId="77777777" w:rsidR="00E9351B" w:rsidRPr="00E9351B" w:rsidRDefault="00E9351B" w:rsidP="00E9351B">
      <w:pPr>
        <w:pStyle w:val="EndNoteBibliography"/>
      </w:pPr>
      <w:r w:rsidRPr="00E9351B">
        <w:t>Yates AD, Allen J, Amode RM, Azov AG, Barba M, Becerra A, Bhai J, Campbell LI, Carbajo Martinez M, Chakiachvili M, et al. 2022. Ensembl Genomes 2022: an expanding genome resource for non-vertebrates. Nucleic Acids Res 50:D996-D1003.</w:t>
      </w:r>
    </w:p>
    <w:p w14:paraId="77A531E3" w14:textId="77777777" w:rsidR="00E9351B" w:rsidRPr="00E9351B" w:rsidRDefault="00E9351B" w:rsidP="00E9351B">
      <w:pPr>
        <w:pStyle w:val="EndNoteBibliography"/>
      </w:pPr>
    </w:p>
    <w:p w14:paraId="28874654" w14:textId="22BE3FE0"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hn, Matthew" w:date="2024-01-11T13:14:00Z" w:initials="HM">
    <w:p w14:paraId="3F13F878" w14:textId="77777777" w:rsidR="00265154" w:rsidRDefault="005F0231" w:rsidP="00265154">
      <w:r>
        <w:rPr>
          <w:rStyle w:val="CommentReference"/>
        </w:rPr>
        <w:annotationRef/>
      </w:r>
      <w:r w:rsidR="00265154">
        <w:rPr>
          <w:sz w:val="20"/>
          <w:szCs w:val="20"/>
        </w:rPr>
        <w:t>Add the McLysaght et al. 2002 ref (which is already in our paper) here?</w:t>
      </w:r>
      <w:r w:rsidR="00265154">
        <w:rPr>
          <w:sz w:val="20"/>
          <w:szCs w:val="20"/>
        </w:rPr>
        <w:cr/>
      </w:r>
    </w:p>
  </w:comment>
  <w:comment w:id="6" w:author="Hahn, Matthew" w:date="2024-01-11T13:17:00Z" w:initials="HM">
    <w:p w14:paraId="219BDA64" w14:textId="77777777" w:rsidR="00265154" w:rsidRDefault="00265154" w:rsidP="00265154">
      <w:r>
        <w:rPr>
          <w:rStyle w:val="CommentReference"/>
        </w:rPr>
        <w:annotationRef/>
      </w:r>
      <w:r>
        <w:rPr>
          <w:color w:val="000000"/>
          <w:sz w:val="20"/>
          <w:szCs w:val="20"/>
        </w:rPr>
        <w:t>This is how it should be written</w:t>
      </w:r>
    </w:p>
  </w:comment>
  <w:comment w:id="15" w:author="Hahn, Matthew" w:date="2024-01-11T13:34:00Z" w:initials="HM">
    <w:p w14:paraId="52D967D6" w14:textId="77777777" w:rsidR="004C7337" w:rsidRDefault="004C7337" w:rsidP="004C7337">
      <w:r>
        <w:rPr>
          <w:rStyle w:val="CommentReference"/>
        </w:rPr>
        <w:annotationRef/>
      </w:r>
      <w:r>
        <w:rPr>
          <w:color w:val="000000"/>
          <w:sz w:val="20"/>
          <w:szCs w:val="20"/>
        </w:rPr>
        <w:t>need to rephrase, since we do use all 11,016 to make the ASTRAL tree</w:t>
      </w:r>
    </w:p>
  </w:comment>
  <w:comment w:id="17" w:author="Hahn, Matthew" w:date="2024-01-11T13:28:00Z" w:initials="HM">
    <w:p w14:paraId="1EA874F7" w14:textId="66552D78" w:rsidR="00D32D7B" w:rsidRDefault="00D32D7B" w:rsidP="00D32D7B">
      <w:r>
        <w:rPr>
          <w:rStyle w:val="CommentReference"/>
        </w:rPr>
        <w:annotationRef/>
      </w:r>
      <w:r>
        <w:rPr>
          <w:color w:val="000000"/>
          <w:sz w:val="20"/>
          <w:szCs w:val="20"/>
        </w:rPr>
        <w:t>Did we really do this for the two outgroups?</w:t>
      </w:r>
    </w:p>
  </w:comment>
  <w:comment w:id="18" w:author="Thomas, Gregg" w:date="2024-01-10T16:51:00Z" w:initials="TG">
    <w:p w14:paraId="2CC930A0" w14:textId="7161A6E5" w:rsidR="0023480F" w:rsidRDefault="0023480F" w:rsidP="0023480F">
      <w:pPr>
        <w:pStyle w:val="CommentText"/>
      </w:pPr>
      <w:r>
        <w:rPr>
          <w:rStyle w:val="CommentReference"/>
        </w:rPr>
        <w:annotationRef/>
      </w:r>
      <w:r>
        <w:t>We sometimes write this K_S and sometimes K_s and sometimes italicized. Which way do we want?</w:t>
      </w:r>
    </w:p>
  </w:comment>
  <w:comment w:id="19" w:author="Hahn, Matthew" w:date="2024-01-11T13:27:00Z" w:initials="HM">
    <w:p w14:paraId="7C828351" w14:textId="77777777" w:rsidR="00D32D7B" w:rsidRDefault="00D32D7B" w:rsidP="00D32D7B">
      <w:r>
        <w:rPr>
          <w:rStyle w:val="CommentReference"/>
        </w:rPr>
        <w:annotationRef/>
      </w:r>
      <w:r>
        <w:rPr>
          <w:color w:val="000000"/>
          <w:sz w:val="20"/>
          <w:szCs w:val="20"/>
        </w:rPr>
        <w:t>Italicized capital K, unitalicized capital S (as a subscript)</w:t>
      </w:r>
    </w:p>
  </w:comment>
  <w:comment w:id="20" w:author="Thomas, Gregg" w:date="2024-01-11T10:32:00Z" w:initials="TG">
    <w:p w14:paraId="768D33D6" w14:textId="5CA4D5BF" w:rsidR="00504688" w:rsidRDefault="00504688" w:rsidP="00504688">
      <w:pPr>
        <w:pStyle w:val="CommentText"/>
      </w:pPr>
      <w:r>
        <w:rPr>
          <w:rStyle w:val="CommentReference"/>
        </w:rPr>
        <w:annotationRef/>
      </w:r>
      <w:r>
        <w:t xml:space="preserve">I edited this a bit too, but not sure if I made it better or worse. Should we be citing Genewise here as well? Is this citation correct: </w:t>
      </w:r>
      <w:hyperlink r:id="rId1" w:history="1">
        <w:r w:rsidRPr="002144C6">
          <w:rPr>
            <w:rStyle w:val="Hyperlink"/>
          </w:rPr>
          <w:t>https://genome.cshlp.org/content/14/5/988</w:t>
        </w:r>
      </w:hyperlink>
      <w:r>
        <w:t xml:space="preserve"> ?</w:t>
      </w:r>
    </w:p>
  </w:comment>
  <w:comment w:id="42" w:author="Thomas, Gregg" w:date="2024-01-10T16:24:00Z" w:initials="TG">
    <w:p w14:paraId="67449BB4" w14:textId="43717129" w:rsidR="00F81EFC" w:rsidRDefault="00F81EFC" w:rsidP="00F81EFC">
      <w:pPr>
        <w:pStyle w:val="CommentText"/>
      </w:pPr>
      <w:r>
        <w:rPr>
          <w:rStyle w:val="CommentReference"/>
        </w:rPr>
        <w:annotationRef/>
      </w:r>
      <w:r>
        <w:t>Not sure this fits, but we weren’t mentioning the other cases/figures at all. Happy to delete if awkward.</w:t>
      </w:r>
    </w:p>
  </w:comment>
  <w:comment w:id="43" w:author="Hahn, Matthew" w:date="2024-01-11T13:37:00Z" w:initials="HM">
    <w:p w14:paraId="0280393C" w14:textId="77777777" w:rsidR="00BF2CC9" w:rsidRDefault="00BF2CC9" w:rsidP="00BF2CC9">
      <w:r>
        <w:rPr>
          <w:rStyle w:val="CommentReference"/>
        </w:rPr>
        <w:annotationRef/>
      </w:r>
      <w:r>
        <w:rPr>
          <w:color w:val="000000"/>
          <w:sz w:val="20"/>
          <w:szCs w:val="20"/>
        </w:rPr>
        <w:t>Looks good to me</w:t>
      </w:r>
    </w:p>
  </w:comment>
  <w:comment w:id="51" w:author="Hahn, Matthew" w:date="2024-01-11T13:38:00Z" w:initials="HM">
    <w:p w14:paraId="36374A89" w14:textId="77777777" w:rsidR="00BF2CC9" w:rsidRDefault="00BF2CC9" w:rsidP="00BF2CC9">
      <w:r>
        <w:rPr>
          <w:rStyle w:val="CommentReference"/>
        </w:rPr>
        <w:annotationRef/>
      </w:r>
      <w:r>
        <w:rPr>
          <w:color w:val="000000"/>
          <w:sz w:val="20"/>
          <w:szCs w:val="20"/>
        </w:rPr>
        <w:t>But maybe not the exact same data? See my above comment about the number of trees used to infer the ASTRAL topology</w:t>
      </w:r>
    </w:p>
  </w:comment>
  <w:comment w:id="56" w:author="Hahn, Matthew" w:date="2024-01-11T13:41:00Z" w:initials="HM">
    <w:p w14:paraId="75089E03" w14:textId="77777777" w:rsidR="00690442" w:rsidRDefault="00690442" w:rsidP="00690442">
      <w:r>
        <w:rPr>
          <w:rStyle w:val="CommentReference"/>
        </w:rPr>
        <w:annotationRef/>
      </w:r>
      <w:r>
        <w:rPr>
          <w:color w:val="000000"/>
          <w:sz w:val="20"/>
          <w:szCs w:val="20"/>
        </w:rPr>
        <w:t>Figure 3 is quite low quality: is this just the version I can see?</w:t>
      </w:r>
    </w:p>
    <w:p w14:paraId="66A2DF6F" w14:textId="77777777" w:rsidR="00690442" w:rsidRDefault="00690442" w:rsidP="00690442"/>
    <w:p w14:paraId="56650EB2" w14:textId="77777777" w:rsidR="00690442" w:rsidRDefault="00690442" w:rsidP="00690442">
      <w:r>
        <w:rPr>
          <w:color w:val="000000"/>
          <w:sz w:val="20"/>
          <w:szCs w:val="20"/>
        </w:rPr>
        <w:t>Also, the tree is reversed relative to all others in the paper (where spiders and scorpions are at the top)—can we change this?</w:t>
      </w:r>
    </w:p>
  </w:comment>
  <w:comment w:id="62" w:author="Thomas, Gregg" w:date="2024-01-10T17:06:00Z" w:initials="TG">
    <w:p w14:paraId="17BDF7CC" w14:textId="0EA352AB" w:rsidR="00B61948" w:rsidRDefault="00B61948" w:rsidP="00B61948">
      <w:pPr>
        <w:pStyle w:val="CommentText"/>
      </w:pPr>
      <w:r>
        <w:rPr>
          <w:rStyle w:val="CommentReference"/>
        </w:rPr>
        <w:annotationRef/>
      </w:r>
      <w:r>
        <w:t>Where do these numbers come from exactly? I’m not seeing them in Table S6.</w:t>
      </w:r>
    </w:p>
  </w:comment>
  <w:comment w:id="73" w:author="Hahn, Matthew" w:date="2024-01-11T13:43:00Z" w:initials="HM">
    <w:p w14:paraId="13A475D1" w14:textId="77777777" w:rsidR="00DF34D5" w:rsidRDefault="00956655" w:rsidP="00DF34D5">
      <w:r>
        <w:rPr>
          <w:rStyle w:val="CommentReference"/>
        </w:rPr>
        <w:annotationRef/>
      </w:r>
      <w:r w:rsidR="00DF34D5">
        <w:rPr>
          <w:sz w:val="20"/>
          <w:szCs w:val="20"/>
        </w:rPr>
        <w:t>But there are four lines for some of these—how is this possible? What does it even mean for the cases with no inferred WGD to have multiple means if there aren’t multiple distributions?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13F878" w15:done="0"/>
  <w15:commentEx w15:paraId="219BDA64" w15:done="0"/>
  <w15:commentEx w15:paraId="52D967D6" w15:done="0"/>
  <w15:commentEx w15:paraId="1EA874F7" w15:done="0"/>
  <w15:commentEx w15:paraId="2CC930A0" w15:done="0"/>
  <w15:commentEx w15:paraId="7C828351" w15:paraIdParent="2CC930A0" w15:done="0"/>
  <w15:commentEx w15:paraId="768D33D6" w15:done="0"/>
  <w15:commentEx w15:paraId="67449BB4" w15:done="0"/>
  <w15:commentEx w15:paraId="0280393C" w15:paraIdParent="67449BB4" w15:done="0"/>
  <w15:commentEx w15:paraId="36374A89" w15:done="0"/>
  <w15:commentEx w15:paraId="56650EB2" w15:done="0"/>
  <w15:commentEx w15:paraId="17BDF7CC" w15:done="0"/>
  <w15:commentEx w15:paraId="13A4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C1E0E7" w16cex:dateUtc="2024-01-11T18:14:00Z"/>
  <w16cex:commentExtensible w16cex:durableId="5D58B5C2" w16cex:dateUtc="2024-01-11T18:17:00Z"/>
  <w16cex:commentExtensible w16cex:durableId="406CCD46" w16cex:dateUtc="2024-01-11T18:34:00Z"/>
  <w16cex:commentExtensible w16cex:durableId="2A8BFB5D" w16cex:dateUtc="2024-01-11T18:28:00Z"/>
  <w16cex:commentExtensible w16cex:durableId="0FEE9357" w16cex:dateUtc="2024-01-10T21:51:00Z"/>
  <w16cex:commentExtensible w16cex:durableId="5ABBBDD6" w16cex:dateUtc="2024-01-11T18:27:00Z"/>
  <w16cex:commentExtensible w16cex:durableId="756C02FA" w16cex:dateUtc="2024-01-11T15:32:00Z"/>
  <w16cex:commentExtensible w16cex:durableId="299B6A80" w16cex:dateUtc="2024-01-10T21:24:00Z"/>
  <w16cex:commentExtensible w16cex:durableId="0C7C233C" w16cex:dateUtc="2024-01-11T18:37:00Z"/>
  <w16cex:commentExtensible w16cex:durableId="0643DDDA" w16cex:dateUtc="2024-01-11T18:38:00Z"/>
  <w16cex:commentExtensible w16cex:durableId="7A637A05" w16cex:dateUtc="2024-01-11T18:41:00Z"/>
  <w16cex:commentExtensible w16cex:durableId="7CAFDD6F" w16cex:dateUtc="2024-01-10T22:06:00Z"/>
  <w16cex:commentExtensible w16cex:durableId="5A44134F" w16cex:dateUtc="2024-01-11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13F878" w16cid:durableId="75C1E0E7"/>
  <w16cid:commentId w16cid:paraId="219BDA64" w16cid:durableId="5D58B5C2"/>
  <w16cid:commentId w16cid:paraId="52D967D6" w16cid:durableId="406CCD46"/>
  <w16cid:commentId w16cid:paraId="1EA874F7" w16cid:durableId="2A8BFB5D"/>
  <w16cid:commentId w16cid:paraId="2CC930A0" w16cid:durableId="0FEE9357"/>
  <w16cid:commentId w16cid:paraId="7C828351" w16cid:durableId="5ABBBDD6"/>
  <w16cid:commentId w16cid:paraId="768D33D6" w16cid:durableId="756C02FA"/>
  <w16cid:commentId w16cid:paraId="67449BB4" w16cid:durableId="299B6A80"/>
  <w16cid:commentId w16cid:paraId="0280393C" w16cid:durableId="0C7C233C"/>
  <w16cid:commentId w16cid:paraId="36374A89" w16cid:durableId="0643DDDA"/>
  <w16cid:commentId w16cid:paraId="56650EB2" w16cid:durableId="7A637A05"/>
  <w16cid:commentId w16cid:paraId="17BDF7CC" w16cid:durableId="7CAFDD6F"/>
  <w16cid:commentId w16cid:paraId="13A475D1" w16cid:durableId="5A441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hn, Matthew">
    <w15:presenceInfo w15:providerId="AD" w15:userId="S::mwh@iu.edu::aaa78b62-8e08-4bd2-90b8-fe988daeb140"/>
  </w15:person>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Converte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record-ids&gt;&lt;/item&gt;&lt;/Libraries&gt;"/>
  </w:docVars>
  <w:rsids>
    <w:rsidRoot w:val="00C93A8D"/>
    <w:rsid w:val="00000313"/>
    <w:rsid w:val="00002D28"/>
    <w:rsid w:val="00004C00"/>
    <w:rsid w:val="00006E8D"/>
    <w:rsid w:val="00022059"/>
    <w:rsid w:val="000355AF"/>
    <w:rsid w:val="00045C27"/>
    <w:rsid w:val="0004634E"/>
    <w:rsid w:val="00052714"/>
    <w:rsid w:val="0005377D"/>
    <w:rsid w:val="0006085E"/>
    <w:rsid w:val="00061367"/>
    <w:rsid w:val="0006499B"/>
    <w:rsid w:val="000722CC"/>
    <w:rsid w:val="00080A93"/>
    <w:rsid w:val="00080E4A"/>
    <w:rsid w:val="000818AE"/>
    <w:rsid w:val="00086AB3"/>
    <w:rsid w:val="00090F2C"/>
    <w:rsid w:val="000917A2"/>
    <w:rsid w:val="000918C5"/>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3157"/>
    <w:rsid w:val="00146E5C"/>
    <w:rsid w:val="00150AC7"/>
    <w:rsid w:val="0015274E"/>
    <w:rsid w:val="0015648F"/>
    <w:rsid w:val="0016317D"/>
    <w:rsid w:val="00166F32"/>
    <w:rsid w:val="0017412E"/>
    <w:rsid w:val="001741CA"/>
    <w:rsid w:val="00181CD4"/>
    <w:rsid w:val="00187CEA"/>
    <w:rsid w:val="001939DD"/>
    <w:rsid w:val="00194C12"/>
    <w:rsid w:val="001A39FA"/>
    <w:rsid w:val="001C0430"/>
    <w:rsid w:val="001C1256"/>
    <w:rsid w:val="001D7912"/>
    <w:rsid w:val="001D7F37"/>
    <w:rsid w:val="001E171D"/>
    <w:rsid w:val="001E7183"/>
    <w:rsid w:val="001F32C6"/>
    <w:rsid w:val="001F4863"/>
    <w:rsid w:val="00212E38"/>
    <w:rsid w:val="0023480F"/>
    <w:rsid w:val="0023619F"/>
    <w:rsid w:val="00246345"/>
    <w:rsid w:val="00247752"/>
    <w:rsid w:val="00255733"/>
    <w:rsid w:val="00256988"/>
    <w:rsid w:val="002605B4"/>
    <w:rsid w:val="00261F0B"/>
    <w:rsid w:val="00262F34"/>
    <w:rsid w:val="00264587"/>
    <w:rsid w:val="00265154"/>
    <w:rsid w:val="00266E52"/>
    <w:rsid w:val="00267F5B"/>
    <w:rsid w:val="0028456E"/>
    <w:rsid w:val="00285101"/>
    <w:rsid w:val="0029599B"/>
    <w:rsid w:val="002B497E"/>
    <w:rsid w:val="002C1620"/>
    <w:rsid w:val="002C176C"/>
    <w:rsid w:val="002E1EB7"/>
    <w:rsid w:val="002F50C1"/>
    <w:rsid w:val="002F536E"/>
    <w:rsid w:val="002F566D"/>
    <w:rsid w:val="00305711"/>
    <w:rsid w:val="00311706"/>
    <w:rsid w:val="0033456E"/>
    <w:rsid w:val="0033737C"/>
    <w:rsid w:val="00347180"/>
    <w:rsid w:val="0035763D"/>
    <w:rsid w:val="0036365C"/>
    <w:rsid w:val="00366275"/>
    <w:rsid w:val="003878D6"/>
    <w:rsid w:val="00387DAD"/>
    <w:rsid w:val="003913C4"/>
    <w:rsid w:val="003A461E"/>
    <w:rsid w:val="003B4E49"/>
    <w:rsid w:val="003D4264"/>
    <w:rsid w:val="003D4748"/>
    <w:rsid w:val="00401962"/>
    <w:rsid w:val="00406768"/>
    <w:rsid w:val="004113AE"/>
    <w:rsid w:val="00413C1A"/>
    <w:rsid w:val="004140D6"/>
    <w:rsid w:val="0042683F"/>
    <w:rsid w:val="00434266"/>
    <w:rsid w:val="00436AAE"/>
    <w:rsid w:val="00437357"/>
    <w:rsid w:val="00441CA3"/>
    <w:rsid w:val="00441FCD"/>
    <w:rsid w:val="00460EDE"/>
    <w:rsid w:val="00487E2D"/>
    <w:rsid w:val="00493016"/>
    <w:rsid w:val="004A0C69"/>
    <w:rsid w:val="004A6B44"/>
    <w:rsid w:val="004A75AF"/>
    <w:rsid w:val="004B2296"/>
    <w:rsid w:val="004C1F6F"/>
    <w:rsid w:val="004C398C"/>
    <w:rsid w:val="004C7337"/>
    <w:rsid w:val="004D05B3"/>
    <w:rsid w:val="004E79D0"/>
    <w:rsid w:val="004F515F"/>
    <w:rsid w:val="00504688"/>
    <w:rsid w:val="00505170"/>
    <w:rsid w:val="005357A6"/>
    <w:rsid w:val="00542C26"/>
    <w:rsid w:val="005517C8"/>
    <w:rsid w:val="00563AB6"/>
    <w:rsid w:val="00567BAA"/>
    <w:rsid w:val="005740D5"/>
    <w:rsid w:val="00581B38"/>
    <w:rsid w:val="00581F6F"/>
    <w:rsid w:val="00583BCD"/>
    <w:rsid w:val="0058713F"/>
    <w:rsid w:val="00597BD9"/>
    <w:rsid w:val="00597E14"/>
    <w:rsid w:val="005B10D0"/>
    <w:rsid w:val="005B2B4A"/>
    <w:rsid w:val="005C5CE8"/>
    <w:rsid w:val="005D6415"/>
    <w:rsid w:val="005D72D1"/>
    <w:rsid w:val="005E3A79"/>
    <w:rsid w:val="005E6772"/>
    <w:rsid w:val="005F0231"/>
    <w:rsid w:val="005F4440"/>
    <w:rsid w:val="005F481D"/>
    <w:rsid w:val="00610070"/>
    <w:rsid w:val="0061651D"/>
    <w:rsid w:val="00641F7C"/>
    <w:rsid w:val="006606EB"/>
    <w:rsid w:val="00663979"/>
    <w:rsid w:val="006640D9"/>
    <w:rsid w:val="00682CCB"/>
    <w:rsid w:val="006853D6"/>
    <w:rsid w:val="00690442"/>
    <w:rsid w:val="0069097A"/>
    <w:rsid w:val="00696D6C"/>
    <w:rsid w:val="006F1408"/>
    <w:rsid w:val="006F25A2"/>
    <w:rsid w:val="006F5463"/>
    <w:rsid w:val="006F72CC"/>
    <w:rsid w:val="00701F4A"/>
    <w:rsid w:val="007209A9"/>
    <w:rsid w:val="00732CAB"/>
    <w:rsid w:val="00742E51"/>
    <w:rsid w:val="007441A5"/>
    <w:rsid w:val="00745A6E"/>
    <w:rsid w:val="0075544E"/>
    <w:rsid w:val="007555B7"/>
    <w:rsid w:val="00755AEA"/>
    <w:rsid w:val="00756FF8"/>
    <w:rsid w:val="00757CBC"/>
    <w:rsid w:val="007621DA"/>
    <w:rsid w:val="00777E31"/>
    <w:rsid w:val="007819BB"/>
    <w:rsid w:val="007B0596"/>
    <w:rsid w:val="007C44CC"/>
    <w:rsid w:val="007C6B91"/>
    <w:rsid w:val="007D5C7E"/>
    <w:rsid w:val="007F4959"/>
    <w:rsid w:val="007F7ED6"/>
    <w:rsid w:val="00800955"/>
    <w:rsid w:val="0081260E"/>
    <w:rsid w:val="00817260"/>
    <w:rsid w:val="00824712"/>
    <w:rsid w:val="00827C55"/>
    <w:rsid w:val="00827E5A"/>
    <w:rsid w:val="00842C25"/>
    <w:rsid w:val="00844C75"/>
    <w:rsid w:val="00855CC4"/>
    <w:rsid w:val="0085774B"/>
    <w:rsid w:val="00862E2C"/>
    <w:rsid w:val="00874183"/>
    <w:rsid w:val="008911F5"/>
    <w:rsid w:val="00893819"/>
    <w:rsid w:val="0089399A"/>
    <w:rsid w:val="008A064C"/>
    <w:rsid w:val="008A0FFC"/>
    <w:rsid w:val="008A23D6"/>
    <w:rsid w:val="008A2FFA"/>
    <w:rsid w:val="008B3D5D"/>
    <w:rsid w:val="008C7BE4"/>
    <w:rsid w:val="008D5C18"/>
    <w:rsid w:val="008E0DF7"/>
    <w:rsid w:val="008E262B"/>
    <w:rsid w:val="0090134E"/>
    <w:rsid w:val="00901FA4"/>
    <w:rsid w:val="009025BB"/>
    <w:rsid w:val="00910587"/>
    <w:rsid w:val="009169FD"/>
    <w:rsid w:val="00936984"/>
    <w:rsid w:val="00940F10"/>
    <w:rsid w:val="00956655"/>
    <w:rsid w:val="00960D57"/>
    <w:rsid w:val="00971D6B"/>
    <w:rsid w:val="009829C0"/>
    <w:rsid w:val="009A1E1D"/>
    <w:rsid w:val="009A6B49"/>
    <w:rsid w:val="009B27B7"/>
    <w:rsid w:val="009B37F8"/>
    <w:rsid w:val="009C0D83"/>
    <w:rsid w:val="009C1ED5"/>
    <w:rsid w:val="009D6C75"/>
    <w:rsid w:val="009E2729"/>
    <w:rsid w:val="009E55BB"/>
    <w:rsid w:val="009E6D12"/>
    <w:rsid w:val="009E7BFE"/>
    <w:rsid w:val="009F6764"/>
    <w:rsid w:val="00A03205"/>
    <w:rsid w:val="00A0509B"/>
    <w:rsid w:val="00A05F00"/>
    <w:rsid w:val="00A1361D"/>
    <w:rsid w:val="00A16BB9"/>
    <w:rsid w:val="00A21335"/>
    <w:rsid w:val="00A439F3"/>
    <w:rsid w:val="00A92361"/>
    <w:rsid w:val="00AD24DF"/>
    <w:rsid w:val="00AD38EC"/>
    <w:rsid w:val="00AD6478"/>
    <w:rsid w:val="00AF5E1B"/>
    <w:rsid w:val="00B01351"/>
    <w:rsid w:val="00B05D20"/>
    <w:rsid w:val="00B11681"/>
    <w:rsid w:val="00B15697"/>
    <w:rsid w:val="00B161F2"/>
    <w:rsid w:val="00B20C86"/>
    <w:rsid w:val="00B24A7E"/>
    <w:rsid w:val="00B2540C"/>
    <w:rsid w:val="00B37259"/>
    <w:rsid w:val="00B40A61"/>
    <w:rsid w:val="00B4266C"/>
    <w:rsid w:val="00B5266F"/>
    <w:rsid w:val="00B61948"/>
    <w:rsid w:val="00B73F06"/>
    <w:rsid w:val="00B740F1"/>
    <w:rsid w:val="00B948CC"/>
    <w:rsid w:val="00BA39BC"/>
    <w:rsid w:val="00BC1A67"/>
    <w:rsid w:val="00BD1AE3"/>
    <w:rsid w:val="00BD2FBC"/>
    <w:rsid w:val="00BD6E25"/>
    <w:rsid w:val="00BF2CC9"/>
    <w:rsid w:val="00C05CEE"/>
    <w:rsid w:val="00C06165"/>
    <w:rsid w:val="00C0635C"/>
    <w:rsid w:val="00C1243C"/>
    <w:rsid w:val="00C370A2"/>
    <w:rsid w:val="00C627E5"/>
    <w:rsid w:val="00C63144"/>
    <w:rsid w:val="00C638A7"/>
    <w:rsid w:val="00C80954"/>
    <w:rsid w:val="00C93A8D"/>
    <w:rsid w:val="00C94813"/>
    <w:rsid w:val="00C95236"/>
    <w:rsid w:val="00C96CE9"/>
    <w:rsid w:val="00CD5141"/>
    <w:rsid w:val="00CD58EE"/>
    <w:rsid w:val="00CE4114"/>
    <w:rsid w:val="00CE4165"/>
    <w:rsid w:val="00CE760A"/>
    <w:rsid w:val="00CF4489"/>
    <w:rsid w:val="00D025C2"/>
    <w:rsid w:val="00D03DFC"/>
    <w:rsid w:val="00D07FBD"/>
    <w:rsid w:val="00D2589D"/>
    <w:rsid w:val="00D26332"/>
    <w:rsid w:val="00D32D7B"/>
    <w:rsid w:val="00D42395"/>
    <w:rsid w:val="00D465F6"/>
    <w:rsid w:val="00D51619"/>
    <w:rsid w:val="00D6565E"/>
    <w:rsid w:val="00D841B2"/>
    <w:rsid w:val="00D85B9F"/>
    <w:rsid w:val="00D87809"/>
    <w:rsid w:val="00D905C4"/>
    <w:rsid w:val="00D94D9F"/>
    <w:rsid w:val="00D968BC"/>
    <w:rsid w:val="00DA1501"/>
    <w:rsid w:val="00DB5E77"/>
    <w:rsid w:val="00DD5014"/>
    <w:rsid w:val="00DD75E0"/>
    <w:rsid w:val="00DD7C0C"/>
    <w:rsid w:val="00DD7E60"/>
    <w:rsid w:val="00DF34D5"/>
    <w:rsid w:val="00DF4FE6"/>
    <w:rsid w:val="00E02B49"/>
    <w:rsid w:val="00E05DD2"/>
    <w:rsid w:val="00E152E6"/>
    <w:rsid w:val="00E168C0"/>
    <w:rsid w:val="00E20A12"/>
    <w:rsid w:val="00E2684B"/>
    <w:rsid w:val="00E40B7A"/>
    <w:rsid w:val="00E4351C"/>
    <w:rsid w:val="00E44A89"/>
    <w:rsid w:val="00E5289C"/>
    <w:rsid w:val="00E57EFB"/>
    <w:rsid w:val="00E65A88"/>
    <w:rsid w:val="00E70F4E"/>
    <w:rsid w:val="00E80B6E"/>
    <w:rsid w:val="00E93070"/>
    <w:rsid w:val="00E9351B"/>
    <w:rsid w:val="00E93FE8"/>
    <w:rsid w:val="00E952FE"/>
    <w:rsid w:val="00EB0C56"/>
    <w:rsid w:val="00EC75DE"/>
    <w:rsid w:val="00ED0611"/>
    <w:rsid w:val="00EE0003"/>
    <w:rsid w:val="00EF4C3C"/>
    <w:rsid w:val="00F04118"/>
    <w:rsid w:val="00F0441C"/>
    <w:rsid w:val="00F13F47"/>
    <w:rsid w:val="00F17848"/>
    <w:rsid w:val="00F3055E"/>
    <w:rsid w:val="00F41883"/>
    <w:rsid w:val="00F75F99"/>
    <w:rsid w:val="00F81EFC"/>
    <w:rsid w:val="00F83AC9"/>
    <w:rsid w:val="00F905BA"/>
    <w:rsid w:val="00FA3443"/>
    <w:rsid w:val="00FC64DC"/>
    <w:rsid w:val="00FC6E7E"/>
    <w:rsid w:val="00FE223D"/>
    <w:rsid w:val="00FE3E57"/>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12"/>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enome.cshlp.org/content/14/5/98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gwct/spider-wg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olsonanl/FastOrtho" TargetMode="External"/><Relationship Id="rId17" Type="http://schemas.openxmlformats.org/officeDocument/2006/relationships/hyperlink" Target="https://www.ncbi.nlm.nih.gov/assembly/"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3.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4.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21</Pages>
  <Words>10852</Words>
  <Characters>61857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Hahn, Matthew</cp:lastModifiedBy>
  <cp:revision>91</cp:revision>
  <dcterms:created xsi:type="dcterms:W3CDTF">2023-11-10T01:12:00Z</dcterms:created>
  <dcterms:modified xsi:type="dcterms:W3CDTF">2024-01-11T18:51:00Z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