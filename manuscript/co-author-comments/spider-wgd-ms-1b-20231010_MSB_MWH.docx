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1E2D7CE1" w:rsidR="0081260E" w:rsidRDefault="00827E5A" w:rsidP="005E3A79">
      <w:pPr>
        <w:pStyle w:val="Heading1"/>
        <w:jc w:val="both"/>
      </w:pPr>
      <w:r>
        <w:t>Genome-wide investigation of Chelicerates finds no evidence for a whole genome duplication among spiders and scorpions</w:t>
      </w:r>
    </w:p>
    <w:p w14:paraId="2DAB15E4" w14:textId="3EC20F9E" w:rsidR="00827E5A" w:rsidRDefault="00827E5A" w:rsidP="00827E5A">
      <w:r>
        <w:t>A comprehensive</w:t>
      </w:r>
      <w:r w:rsidR="0085774B">
        <w:t xml:space="preserve"> </w:t>
      </w:r>
      <w:r>
        <w:t>examination of Chelicerate genomes reveals no evidence for a whole genome duplication among spiders and scorpion</w:t>
      </w:r>
      <w:commentRangeStart w:id="0"/>
      <w:commentRangeStart w:id="1"/>
      <w:r>
        <w:t>s</w:t>
      </w:r>
      <w:commentRangeEnd w:id="0"/>
      <w:r w:rsidR="008A2FFA">
        <w:rPr>
          <w:rStyle w:val="CommentReference"/>
        </w:rPr>
        <w:commentReference w:id="0"/>
      </w:r>
      <w:commentRangeEnd w:id="1"/>
      <w:r w:rsidR="0033737C">
        <w:rPr>
          <w:rStyle w:val="CommentReference"/>
        </w:rPr>
        <w:commentReference w:id="1"/>
      </w:r>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7E87835"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Pr>
          <w:b w:val="0"/>
          <w:bCs w:val="0"/>
        </w:rPr>
        <w:t xml:space="preserve"> and may play a role in adaptation and speciation. While WGDs are common throughout the history of plants, only a few examples have been proposed in metazoans. Among those, recent proposals of </w:t>
      </w:r>
      <w:r w:rsidR="008A2FFA">
        <w:rPr>
          <w:b w:val="0"/>
          <w:bCs w:val="0"/>
        </w:rPr>
        <w:t xml:space="preserve">multiple </w:t>
      </w:r>
      <w:r>
        <w:rPr>
          <w:b w:val="0"/>
          <w:bCs w:val="0"/>
        </w:rPr>
        <w:t xml:space="preserve">WGD events in Chelicerates, the group of Arthropods that includes horseshoe crabs, </w:t>
      </w:r>
      <w:del w:id="2" w:author="Hahn, Matthew" w:date="2023-11-11T15:19:00Z">
        <w:r w:rsidDel="00FC64DC">
          <w:rPr>
            <w:b w:val="0"/>
            <w:bCs w:val="0"/>
          </w:rPr>
          <w:delText xml:space="preserve">sea spiders, </w:delText>
        </w:r>
      </w:del>
      <w:r>
        <w:rPr>
          <w:b w:val="0"/>
          <w:bCs w:val="0"/>
        </w:rPr>
        <w:t xml:space="preserve">ticks, </w:t>
      </w:r>
      <w:del w:id="3" w:author="Hahn, Matthew" w:date="2023-11-11T15:19:00Z">
        <w:r w:rsidDel="00FC64DC">
          <w:rPr>
            <w:b w:val="0"/>
            <w:bCs w:val="0"/>
          </w:rPr>
          <w:delText xml:space="preserve">mites, </w:delText>
        </w:r>
      </w:del>
      <w:r>
        <w:rPr>
          <w:b w:val="0"/>
          <w:bCs w:val="0"/>
        </w:rPr>
        <w:t xml:space="preserve">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Hox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del w:id="4" w:author="Hahn, Matthew" w:date="2023-11-11T15:20:00Z">
        <w:r w:rsidDel="00FC64DC">
          <w:rPr>
            <w:b w:val="0"/>
            <w:bCs w:val="0"/>
          </w:rPr>
          <w:delText>Chelicerates</w:delText>
        </w:r>
      </w:del>
      <w:ins w:id="5" w:author="Hahn, Matthew" w:date="2023-11-11T15:20:00Z">
        <w:r w:rsidR="00FC64DC">
          <w:rPr>
            <w:b w:val="0"/>
            <w:bCs w:val="0"/>
          </w:rPr>
          <w:t>this clade</w:t>
        </w:r>
      </w:ins>
      <w:r>
        <w:rPr>
          <w:b w:val="0"/>
          <w:bCs w:val="0"/>
        </w:rPr>
        <w:t xml:space="preserve">. </w:t>
      </w:r>
      <w:del w:id="6" w:author="Hahn, Matthew" w:date="2023-11-11T15:20:00Z">
        <w:r w:rsidDel="00FC64DC">
          <w:rPr>
            <w:b w:val="0"/>
            <w:bCs w:val="0"/>
          </w:rPr>
          <w:delText>In this study</w:delText>
        </w:r>
      </w:del>
      <w:ins w:id="7" w:author="Hahn, Matthew" w:date="2023-11-11T15:20:00Z">
        <w:r w:rsidR="00FC64DC">
          <w:rPr>
            <w:b w:val="0"/>
            <w:bCs w:val="0"/>
          </w:rPr>
          <w:t>Here</w:t>
        </w:r>
      </w:ins>
      <w:r>
        <w:rPr>
          <w:b w:val="0"/>
          <w:bCs w:val="0"/>
        </w:rPr>
        <w:t>, we investigate signals of WGD in Chelicerates using whole genomes from 17 species.</w:t>
      </w:r>
      <w:r w:rsidR="000A69B8">
        <w:rPr>
          <w:b w:val="0"/>
          <w:bCs w:val="0"/>
        </w:rPr>
        <w:t xml:space="preserve"> We employ </w:t>
      </w:r>
      <w:ins w:id="8" w:author="Barker, Michael S - (msbarker)" w:date="2023-11-09T16:41:00Z">
        <w:r w:rsidR="000A244C">
          <w:rPr>
            <w:b w:val="0"/>
            <w:bCs w:val="0"/>
          </w:rPr>
          <w:t>multiple</w:t>
        </w:r>
      </w:ins>
      <w:del w:id="9" w:author="Barker, Michael S - (msbarker)" w:date="2023-11-09T16:41:00Z">
        <w:r w:rsidR="000A69B8" w:rsidDel="000A244C">
          <w:rPr>
            <w:b w:val="0"/>
            <w:bCs w:val="0"/>
          </w:rPr>
          <w:delText>a myriad of</w:delText>
        </w:r>
      </w:del>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of </w:t>
      </w:r>
      <w:r w:rsidR="009C0D83">
        <w:rPr>
          <w:b w:val="0"/>
          <w:bCs w:val="0"/>
        </w:rPr>
        <w:t>Chelicerates</w:t>
      </w:r>
      <w:ins w:id="10" w:author="Hahn, Matthew" w:date="2023-11-11T15:21:00Z">
        <w:r w:rsidR="00106ACA">
          <w:rPr>
            <w:b w:val="0"/>
            <w:bCs w:val="0"/>
          </w:rPr>
          <w:t>,</w:t>
        </w:r>
      </w:ins>
      <w:r w:rsidR="009C0D83">
        <w:rPr>
          <w:b w:val="0"/>
          <w:bCs w:val="0"/>
        </w:rPr>
        <w:t xml:space="preserve"> but</w:t>
      </w:r>
      <w:r w:rsidR="000A69B8">
        <w:rPr>
          <w:b w:val="0"/>
          <w:bCs w:val="0"/>
        </w:rPr>
        <w:t xml:space="preserve"> 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3E5A26C"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w:t>
      </w:r>
      <w:del w:id="11" w:author="Hahn, Matthew" w:date="2023-11-11T15:21:00Z">
        <w:r w:rsidR="00311706" w:rsidDel="00406768">
          <w:rPr>
            <w:b w:val="0"/>
            <w:bCs w:val="0"/>
          </w:rPr>
          <w:delText xml:space="preserve">adaptive </w:delText>
        </w:r>
      </w:del>
      <w:r w:rsidR="00311706">
        <w:rPr>
          <w:b w:val="0"/>
          <w:bCs w:val="0"/>
        </w:rPr>
        <w:t xml:space="preserve">advantages that allow the whole genome duplication to propagate, resulting in a polyploid species with more than </w:t>
      </w:r>
      <w:del w:id="12" w:author="Hahn, Matthew" w:date="2023-11-11T15:22:00Z">
        <w:r w:rsidR="00311706" w:rsidDel="00406768">
          <w:rPr>
            <w:b w:val="0"/>
            <w:bCs w:val="0"/>
          </w:rPr>
          <w:delText xml:space="preserve">2N </w:delText>
        </w:r>
      </w:del>
      <w:ins w:id="13" w:author="Hahn, Matthew" w:date="2023-11-11T15:22:00Z">
        <w:r w:rsidR="00406768">
          <w:rPr>
            <w:b w:val="0"/>
            <w:bCs w:val="0"/>
          </w:rPr>
          <w:t xml:space="preserve">2n </w:t>
        </w:r>
      </w:ins>
      <w:r w:rsidR="00311706">
        <w:rPr>
          <w:b w:val="0"/>
          <w:bCs w:val="0"/>
        </w:rPr>
        <w:t>chromosomes in its genome</w:t>
      </w:r>
      <w:r w:rsidR="00732CAB">
        <w:rPr>
          <w:b w:val="0"/>
          <w:bCs w:val="0"/>
        </w:rPr>
        <w:t>.</w:t>
      </w:r>
      <w:r w:rsidR="009F6764">
        <w:rPr>
          <w:b w:val="0"/>
          <w:bCs w:val="0"/>
        </w:rPr>
        <w:t xml:space="preserve"> </w:t>
      </w:r>
      <w:r w:rsidR="00D841B2">
        <w:rPr>
          <w:b w:val="0"/>
          <w:bCs w:val="0"/>
        </w:rPr>
        <w:t>W</w:t>
      </w:r>
      <w:r w:rsidR="000818AE">
        <w:rPr>
          <w:b w:val="0"/>
          <w:bCs w:val="0"/>
        </w:rPr>
        <w:t>hole genome duplication</w:t>
      </w:r>
      <w:r w:rsidR="00311706">
        <w:rPr>
          <w:b w:val="0"/>
          <w:bCs w:val="0"/>
        </w:rPr>
        <w:t xml:space="preserve"> </w:t>
      </w:r>
      <w:r w:rsidR="00D841B2">
        <w:rPr>
          <w:b w:val="0"/>
          <w:bCs w:val="0"/>
        </w:rPr>
        <w:t>is</w:t>
      </w:r>
      <w:r w:rsidR="00311706">
        <w:rPr>
          <w:b w:val="0"/>
          <w:bCs w:val="0"/>
        </w:rPr>
        <w:t xml:space="preserve"> a</w:t>
      </w:r>
      <w:r w:rsidR="00D841B2">
        <w:rPr>
          <w:b w:val="0"/>
          <w:bCs w:val="0"/>
        </w:rPr>
        <w:t>n</w:t>
      </w:r>
      <w:r w:rsidR="00311706">
        <w:rPr>
          <w:b w:val="0"/>
          <w:bCs w:val="0"/>
        </w:rPr>
        <w:t xml:space="preserve"> </w:t>
      </w:r>
      <w:r w:rsidR="00D841B2">
        <w:rPr>
          <w:b w:val="0"/>
          <w:bCs w:val="0"/>
        </w:rPr>
        <w:t xml:space="preserve">important </w:t>
      </w:r>
      <w:r w:rsidR="00641F7C">
        <w:rPr>
          <w:b w:val="0"/>
          <w:bCs w:val="0"/>
        </w:rPr>
        <w:t>evolutionary event</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xml:space="preserve">. </w:t>
      </w:r>
      <w:r w:rsidR="00F41883">
        <w:rPr>
          <w:b w:val="0"/>
          <w:bCs w:val="0"/>
        </w:rPr>
        <w:t>W</w:t>
      </w:r>
      <w:r w:rsidR="00311706">
        <w:rPr>
          <w:b w:val="0"/>
          <w:bCs w:val="0"/>
        </w:rPr>
        <w:t>hole genome duplications are common in plants</w:t>
      </w:r>
      <w:r w:rsidR="00E168C0">
        <w:rPr>
          <w:b w:val="0"/>
          <w:bCs w:val="0"/>
        </w:rPr>
        <w:t xml:space="preserve"> </w:t>
      </w:r>
      <w:commentRangeStart w:id="14"/>
      <w:r w:rsidR="00FA3443">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 </w:instrText>
      </w:r>
      <w:r w:rsidR="00D968BC">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EN.CITE.DATA </w:instrText>
      </w:r>
      <w:r w:rsidR="00D968BC">
        <w:rPr>
          <w:b w:val="0"/>
          <w:bCs w:val="0"/>
        </w:rPr>
      </w:r>
      <w:r w:rsidR="00D968BC">
        <w:rPr>
          <w:b w:val="0"/>
          <w:bCs w:val="0"/>
        </w:rPr>
        <w:fldChar w:fldCharType="end"/>
      </w:r>
      <w:r w:rsidR="00FA3443">
        <w:rPr>
          <w:b w:val="0"/>
          <w:bCs w:val="0"/>
        </w:rPr>
      </w:r>
      <w:r w:rsidR="00FA3443">
        <w:rPr>
          <w:b w:val="0"/>
          <w:bCs w:val="0"/>
        </w:rPr>
        <w:fldChar w:fldCharType="separate"/>
      </w:r>
      <w:r w:rsidR="00D968BC">
        <w:rPr>
          <w:b w:val="0"/>
          <w:bCs w:val="0"/>
          <w:noProof/>
        </w:rPr>
        <w:t>(Masterson 1994; Adams and Wendel 2005; Barker et al. 2016)</w:t>
      </w:r>
      <w:r w:rsidR="00FA3443">
        <w:rPr>
          <w:b w:val="0"/>
          <w:bCs w:val="0"/>
        </w:rPr>
        <w:fldChar w:fldCharType="end"/>
      </w:r>
      <w:commentRangeEnd w:id="14"/>
      <w:r w:rsidR="00181CD4">
        <w:rPr>
          <w:rStyle w:val="CommentReference"/>
        </w:rPr>
        <w:commentReference w:id="14"/>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3EC35146" w:rsidR="00641F7C" w:rsidRDefault="00311706" w:rsidP="005E3A79">
      <w:pPr>
        <w:jc w:val="both"/>
        <w:rPr>
          <w:b w:val="0"/>
          <w:bCs w:val="0"/>
        </w:rPr>
      </w:pPr>
      <w:r>
        <w:rPr>
          <w:b w:val="0"/>
          <w:bCs w:val="0"/>
        </w:rPr>
        <w:tab/>
        <w:t>A common process in the evolution of polyploid species is diploidization, which is the loss of many of the excess genes and chromosomes that resulted from the whole genome duplication</w:t>
      </w:r>
      <w:ins w:id="15" w:author="Barker, Michael S - (msbarker)" w:date="2023-11-09T16:52:00Z">
        <w:r w:rsidR="00181CD4">
          <w:rPr>
            <w:b w:val="0"/>
            <w:bCs w:val="0"/>
          </w:rPr>
          <w:t xml:space="preserve"> (</w:t>
        </w:r>
        <w:commentRangeStart w:id="16"/>
        <w:r w:rsidR="00181CD4">
          <w:rPr>
            <w:b w:val="0"/>
            <w:bCs w:val="0"/>
          </w:rPr>
          <w:t>Li et al. 2021</w:t>
        </w:r>
      </w:ins>
      <w:commentRangeEnd w:id="16"/>
      <w:ins w:id="17" w:author="Barker, Michael S - (msbarker)" w:date="2023-11-09T16:53:00Z">
        <w:r w:rsidR="00E2684B">
          <w:rPr>
            <w:rStyle w:val="CommentReference"/>
          </w:rPr>
          <w:commentReference w:id="16"/>
        </w:r>
      </w:ins>
      <w:ins w:id="18" w:author="Barker, Michael S - (msbarker)" w:date="2023-11-09T16:52:00Z">
        <w:r w:rsidR="00181CD4">
          <w:rPr>
            <w:b w:val="0"/>
            <w:bCs w:val="0"/>
          </w:rPr>
          <w:t>)</w:t>
        </w:r>
      </w:ins>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ins w:id="19" w:author="Hahn, Matthew" w:date="2023-11-11T15:23:00Z">
        <w:r w:rsidR="00406768">
          <w:rPr>
            <w:b w:val="0"/>
            <w:bCs w:val="0"/>
          </w:rPr>
          <w:t xml:space="preserve">polyploid </w:t>
        </w:r>
      </w:ins>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sidR="00844C75">
        <w:rPr>
          <w:b w:val="0"/>
          <w:bCs w:val="0"/>
        </w:rPr>
        <w:t>During diploidization, it is</w:t>
      </w:r>
      <w:r w:rsidR="004140D6">
        <w:rPr>
          <w:b w:val="0"/>
          <w:bCs w:val="0"/>
        </w:rPr>
        <w:t xml:space="preserve"> also</w:t>
      </w:r>
      <w:r w:rsidR="00844C75">
        <w:rPr>
          <w:b w:val="0"/>
          <w:bCs w:val="0"/>
        </w:rPr>
        <w:t xml:space="preserve"> possible that the polypoid species</w:t>
      </w:r>
      <w:r w:rsidR="00A92361">
        <w:rPr>
          <w:b w:val="0"/>
          <w:bCs w:val="0"/>
        </w:rPr>
        <w:t xml:space="preserve"> retain</w:t>
      </w:r>
      <w:r w:rsidR="00844C75">
        <w:rPr>
          <w:b w:val="0"/>
          <w:bCs w:val="0"/>
        </w:rPr>
        <w:t>s</w:t>
      </w:r>
      <w:r w:rsidR="00A92361">
        <w:rPr>
          <w:b w:val="0"/>
          <w:bCs w:val="0"/>
        </w:rPr>
        <w:t xml:space="preserve"> more chromosomes than the genome had before WGD</w:t>
      </w:r>
      <w:r w:rsidR="00844C75">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B948CC">
        <w:rPr>
          <w:b w:val="0"/>
          <w:bCs w:val="0"/>
        </w:rPr>
        <w:t>spike in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commentRangeStart w:id="20"/>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06085E">
        <w:rPr>
          <w:b w:val="0"/>
          <w:bCs w:val="0"/>
        </w:rPr>
      </w:r>
      <w:r w:rsidR="0006085E">
        <w:rPr>
          <w:b w:val="0"/>
          <w:bCs w:val="0"/>
        </w:rPr>
        <w:fldChar w:fldCharType="separate"/>
      </w:r>
      <w:r w:rsidR="0006085E">
        <w:rPr>
          <w:b w:val="0"/>
          <w:bCs w:val="0"/>
          <w:noProof/>
        </w:rPr>
        <w:t>(Lynch and Conery 2000; Blanc and Wolfe 2004)</w:t>
      </w:r>
      <w:r w:rsidR="0006085E">
        <w:rPr>
          <w:b w:val="0"/>
          <w:bCs w:val="0"/>
        </w:rPr>
        <w:fldChar w:fldCharType="end"/>
      </w:r>
      <w:commentRangeEnd w:id="20"/>
      <w:r w:rsidR="001A39FA">
        <w:rPr>
          <w:rStyle w:val="CommentReference"/>
        </w:rPr>
        <w:commentReference w:id="20"/>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ins w:id="21" w:author="Barker, Michael S - (msbarker)" w:date="2023-11-09T17:00:00Z">
        <w:r w:rsidR="008C7BE4">
          <w:rPr>
            <w:b w:val="0"/>
            <w:bCs w:val="0"/>
          </w:rPr>
          <w:t xml:space="preserve"> </w:t>
        </w:r>
        <w:commentRangeStart w:id="22"/>
        <w:r w:rsidR="008C7BE4">
          <w:rPr>
            <w:b w:val="0"/>
            <w:bCs w:val="0"/>
          </w:rPr>
          <w:t xml:space="preserve">(Tang et al. 2008; </w:t>
        </w:r>
      </w:ins>
      <w:ins w:id="23" w:author="Barker, Michael S - (msbarker)" w:date="2023-11-09T17:01:00Z">
        <w:r w:rsidR="001F4863">
          <w:rPr>
            <w:b w:val="0"/>
            <w:bCs w:val="0"/>
          </w:rPr>
          <w:t>Hao e</w:t>
        </w:r>
        <w:r w:rsidR="00842C25">
          <w:rPr>
            <w:b w:val="0"/>
            <w:bCs w:val="0"/>
          </w:rPr>
          <w:t>t al. 2021)</w:t>
        </w:r>
        <w:commentRangeEnd w:id="22"/>
        <w:r w:rsidR="00842C25">
          <w:rPr>
            <w:rStyle w:val="CommentReference"/>
          </w:rPr>
          <w:commentReference w:id="22"/>
        </w:r>
      </w:ins>
      <w:r w:rsidR="00B948CC">
        <w:rPr>
          <w:b w:val="0"/>
          <w:bCs w:val="0"/>
        </w:rPr>
        <w:t>.</w:t>
      </w:r>
    </w:p>
    <w:p w14:paraId="15A93165" w14:textId="36E46BB1" w:rsidR="00641F7C" w:rsidRPr="00264587" w:rsidRDefault="00641F7C" w:rsidP="005E3A79">
      <w:pPr>
        <w:jc w:val="both"/>
        <w:rPr>
          <w:b w:val="0"/>
          <w:bCs w:val="0"/>
        </w:rPr>
      </w:pPr>
      <w:r>
        <w:rPr>
          <w:b w:val="0"/>
          <w:bCs w:val="0"/>
        </w:rPr>
        <w:tab/>
      </w:r>
      <w:r w:rsidR="00B948CC">
        <w:rPr>
          <w:b w:val="0"/>
          <w:bCs w:val="0"/>
        </w:rPr>
        <w:t xml:space="preserve">Recently, </w:t>
      </w:r>
      <w:del w:id="24" w:author="Barker, Michael S - (msbarker)" w:date="2023-11-09T16:55:00Z">
        <w:r w:rsidR="00B948CC" w:rsidDel="001A39FA">
          <w:rPr>
            <w:b w:val="0"/>
            <w:bCs w:val="0"/>
          </w:rPr>
          <w:delText>whole genome duplications</w:delText>
        </w:r>
      </w:del>
      <w:commentRangeStart w:id="25"/>
      <w:ins w:id="26" w:author="Barker, Michael S - (msbarker)" w:date="2023-11-09T16:55:00Z">
        <w:r w:rsidR="001A39FA">
          <w:rPr>
            <w:b w:val="0"/>
            <w:bCs w:val="0"/>
          </w:rPr>
          <w:t>WGDs</w:t>
        </w:r>
      </w:ins>
      <w:commentRangeEnd w:id="25"/>
      <w:ins w:id="27" w:author="Barker, Michael S - (msbarker)" w:date="2023-11-09T16:56:00Z">
        <w:r w:rsidR="001A39FA">
          <w:rPr>
            <w:rStyle w:val="CommentReference"/>
          </w:rPr>
          <w:commentReference w:id="25"/>
        </w:r>
      </w:ins>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del w:id="28" w:author="Hahn, Matthew" w:date="2023-11-11T15:24:00Z">
        <w:r w:rsidR="00264587" w:rsidDel="00406768">
          <w:rPr>
            <w:b w:val="0"/>
            <w:bCs w:val="0"/>
            <w:i/>
            <w:iCs/>
          </w:rPr>
          <w:delText>hox</w:delText>
        </w:r>
        <w:r w:rsidR="00264587" w:rsidDel="00406768">
          <w:rPr>
            <w:b w:val="0"/>
            <w:bCs w:val="0"/>
          </w:rPr>
          <w:delText xml:space="preserve"> </w:delText>
        </w:r>
      </w:del>
      <w:ins w:id="29" w:author="Hahn, Matthew" w:date="2023-11-11T15:24:00Z">
        <w:r w:rsidR="00406768">
          <w:rPr>
            <w:b w:val="0"/>
            <w:bCs w:val="0"/>
            <w:i/>
            <w:iCs/>
          </w:rPr>
          <w:t>Hox</w:t>
        </w:r>
        <w:r w:rsidR="00406768">
          <w:rPr>
            <w:b w:val="0"/>
            <w:bCs w:val="0"/>
          </w:rPr>
          <w:t xml:space="preserve"> </w:t>
        </w:r>
      </w:ins>
      <w:r w:rsidR="00264587">
        <w:rPr>
          <w:b w:val="0"/>
          <w:bCs w:val="0"/>
        </w:rPr>
        <w:t xml:space="preserve">gene cluster </w:t>
      </w:r>
      <w:ins w:id="30" w:author="Hahn, Matthew" w:date="2023-11-11T15:24:00Z">
        <w:r w:rsidR="00406768">
          <w:rPr>
            <w:b w:val="0"/>
            <w:bCs w:val="0"/>
          </w:rPr>
          <w:t>ha</w:t>
        </w:r>
      </w:ins>
      <w:del w:id="31" w:author="Hahn, Matthew" w:date="2023-11-11T15:24:00Z">
        <w:r w:rsidR="00264587" w:rsidDel="00406768">
          <w:rPr>
            <w:b w:val="0"/>
            <w:bCs w:val="0"/>
          </w:rPr>
          <w:delText>i</w:delText>
        </w:r>
      </w:del>
      <w:r w:rsidR="00264587">
        <w:rPr>
          <w:b w:val="0"/>
          <w:bCs w:val="0"/>
        </w:rPr>
        <w:t xml:space="preserve">s also </w:t>
      </w:r>
      <w:ins w:id="32" w:author="Hahn, Matthew" w:date="2023-11-11T15:24:00Z">
        <w:r w:rsidR="00406768">
          <w:rPr>
            <w:b w:val="0"/>
            <w:bCs w:val="0"/>
          </w:rPr>
          <w:t xml:space="preserve">been </w:t>
        </w:r>
      </w:ins>
      <w:r w:rsidR="00264587">
        <w:rPr>
          <w:b w:val="0"/>
          <w:bCs w:val="0"/>
        </w:rPr>
        <w:t>used to suggest that there have been anywhere between 1 to 3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r>
      <w:r w:rsidR="00C638A7">
        <w:rPr>
          <w:b w:val="0"/>
          <w:bCs w:val="0"/>
        </w:rPr>
        <w:fldChar w:fldCharType="separate"/>
      </w:r>
      <w:r w:rsidR="00C638A7">
        <w:rPr>
          <w:b w:val="0"/>
          <w:bCs w:val="0"/>
          <w:noProof/>
        </w:rPr>
        <w:t>(Schwager et al. 2017)</w:t>
      </w:r>
      <w:r w:rsidR="00C638A7">
        <w:rPr>
          <w:b w:val="0"/>
          <w:bCs w:val="0"/>
        </w:rPr>
        <w:fldChar w:fldCharType="end"/>
      </w:r>
      <w:commentRangeStart w:id="33"/>
      <w:r w:rsidR="00264587">
        <w:rPr>
          <w:b w:val="0"/>
          <w:bCs w:val="0"/>
        </w:rPr>
        <w:t>.</w:t>
      </w:r>
      <w:commentRangeEnd w:id="33"/>
      <w:r w:rsidR="009C1ED5">
        <w:rPr>
          <w:rStyle w:val="CommentReference"/>
        </w:rPr>
        <w:commentReference w:id="33"/>
      </w:r>
      <w:r w:rsidR="00264587">
        <w:rPr>
          <w:b w:val="0"/>
          <w:bCs w:val="0"/>
        </w:rPr>
        <w:t xml:space="preserve"> In both cases, the number of genes or genomes</w:t>
      </w:r>
      <w:ins w:id="34" w:author="Hahn, Matthew" w:date="2023-11-11T15:24:00Z">
        <w:r w:rsidR="00406768">
          <w:rPr>
            <w:b w:val="0"/>
            <w:bCs w:val="0"/>
          </w:rPr>
          <w:t xml:space="preserve"> used for analysis</w:t>
        </w:r>
      </w:ins>
      <w:r w:rsidR="00264587">
        <w:rPr>
          <w:b w:val="0"/>
          <w:bCs w:val="0"/>
        </w:rPr>
        <w:t xml:space="preserve"> has been limited.</w:t>
      </w:r>
      <w:r w:rsidR="00C638A7">
        <w:rPr>
          <w:b w:val="0"/>
          <w:bCs w:val="0"/>
        </w:rPr>
        <w:t xml:space="preserve"> </w:t>
      </w:r>
      <w:del w:id="35" w:author="Hahn, Matthew" w:date="2023-11-11T15:25:00Z">
        <w:r w:rsidR="00C638A7" w:rsidDel="00406768">
          <w:rPr>
            <w:b w:val="0"/>
            <w:bCs w:val="0"/>
          </w:rPr>
          <w:delText xml:space="preserve">And </w:delText>
        </w:r>
      </w:del>
      <w:ins w:id="36" w:author="Hahn, Matthew" w:date="2023-11-11T15:25:00Z">
        <w:r w:rsidR="00406768">
          <w:rPr>
            <w:b w:val="0"/>
            <w:bCs w:val="0"/>
          </w:rPr>
          <w:t xml:space="preserve">In addition, </w:t>
        </w:r>
      </w:ins>
      <w:r w:rsidR="00C638A7">
        <w:rPr>
          <w:b w:val="0"/>
          <w:bCs w:val="0"/>
        </w:rPr>
        <w:t>while the duplication of a conserved gene cluster</w:t>
      </w:r>
      <w:r w:rsidR="00F83AC9">
        <w:rPr>
          <w:b w:val="0"/>
          <w:bCs w:val="0"/>
        </w:rPr>
        <w:t xml:space="preserve"> (i.e. the </w:t>
      </w:r>
      <w:r w:rsidR="00F83AC9" w:rsidRPr="00C05CEE">
        <w:rPr>
          <w:b w:val="0"/>
          <w:bCs w:val="0"/>
          <w:i/>
          <w:iCs/>
          <w:rPrChange w:id="37" w:author="Barker, Michael S - (msbarker)" w:date="2023-11-09T17:11:00Z">
            <w:rPr>
              <w:b w:val="0"/>
              <w:bCs w:val="0"/>
            </w:rPr>
          </w:rPrChange>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w:t>
      </w:r>
      <w:r w:rsidR="00C638A7">
        <w:rPr>
          <w:b w:val="0"/>
          <w:bCs w:val="0"/>
        </w:rPr>
        <w:lastRenderedPageBreak/>
        <w:t>an event.</w:t>
      </w:r>
      <w:r w:rsidR="00E152E6">
        <w:rPr>
          <w:b w:val="0"/>
          <w:bCs w:val="0"/>
        </w:rPr>
        <w:t xml:space="preserve"> </w:t>
      </w:r>
      <w:del w:id="38" w:author="Hahn, Matthew" w:date="2023-11-11T15:25:00Z">
        <w:r w:rsidR="008B3D5D" w:rsidDel="00406768">
          <w:rPr>
            <w:b w:val="0"/>
            <w:bCs w:val="0"/>
          </w:rPr>
          <w:delText>In addition to</w:delText>
        </w:r>
      </w:del>
      <w:ins w:id="39" w:author="Hahn, Matthew" w:date="2023-11-11T15:25:00Z">
        <w:r w:rsidR="00406768">
          <w:rPr>
            <w:b w:val="0"/>
            <w:bCs w:val="0"/>
          </w:rPr>
          <w:t>As well as</w:t>
        </w:r>
      </w:ins>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28B2CC83" w:rsidR="00641F7C" w:rsidRPr="005E6772" w:rsidRDefault="00641F7C" w:rsidP="005E3A79">
      <w:pPr>
        <w:jc w:val="both"/>
        <w:rPr>
          <w:b w:val="0"/>
          <w:bCs w:val="0"/>
        </w:rPr>
      </w:pPr>
      <w:r>
        <w:rPr>
          <w:b w:val="0"/>
          <w:bCs w:val="0"/>
        </w:rPr>
        <w:tab/>
        <w:t>Here</w:t>
      </w:r>
      <w:ins w:id="40" w:author="Hahn, Matthew" w:date="2023-11-11T15:25:00Z">
        <w:r w:rsidR="00406768">
          <w:rPr>
            <w:b w:val="0"/>
            <w:bCs w:val="0"/>
          </w:rPr>
          <w:t>,</w:t>
        </w:r>
      </w:ins>
      <w:r>
        <w:rPr>
          <w:b w:val="0"/>
          <w:bCs w:val="0"/>
        </w:rPr>
        <w:t xml:space="preserve"> w</w:t>
      </w:r>
      <w:r w:rsidR="00E152E6">
        <w:rPr>
          <w:b w:val="0"/>
          <w:bCs w:val="0"/>
        </w:rPr>
        <w:t xml:space="preserve">e use whole genome sequences from </w:t>
      </w:r>
      <w:del w:id="41" w:author="Hahn, Matthew" w:date="2023-11-11T15:30:00Z">
        <w:r w:rsidR="00E152E6" w:rsidDel="00460EDE">
          <w:rPr>
            <w:b w:val="0"/>
            <w:bCs w:val="0"/>
          </w:rPr>
          <w:delText xml:space="preserve">19 </w:delText>
        </w:r>
      </w:del>
      <w:ins w:id="42" w:author="Hahn, Matthew" w:date="2023-11-11T15:30:00Z">
        <w:r w:rsidR="00460EDE">
          <w:rPr>
            <w:b w:val="0"/>
            <w:bCs w:val="0"/>
          </w:rPr>
          <w:t xml:space="preserve">17 </w:t>
        </w:r>
      </w:ins>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56D9C60E" w:rsidR="009169FD" w:rsidRDefault="009169FD" w:rsidP="005E3A79">
      <w:pPr>
        <w:jc w:val="both"/>
        <w:rPr>
          <w:b w:val="0"/>
          <w:bCs w:val="0"/>
        </w:rPr>
      </w:pPr>
      <w:r>
        <w:rPr>
          <w:b w:val="0"/>
          <w:bCs w:val="0"/>
        </w:rPr>
        <w:t>To investigate the possible existence</w:t>
      </w:r>
      <w:del w:id="43" w:author="Barker, Michael S - (msbarker)" w:date="2023-11-09T17:13:00Z">
        <w:r w:rsidDel="00610070">
          <w:rPr>
            <w:b w:val="0"/>
            <w:bCs w:val="0"/>
          </w:rPr>
          <w:delText>s</w:delText>
        </w:r>
      </w:del>
      <w:r>
        <w:rPr>
          <w:b w:val="0"/>
          <w:bCs w:val="0"/>
        </w:rPr>
        <w:t xml:space="preserve">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w:t>
      </w:r>
      <w:r w:rsidR="00800955">
        <w:rPr>
          <w:b w:val="0"/>
          <w:bCs w:val="0"/>
        </w:rPr>
        <w:t>,</w:t>
      </w:r>
      <w:r>
        <w:rPr>
          <w:b w:val="0"/>
          <w:bCs w:val="0"/>
        </w:rPr>
        <w:t xml:space="preserve"> we took a multi-faceted approach. We </w:t>
      </w:r>
      <w:ins w:id="44" w:author="Hahn, Matthew" w:date="2023-11-11T15:30:00Z">
        <w:r w:rsidR="008A23D6">
          <w:rPr>
            <w:b w:val="0"/>
            <w:bCs w:val="0"/>
          </w:rPr>
          <w:t xml:space="preserve">initially </w:t>
        </w:r>
      </w:ins>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Ensembl Metazoa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w:t>
      </w:r>
      <w:ins w:id="45" w:author="Hahn, Matthew" w:date="2023-11-11T15:28:00Z">
        <w:r w:rsidR="00437357">
          <w:rPr>
            <w:b w:val="0"/>
            <w:bCs w:val="0"/>
          </w:rPr>
          <w:t xml:space="preserve"> (Figure 1)</w:t>
        </w:r>
      </w:ins>
      <w:r w:rsidR="00E4351C">
        <w:rPr>
          <w:b w:val="0"/>
          <w:bCs w:val="0"/>
        </w:rPr>
        <w:t>.</w:t>
      </w:r>
      <w:r w:rsidR="00146E5C">
        <w:rPr>
          <w:b w:val="0"/>
          <w:bCs w:val="0"/>
        </w:rPr>
        <w:t xml:space="preserve"> For this study, we treat Parasitiformes and Acariformes as </w:t>
      </w:r>
      <w:ins w:id="46" w:author="Hahn, Matthew" w:date="2023-11-11T15:39:00Z">
        <w:r w:rsidR="00B15697">
          <w:rPr>
            <w:b w:val="0"/>
            <w:bCs w:val="0"/>
          </w:rPr>
          <w:t>super</w:t>
        </w:r>
      </w:ins>
      <w:r w:rsidR="00146E5C">
        <w:rPr>
          <w:b w:val="0"/>
          <w:bCs w:val="0"/>
        </w:rPr>
        <w:t>orders.</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We observed that one of the horseshoe crab annotations, </w:t>
      </w:r>
      <w:r w:rsidR="009E7BFE" w:rsidRPr="009E7BFE">
        <w:rPr>
          <w:b w:val="0"/>
          <w:bCs w:val="0"/>
          <w:i/>
          <w:iCs/>
        </w:rPr>
        <w:t>Tachypleus tridentatus</w:t>
      </w:r>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ins w:id="47" w:author="Hahn, Matthew" w:date="2023-11-11T15:29:00Z">
        <w:r w:rsidR="00460EDE">
          <w:rPr>
            <w:b w:val="0"/>
            <w:bCs w:val="0"/>
          </w:rPr>
          <w:t>.</w:t>
        </w:r>
      </w:ins>
      <w:r w:rsidR="003A461E">
        <w:rPr>
          <w:b w:val="0"/>
          <w:bCs w:val="0"/>
        </w:rPr>
        <w:t xml:space="preserve"> </w:t>
      </w:r>
      <w:del w:id="48" w:author="Hahn, Matthew" w:date="2023-11-11T15:29:00Z">
        <w:r w:rsidR="003A461E" w:rsidDel="00460EDE">
          <w:rPr>
            <w:b w:val="0"/>
            <w:bCs w:val="0"/>
          </w:rPr>
          <w:delText>which, w</w:delText>
        </w:r>
      </w:del>
      <w:ins w:id="49" w:author="Hahn, Matthew" w:date="2023-11-11T15:29:00Z">
        <w:r w:rsidR="00460EDE">
          <w:rPr>
            <w:b w:val="0"/>
            <w:bCs w:val="0"/>
          </w:rPr>
          <w:t>W</w:t>
        </w:r>
      </w:ins>
      <w:r w:rsidR="003A461E">
        <w:rPr>
          <w:b w:val="0"/>
          <w:bCs w:val="0"/>
        </w:rPr>
        <w:t xml:space="preserve">hile </w:t>
      </w:r>
      <w:ins w:id="50" w:author="Hahn, Matthew" w:date="2023-11-11T15:29:00Z">
        <w:r w:rsidR="00460EDE">
          <w:rPr>
            <w:b w:val="0"/>
            <w:bCs w:val="0"/>
          </w:rPr>
          <w:t xml:space="preserve">this is </w:t>
        </w:r>
      </w:ins>
      <w:r w:rsidR="003A461E">
        <w:rPr>
          <w:b w:val="0"/>
          <w:bCs w:val="0"/>
        </w:rPr>
        <w:t xml:space="preserve">not the </w:t>
      </w:r>
      <w:r w:rsidR="004E79D0">
        <w:rPr>
          <w:b w:val="0"/>
          <w:bCs w:val="0"/>
        </w:rPr>
        <w:t>shortest</w:t>
      </w:r>
      <w:ins w:id="51" w:author="Hahn, Matthew" w:date="2023-11-11T15:29:00Z">
        <w:r w:rsidR="00460EDE">
          <w:rPr>
            <w:b w:val="0"/>
            <w:bCs w:val="0"/>
          </w:rPr>
          <w:t xml:space="preserve"> gene length</w:t>
        </w:r>
      </w:ins>
      <w:r w:rsidR="004E79D0">
        <w:rPr>
          <w:b w:val="0"/>
          <w:bCs w:val="0"/>
        </w:rPr>
        <w:t xml:space="preserve"> in</w:t>
      </w:r>
      <w:r w:rsidR="003A461E">
        <w:rPr>
          <w:b w:val="0"/>
          <w:bCs w:val="0"/>
        </w:rPr>
        <w:t xml:space="preserve"> our sample, </w:t>
      </w:r>
      <w:ins w:id="52" w:author="Hahn, Matthew" w:date="2023-11-11T15:29:00Z">
        <w:r w:rsidR="00460EDE">
          <w:rPr>
            <w:b w:val="0"/>
            <w:bCs w:val="0"/>
          </w:rPr>
          <w:t xml:space="preserve">it </w:t>
        </w:r>
      </w:ins>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del w:id="53" w:author="Barker, Michael S - (msbarker)" w:date="2023-11-09T17:16:00Z">
        <w:r w:rsidR="00FE3E57" w:rsidDel="00401962">
          <w:rPr>
            <w:b w:val="0"/>
            <w:bCs w:val="0"/>
          </w:rPr>
          <w:delText>Suppelemntal</w:delText>
        </w:r>
      </w:del>
      <w:ins w:id="54" w:author="Barker, Michael S - (msbarker)" w:date="2023-11-09T17:16:00Z">
        <w:r w:rsidR="00401962">
          <w:rPr>
            <w:b w:val="0"/>
            <w:bCs w:val="0"/>
          </w:rPr>
          <w:t>Supplemental</w:t>
        </w:r>
      </w:ins>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w:t>
      </w:r>
      <w:del w:id="55" w:author="Barker, Michael S - (msbarker)" w:date="2023-11-09T17:17:00Z">
        <w:r w:rsidR="009E7BFE" w:rsidDel="00401962">
          <w:rPr>
            <w:b w:val="0"/>
            <w:bCs w:val="0"/>
          </w:rPr>
          <w:delText xml:space="preserve">more </w:delText>
        </w:r>
      </w:del>
      <w:r w:rsidR="009E7BFE">
        <w:rPr>
          <w:b w:val="0"/>
          <w:bCs w:val="0"/>
        </w:rPr>
        <w:t>ancient</w:t>
      </w:r>
      <w:ins w:id="56" w:author="Barker, Michael S - (msbarker)" w:date="2023-11-09T17:17:00Z">
        <w:r w:rsidR="00D2589D">
          <w:rPr>
            <w:b w:val="0"/>
            <w:bCs w:val="0"/>
          </w:rPr>
          <w:t xml:space="preserve"> rather tha</w:t>
        </w:r>
      </w:ins>
      <w:ins w:id="57" w:author="Barker, Michael S - (msbarker)" w:date="2023-11-09T17:18:00Z">
        <w:r w:rsidR="00D2589D">
          <w:rPr>
            <w:b w:val="0"/>
            <w:bCs w:val="0"/>
          </w:rPr>
          <w:t>n recent</w:t>
        </w:r>
      </w:ins>
      <w:r w:rsidR="009E7BFE">
        <w:rPr>
          <w:b w:val="0"/>
          <w:bCs w:val="0"/>
        </w:rPr>
        <w:t xml:space="preserve"> </w:t>
      </w:r>
      <w:del w:id="58" w:author="Barker, Michael S - (msbarker)" w:date="2023-11-09T17:17:00Z">
        <w:r w:rsidR="00EE0003" w:rsidDel="00401962">
          <w:rPr>
            <w:b w:val="0"/>
            <w:bCs w:val="0"/>
          </w:rPr>
          <w:delText>whole genome duplications</w:delText>
        </w:r>
      </w:del>
      <w:ins w:id="59" w:author="Barker, Michael S - (msbarker)" w:date="2023-11-09T17:17:00Z">
        <w:r w:rsidR="00401962">
          <w:rPr>
            <w:b w:val="0"/>
            <w:bCs w:val="0"/>
          </w:rPr>
          <w:t>WGDs</w:t>
        </w:r>
      </w:ins>
      <w:r w:rsidR="009E7BFE">
        <w:rPr>
          <w:b w:val="0"/>
          <w:bCs w:val="0"/>
        </w:rPr>
        <w:t>, we exclude</w:t>
      </w:r>
      <w:r w:rsidR="00800955">
        <w:rPr>
          <w:b w:val="0"/>
          <w:bCs w:val="0"/>
        </w:rPr>
        <w:t>d</w:t>
      </w:r>
      <w:r w:rsidR="009E7BFE">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lastRenderedPageBreak/>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46DFD965" w14:textId="07E177BE" w:rsidR="0004634E"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FastOrtho</w:t>
      </w:r>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which is a reimplementation of orthomcl</w:t>
      </w:r>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FC6E7E" w:rsidRPr="00FC6E7E">
        <w:rPr>
          <w:b w:val="0"/>
          <w:bCs w:val="0"/>
        </w:rPr>
        <w:t>1</w:t>
      </w:r>
      <w:r w:rsidR="0004634E">
        <w:rPr>
          <w:b w:val="0"/>
          <w:bCs w:val="0"/>
        </w:rPr>
        <w:t xml:space="preserve"> for alignment filtering </w:t>
      </w:r>
      <w:r w:rsidR="00FC6E7E">
        <w:rPr>
          <w:b w:val="0"/>
          <w:bCs w:val="0"/>
        </w:rPr>
        <w:t>details</w:t>
      </w:r>
      <w:r w:rsidR="0004634E">
        <w:rPr>
          <w:b w:val="0"/>
          <w:bCs w:val="0"/>
        </w:rPr>
        <w:t>.</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Newick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reduce possible gene tree inference error, we used bootstrap rearrangement implemented in Notung</w:t>
      </w:r>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54BC77C"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del w:id="60" w:author="Hahn, Matthew" w:date="2023-11-11T15:32:00Z">
        <w:r w:rsidDel="008A23D6">
          <w:rPr>
            <w:b w:val="0"/>
            <w:bCs w:val="0"/>
          </w:rPr>
          <w:delText xml:space="preserve">reticulations </w:delText>
        </w:r>
      </w:del>
      <w:ins w:id="61" w:author="Hahn, Matthew" w:date="2023-11-11T15:32:00Z">
        <w:r w:rsidR="008A23D6">
          <w:rPr>
            <w:b w:val="0"/>
            <w:bCs w:val="0"/>
          </w:rPr>
          <w:t xml:space="preserve">WGDs </w:t>
        </w:r>
      </w:ins>
      <w:r>
        <w:rPr>
          <w:b w:val="0"/>
          <w:bCs w:val="0"/>
        </w:rPr>
        <w:t xml:space="preserve">to be present in the species tree by representing them as multi-labeled trees (MUL-trees), in which one or more tip label appears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r>
      <w:r w:rsidR="004C398C">
        <w:rPr>
          <w:b w:val="0"/>
          <w:bCs w:val="0"/>
        </w:rPr>
        <w:fldChar w:fldCharType="separate"/>
      </w:r>
      <w:r w:rsidR="004C398C">
        <w:rPr>
          <w:b w:val="0"/>
          <w:bCs w:val="0"/>
          <w:noProof/>
        </w:rPr>
        <w:t>Ballesteros et al. (2022)</w:t>
      </w:r>
      <w:r w:rsidR="004C398C">
        <w:rPr>
          <w:b w:val="0"/>
          <w:bCs w:val="0"/>
        </w:rPr>
        <w:fldChar w:fldCharType="end"/>
      </w:r>
      <w:r w:rsidR="00DD7E60">
        <w:rPr>
          <w:b w:val="0"/>
          <w:bCs w:val="0"/>
        </w:rPr>
        <w:t xml:space="preserve"> in which </w:t>
      </w:r>
      <w:del w:id="62" w:author="Hahn, Matthew" w:date="2023-11-11T15:33:00Z">
        <w:r w:rsidR="00DD7E60" w:rsidDel="008A23D6">
          <w:rPr>
            <w:b w:val="0"/>
            <w:bCs w:val="0"/>
          </w:rPr>
          <w:delText xml:space="preserve">they find that </w:delText>
        </w:r>
      </w:del>
      <w:r w:rsidR="00DD7E60">
        <w:rPr>
          <w:b w:val="0"/>
          <w:bCs w:val="0"/>
        </w:rPr>
        <w:t>horseshoe crabs group within arachnids, specifically sister to spiders and scorpions</w:t>
      </w:r>
      <w:ins w:id="63" w:author="Hahn, Matthew" w:date="2023-09-25T11:31:00Z">
        <w:r w:rsidR="00817260">
          <w:rPr>
            <w:b w:val="0"/>
            <w:bCs w:val="0"/>
          </w:rPr>
          <w:t xml:space="preserve"> (</w:t>
        </w:r>
        <w:commentRangeStart w:id="64"/>
        <w:r w:rsidR="00817260">
          <w:rPr>
            <w:b w:val="0"/>
            <w:bCs w:val="0"/>
          </w:rPr>
          <w:t>Fig?</w:t>
        </w:r>
        <w:commentRangeEnd w:id="64"/>
        <w:r w:rsidR="00817260">
          <w:rPr>
            <w:rStyle w:val="CommentReference"/>
          </w:rPr>
          <w:commentReference w:id="64"/>
        </w:r>
        <w:r w:rsidR="00817260">
          <w:rPr>
            <w:b w:val="0"/>
            <w:bCs w:val="0"/>
          </w:rPr>
          <w:t>)</w:t>
        </w:r>
      </w:ins>
      <w:r w:rsidR="00B05D20">
        <w:rPr>
          <w:b w:val="0"/>
          <w:bCs w:val="0"/>
        </w:rPr>
        <w:t xml:space="preserve">, and </w:t>
      </w:r>
      <w:r w:rsidR="00DD7E60">
        <w:rPr>
          <w:b w:val="0"/>
          <w:bCs w:val="0"/>
        </w:rPr>
        <w:t>a ‘traditional’ species tree topology, in which horseshoe crabs are sister to all arachnid species</w:t>
      </w:r>
      <w:ins w:id="65" w:author="Hahn, Matthew" w:date="2023-09-25T11:31:00Z">
        <w:r w:rsidR="00817260">
          <w:rPr>
            <w:b w:val="0"/>
            <w:bCs w:val="0"/>
          </w:rPr>
          <w:t xml:space="preserve"> (Fig?)</w:t>
        </w:r>
      </w:ins>
      <w:r w:rsidR="00B05D20">
        <w:rPr>
          <w:b w:val="0"/>
          <w:bCs w:val="0"/>
        </w:rPr>
        <w:t>.</w:t>
      </w:r>
      <w:r w:rsidR="00DD7E60">
        <w:rPr>
          <w:b w:val="0"/>
          <w:bCs w:val="0"/>
        </w:rPr>
        <w:t xml:space="preserve"> For the ‘traditional’ tree, because of the unresolved placement of Acariformes and Parasitiformes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 xml:space="preserve">(Sharma et al. </w:t>
      </w:r>
      <w:r w:rsidR="00B20C86">
        <w:rPr>
          <w:b w:val="0"/>
          <w:bCs w:val="0"/>
          <w:noProof/>
        </w:rPr>
        <w:lastRenderedPageBreak/>
        <w:t>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commentRangeStart w:id="66"/>
      <w:commentRangeStart w:id="67"/>
      <w:r w:rsidRPr="004E79D0">
        <w:t xml:space="preserve">Synteny </w:t>
      </w:r>
      <w:commentRangeEnd w:id="66"/>
      <w:r w:rsidR="00413C1A">
        <w:rPr>
          <w:rStyle w:val="CommentReference"/>
          <w:b/>
          <w:bCs/>
          <w:i w:val="0"/>
          <w:iCs w:val="0"/>
        </w:rPr>
        <w:commentReference w:id="66"/>
      </w:r>
      <w:commentRangeEnd w:id="67"/>
      <w:r w:rsidR="00061367">
        <w:rPr>
          <w:rStyle w:val="CommentReference"/>
          <w:b/>
          <w:bCs/>
          <w:i w:val="0"/>
          <w:iCs w:val="0"/>
        </w:rPr>
        <w:commentReference w:id="67"/>
      </w:r>
      <w:r w:rsidRPr="004E79D0">
        <w:t>analysis</w:t>
      </w:r>
    </w:p>
    <w:p w14:paraId="48894C17" w14:textId="2DC232CC" w:rsidR="004113AE" w:rsidRDefault="004113AE" w:rsidP="005E3A79">
      <w:pPr>
        <w:jc w:val="both"/>
        <w:rPr>
          <w:b w:val="0"/>
          <w:bCs w:val="0"/>
        </w:rPr>
      </w:pPr>
      <w:r w:rsidRPr="009169FD">
        <w:rPr>
          <w:b w:val="0"/>
          <w:bCs w:val="0"/>
        </w:rPr>
        <w:t xml:space="preserve">We used syntenic estimates to test for paleopolyploid ancestry </w:t>
      </w:r>
      <w:commentRangeStart w:id="68"/>
      <w:r w:rsidRPr="009169FD">
        <w:rPr>
          <w:b w:val="0"/>
          <w:bCs w:val="0"/>
        </w:rPr>
        <w:t xml:space="preserve">in 16 of the </w:t>
      </w:r>
      <w:commentRangeStart w:id="69"/>
      <w:r w:rsidRPr="009169FD">
        <w:rPr>
          <w:b w:val="0"/>
          <w:bCs w:val="0"/>
        </w:rPr>
        <w:t>21</w:t>
      </w:r>
      <w:commentRangeEnd w:id="69"/>
      <w:r w:rsidR="004C398C">
        <w:rPr>
          <w:rStyle w:val="CommentReference"/>
        </w:rPr>
        <w:commentReference w:id="69"/>
      </w:r>
      <w:r w:rsidRPr="009169FD">
        <w:rPr>
          <w:b w:val="0"/>
          <w:bCs w:val="0"/>
        </w:rPr>
        <w:t xml:space="preserve"> </w:t>
      </w:r>
      <w:commentRangeEnd w:id="68"/>
      <w:r w:rsidR="00960D57">
        <w:rPr>
          <w:rStyle w:val="CommentReference"/>
        </w:rPr>
        <w:commentReference w:id="68"/>
      </w:r>
      <w:r w:rsidRPr="009169FD">
        <w:rPr>
          <w:b w:val="0"/>
          <w:bCs w:val="0"/>
        </w:rPr>
        <w:t>Chelicerate species that had annotated reference genomes</w:t>
      </w:r>
      <w:ins w:id="70" w:author="Barker, Michael S - (msbarker)" w:date="2023-11-09T17:25:00Z">
        <w:r w:rsidR="00960D57">
          <w:rPr>
            <w:b w:val="0"/>
            <w:bCs w:val="0"/>
          </w:rPr>
          <w:t xml:space="preserve"> </w:t>
        </w:r>
        <w:commentRangeStart w:id="71"/>
        <w:r w:rsidR="00960D57">
          <w:rPr>
            <w:b w:val="0"/>
            <w:bCs w:val="0"/>
          </w:rPr>
          <w:t>(Table X)</w:t>
        </w:r>
        <w:commentRangeEnd w:id="71"/>
        <w:r w:rsidR="00960D57">
          <w:rPr>
            <w:rStyle w:val="CommentReference"/>
          </w:rPr>
          <w:commentReference w:id="71"/>
        </w:r>
      </w:ins>
      <w:r w:rsidRPr="009169FD">
        <w:rPr>
          <w:b w:val="0"/>
          <w:bCs w:val="0"/>
        </w:rPr>
        <w:t xml:space="preserve">. </w:t>
      </w:r>
      <w:ins w:id="72" w:author="Barker, Michael S - (msbarker)" w:date="2023-11-09T17:26:00Z">
        <w:r w:rsidR="00267F5B">
          <w:rPr>
            <w:b w:val="0"/>
            <w:bCs w:val="0"/>
          </w:rPr>
          <w:t>Self-self syntenic analyses for each genome were made using MCScanX</w:t>
        </w:r>
        <w:r w:rsidR="000D7368">
          <w:rPr>
            <w:b w:val="0"/>
            <w:bCs w:val="0"/>
          </w:rPr>
          <w:t xml:space="preserve"> (Wang et al. 2012). </w:t>
        </w:r>
      </w:ins>
      <w:del w:id="73" w:author="Barker, Michael S - (msbarker)" w:date="2023-11-09T17:27:00Z">
        <w:r w:rsidR="0005377D" w:rsidDel="000D7368">
          <w:rPr>
            <w:b w:val="0"/>
            <w:bCs w:val="0"/>
          </w:rPr>
          <w:delText xml:space="preserve">Specifically, we used </w:delText>
        </w:r>
        <w:commentRangeStart w:id="74"/>
        <w:r w:rsidRPr="009169FD" w:rsidDel="000D7368">
          <w:rPr>
            <w:b w:val="0"/>
            <w:bCs w:val="0"/>
          </w:rPr>
          <w:delText>MCScanX</w:delText>
        </w:r>
        <w:commentRangeEnd w:id="74"/>
        <w:r w:rsidR="0005377D" w:rsidDel="000D7368">
          <w:rPr>
            <w:rStyle w:val="CommentReference"/>
          </w:rPr>
          <w:commentReference w:id="74"/>
        </w:r>
        <w:r w:rsidR="0005377D" w:rsidDel="000D7368">
          <w:rPr>
            <w:b w:val="0"/>
            <w:bCs w:val="0"/>
          </w:rPr>
          <w:delText xml:space="preserve">, which </w:delText>
        </w:r>
      </w:del>
      <w:ins w:id="75" w:author="Barker, Michael S - (msbarker)" w:date="2023-11-09T17:27:00Z">
        <w:r w:rsidR="000D7368">
          <w:rPr>
            <w:b w:val="0"/>
            <w:bCs w:val="0"/>
          </w:rPr>
          <w:t xml:space="preserve">We used </w:t>
        </w:r>
        <w:r w:rsidR="002E1EB7">
          <w:rPr>
            <w:b w:val="0"/>
            <w:bCs w:val="0"/>
          </w:rPr>
          <w:t xml:space="preserve">the </w:t>
        </w:r>
      </w:ins>
      <w:del w:id="76" w:author="Barker, Michael S - (msbarker)" w:date="2023-11-09T17:27:00Z">
        <w:r w:rsidR="0005377D" w:rsidDel="002E1EB7">
          <w:rPr>
            <w:b w:val="0"/>
            <w:bCs w:val="0"/>
          </w:rPr>
          <w:delText>uses BLASTP and a novel chain score,</w:delText>
        </w:r>
        <w:r w:rsidRPr="009169FD" w:rsidDel="002E1EB7">
          <w:rPr>
            <w:b w:val="0"/>
            <w:bCs w:val="0"/>
          </w:rPr>
          <w:delText xml:space="preserve"> </w:delText>
        </w:r>
        <w:r w:rsidR="0005377D" w:rsidDel="002E1EB7">
          <w:rPr>
            <w:b w:val="0"/>
            <w:bCs w:val="0"/>
          </w:rPr>
          <w:delText>with</w:delText>
        </w:r>
        <w:r w:rsidRPr="009169FD" w:rsidDel="002E1EB7">
          <w:rPr>
            <w:b w:val="0"/>
            <w:bCs w:val="0"/>
          </w:rPr>
          <w:delText xml:space="preserve"> </w:delText>
        </w:r>
      </w:del>
      <w:commentRangeStart w:id="77"/>
      <w:commentRangeStart w:id="78"/>
      <w:commentRangeStart w:id="79"/>
      <w:r w:rsidRPr="009169FD">
        <w:rPr>
          <w:b w:val="0"/>
          <w:bCs w:val="0"/>
        </w:rPr>
        <w:t>default settings</w:t>
      </w:r>
      <w:commentRangeEnd w:id="77"/>
      <w:r w:rsidRPr="009169FD">
        <w:rPr>
          <w:rStyle w:val="CommentReference"/>
          <w:b w:val="0"/>
          <w:bCs w:val="0"/>
          <w:sz w:val="22"/>
          <w:szCs w:val="22"/>
          <w:lang w:val="en"/>
        </w:rPr>
        <w:commentReference w:id="77"/>
      </w:r>
      <w:commentRangeEnd w:id="78"/>
      <w:r w:rsidR="00D968BC">
        <w:rPr>
          <w:rStyle w:val="CommentReference"/>
        </w:rPr>
        <w:commentReference w:id="78"/>
      </w:r>
      <w:commentRangeEnd w:id="79"/>
      <w:r w:rsidR="00387DAD">
        <w:rPr>
          <w:rStyle w:val="CommentReference"/>
        </w:rPr>
        <w:commentReference w:id="79"/>
      </w:r>
      <w:r w:rsidRPr="009169FD">
        <w:rPr>
          <w:b w:val="0"/>
          <w:bCs w:val="0"/>
        </w:rPr>
        <w:t xml:space="preserve"> </w:t>
      </w:r>
      <w:ins w:id="80" w:author="Barker, Michael S - (msbarker)" w:date="2023-11-09T17:27:00Z">
        <w:r w:rsidR="002E1EB7">
          <w:rPr>
            <w:b w:val="0"/>
            <w:bCs w:val="0"/>
          </w:rPr>
          <w:t xml:space="preserve">of MCScanX </w:t>
        </w:r>
      </w:ins>
      <w:r w:rsidRPr="009169FD">
        <w:rPr>
          <w:b w:val="0"/>
          <w:bCs w:val="0"/>
        </w:rPr>
        <w:t>to detect and visualize intraspecific syntenic blocks</w:t>
      </w:r>
      <w:del w:id="81" w:author="Barker, Michael S - (msbarker)" w:date="2023-11-09T17:27:00Z">
        <w:r w:rsidRPr="009169FD" w:rsidDel="002E1EB7">
          <w:rPr>
            <w:b w:val="0"/>
            <w:bCs w:val="0"/>
          </w:rPr>
          <w:delText xml:space="preserve"> </w:delText>
        </w:r>
        <w:r w:rsidR="00EF4C3C" w:rsidDel="002E1EB7">
          <w:rPr>
            <w:b w:val="0"/>
            <w:bCs w:val="0"/>
          </w:rPr>
          <w:fldChar w:fldCharType="begin"/>
        </w:r>
        <w:r w:rsidR="00EF4C3C" w:rsidDel="002E1EB7">
          <w:rPr>
            <w:b w:val="0"/>
            <w:bCs w:val="0"/>
          </w:rPr>
          <w:del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delInstrText>
        </w:r>
        <w:r w:rsidR="00EF4C3C" w:rsidDel="002E1EB7">
          <w:rPr>
            <w:b w:val="0"/>
            <w:bCs w:val="0"/>
          </w:rPr>
          <w:fldChar w:fldCharType="separate"/>
        </w:r>
        <w:r w:rsidR="00EF4C3C" w:rsidDel="002E1EB7">
          <w:rPr>
            <w:b w:val="0"/>
            <w:bCs w:val="0"/>
            <w:noProof/>
          </w:rPr>
          <w:delText>(Wang et al. 2012)</w:delText>
        </w:r>
        <w:r w:rsidR="00EF4C3C" w:rsidDel="002E1EB7">
          <w:rPr>
            <w:b w:val="0"/>
            <w:bCs w:val="0"/>
          </w:rPr>
          <w:fldChar w:fldCharType="end"/>
        </w:r>
      </w:del>
      <w:r w:rsidRPr="009169FD">
        <w:rPr>
          <w:b w:val="0"/>
          <w:bCs w:val="0"/>
        </w:rPr>
        <w:t>.</w:t>
      </w:r>
      <w:ins w:id="82" w:author="Barker, Michael S - (msbarker)" w:date="2023-11-09T17:28:00Z">
        <w:r w:rsidR="00387DAD">
          <w:rPr>
            <w:b w:val="0"/>
            <w:bCs w:val="0"/>
          </w:rPr>
          <w:t xml:space="preserve"> </w:t>
        </w:r>
      </w:ins>
      <w:ins w:id="83" w:author="Barker, Michael S - (msbarker)" w:date="2023-11-09T17:29:00Z">
        <w:r w:rsidR="00387DAD">
          <w:rPr>
            <w:b w:val="0"/>
            <w:bCs w:val="0"/>
          </w:rPr>
          <w:t>Given that ancient WGDs may be highly fractionated, we also used a minimum block size of 3 to</w:t>
        </w:r>
        <w:r w:rsidR="00413C1A">
          <w:rPr>
            <w:b w:val="0"/>
            <w:bCs w:val="0"/>
          </w:rPr>
          <w:t xml:space="preserve"> recover potentially highly fragmented blocks of synteny.</w:t>
        </w:r>
      </w:ins>
      <w:del w:id="84" w:author="Barker, Michael S - (msbarker)" w:date="2023-11-09T17:28:00Z">
        <w:r w:rsidRPr="009169FD" w:rsidDel="00387DAD">
          <w:rPr>
            <w:b w:val="0"/>
            <w:bCs w:val="0"/>
          </w:rPr>
          <w:delText xml:space="preserve"> </w:delText>
        </w:r>
      </w:del>
    </w:p>
    <w:p w14:paraId="4A7FDE69" w14:textId="04014BB8" w:rsidR="00862E2C" w:rsidRDefault="00862E2C" w:rsidP="005E3A79">
      <w:pPr>
        <w:pStyle w:val="Heading2"/>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2F5A2E65" w14:textId="0DC2181E" w:rsidR="001014C4" w:rsidRPr="00663979" w:rsidRDefault="001741CA" w:rsidP="001014C4">
      <w:pPr>
        <w:rPr>
          <w:ins w:id="85" w:author="Barker, Michael S - (msbarker)" w:date="2023-11-09T17:41:00Z"/>
          <w:b w:val="0"/>
          <w:bCs w:val="0"/>
        </w:rPr>
      </w:pPr>
      <w:ins w:id="86" w:author="Barker, Michael S - (msbarker)" w:date="2023-11-09T17:31:00Z">
        <w:r w:rsidRPr="00663979">
          <w:rPr>
            <w:b w:val="0"/>
            <w:bCs w:val="0"/>
          </w:rPr>
          <w:t xml:space="preserve">To </w:t>
        </w:r>
      </w:ins>
      <w:ins w:id="87" w:author="Barker, Michael S - (msbarker)" w:date="2023-11-09T17:41:00Z">
        <w:r w:rsidR="001014C4" w:rsidRPr="00663979">
          <w:rPr>
            <w:b w:val="0"/>
            <w:bCs w:val="0"/>
          </w:rPr>
          <w:t>construct</w:t>
        </w:r>
      </w:ins>
      <w:ins w:id="88" w:author="Barker, Michael S - (msbarker)" w:date="2023-11-09T17:42:00Z">
        <w:r w:rsidR="00114DBC" w:rsidRPr="00663979">
          <w:rPr>
            <w:b w:val="0"/>
            <w:bCs w:val="0"/>
            <w:color w:val="222222"/>
            <w:shd w:val="clear" w:color="auto" w:fill="FFFFFF"/>
          </w:rPr>
          <w:t xml:space="preserve"> gene families and</w:t>
        </w:r>
      </w:ins>
      <w:ins w:id="89" w:author="Barker, Michael S - (msbarker)" w:date="2023-11-09T17:41:00Z">
        <w:r w:rsidR="001014C4" w:rsidRPr="00663979">
          <w:rPr>
            <w:b w:val="0"/>
            <w:bCs w:val="0"/>
            <w:color w:val="222222"/>
            <w:shd w:val="clear" w:color="auto" w:fill="FFFFFF"/>
          </w:rPr>
          <w:t xml:space="preserve"> </w:t>
        </w:r>
      </w:ins>
      <w:ins w:id="90" w:author="Hahn, Matthew" w:date="2023-11-11T15:34:00Z">
        <w:r w:rsidR="008A23D6">
          <w:rPr>
            <w:b w:val="0"/>
            <w:bCs w:val="0"/>
            <w:color w:val="222222"/>
            <w:shd w:val="clear" w:color="auto" w:fill="FFFFFF"/>
          </w:rPr>
          <w:t xml:space="preserve">to </w:t>
        </w:r>
      </w:ins>
      <w:ins w:id="91" w:author="Barker, Michael S - (msbarker)" w:date="2023-11-09T17:41:00Z">
        <w:r w:rsidR="001014C4" w:rsidRPr="00663979">
          <w:rPr>
            <w:b w:val="0"/>
            <w:bCs w:val="0"/>
            <w:color w:val="222222"/>
            <w:shd w:val="clear" w:color="auto" w:fill="FFFFFF"/>
          </w:rPr>
          <w:t>estimate the age distribution of gene duplications</w:t>
        </w:r>
      </w:ins>
      <w:ins w:id="92" w:author="Barker, Michael S - (msbarker)" w:date="2023-11-09T17:43:00Z">
        <w:r w:rsidR="001E171D" w:rsidRPr="00663979">
          <w:rPr>
            <w:b w:val="0"/>
            <w:bCs w:val="0"/>
            <w:color w:val="222222"/>
            <w:shd w:val="clear" w:color="auto" w:fill="FFFFFF"/>
          </w:rPr>
          <w:t xml:space="preserve"> we used the DupPipe pipeline (Barker et al. 2008; Barker et a</w:t>
        </w:r>
      </w:ins>
      <w:ins w:id="93" w:author="Barker, Michael S - (msbarker)" w:date="2023-11-09T17:44:00Z">
        <w:r w:rsidR="00663979" w:rsidRPr="00663979">
          <w:rPr>
            <w:b w:val="0"/>
            <w:bCs w:val="0"/>
            <w:color w:val="222222"/>
            <w:shd w:val="clear" w:color="auto" w:fill="FFFFFF"/>
          </w:rPr>
          <w:t>l. 2010)</w:t>
        </w:r>
      </w:ins>
      <w:ins w:id="94" w:author="Barker, Michael S - (msbarker)" w:date="2023-11-09T17:41:00Z">
        <w:r w:rsidR="001014C4" w:rsidRPr="00663979">
          <w:rPr>
            <w:b w:val="0"/>
            <w:bCs w:val="0"/>
            <w:color w:val="222222"/>
            <w:shd w:val="clear" w:color="auto" w:fill="FFFFFF"/>
          </w:rPr>
          <w:t>. We translated DNA sequences and identified reading frames by comparing the Genewise</w:t>
        </w:r>
        <w:r w:rsidR="001014C4" w:rsidRPr="00663979">
          <w:rPr>
            <w:b w:val="0"/>
            <w:bCs w:val="0"/>
            <w:color w:val="222222"/>
            <w:shd w:val="clear" w:color="auto" w:fill="FFFFFF"/>
            <w:vertAlign w:val="superscript"/>
          </w:rPr>
          <w:fldChar w:fldCharType="begin"/>
        </w:r>
        <w:r w:rsidR="001014C4" w:rsidRPr="00663979">
          <w:rPr>
            <w:b w:val="0"/>
            <w:bCs w:val="0"/>
            <w:color w:val="222222"/>
            <w:shd w:val="clear" w:color="auto" w:fill="FFFFFF"/>
            <w:vertAlign w:val="superscript"/>
          </w:rPr>
          <w:instrText>HYPERLINK "https://www.nature.com/articles/s41586-019-1693-2" \l "ref-CR92" \o "Birney, E., Clamp, M. &amp; Durbin, R. GeneWise and Genomewise. Genome Res. 14, 988–995 (2004)."</w:instrText>
        </w:r>
        <w:r w:rsidR="001014C4" w:rsidRPr="00663979">
          <w:rPr>
            <w:b w:val="0"/>
            <w:bCs w:val="0"/>
            <w:color w:val="222222"/>
            <w:shd w:val="clear" w:color="auto" w:fill="FFFFFF"/>
            <w:vertAlign w:val="superscript"/>
          </w:rPr>
        </w:r>
        <w:r w:rsidR="001014C4" w:rsidRPr="00663979">
          <w:rPr>
            <w:b w:val="0"/>
            <w:bCs w:val="0"/>
            <w:color w:val="222222"/>
            <w:shd w:val="clear" w:color="auto" w:fill="FFFFFF"/>
            <w:vertAlign w:val="superscript"/>
          </w:rPr>
          <w:fldChar w:fldCharType="separate"/>
        </w:r>
        <w:r w:rsidR="001014C4" w:rsidRPr="00663979">
          <w:rPr>
            <w:rStyle w:val="Hyperlink"/>
            <w:b w:val="0"/>
            <w:bCs w:val="0"/>
            <w:color w:val="006699"/>
          </w:rPr>
          <w:t>92</w:t>
        </w:r>
        <w:r w:rsidR="001014C4" w:rsidRPr="00663979">
          <w:rPr>
            <w:b w:val="0"/>
            <w:bCs w:val="0"/>
            <w:color w:val="222222"/>
            <w:shd w:val="clear" w:color="auto" w:fill="FFFFFF"/>
            <w:vertAlign w:val="superscript"/>
          </w:rPr>
          <w:fldChar w:fldCharType="end"/>
        </w:r>
        <w:r w:rsidR="001014C4" w:rsidRPr="00663979">
          <w:rPr>
            <w:b w:val="0"/>
            <w:bCs w:val="0"/>
            <w:color w:val="222222"/>
            <w:shd w:val="clear" w:color="auto" w:fill="FFFFFF"/>
          </w:rPr>
          <w:t xml:space="preserve"> alignment to the best-hit protein from a collection of proteins from </w:t>
        </w:r>
      </w:ins>
      <w:commentRangeStart w:id="95"/>
      <w:ins w:id="96" w:author="Barker, Michael S - (msbarker)" w:date="2023-11-09T17:44:00Z">
        <w:r w:rsidR="00663979" w:rsidRPr="00663979">
          <w:rPr>
            <w:b w:val="0"/>
            <w:bCs w:val="0"/>
            <w:color w:val="222222"/>
            <w:shd w:val="clear" w:color="auto" w:fill="FFFFFF"/>
          </w:rPr>
          <w:t>XX</w:t>
        </w:r>
      </w:ins>
      <w:ins w:id="97" w:author="Barker, Michael S - (msbarker)" w:date="2023-11-09T17:41:00Z">
        <w:r w:rsidR="001014C4" w:rsidRPr="00663979">
          <w:rPr>
            <w:b w:val="0"/>
            <w:bCs w:val="0"/>
            <w:color w:val="222222"/>
            <w:shd w:val="clear" w:color="auto" w:fill="FFFFFF"/>
          </w:rPr>
          <w:t xml:space="preserve"> genomes from</w:t>
        </w:r>
      </w:ins>
      <w:ins w:id="98" w:author="Barker, Michael S - (msbarker)" w:date="2023-11-09T17:44:00Z">
        <w:r w:rsidR="00663979" w:rsidRPr="00663979">
          <w:rPr>
            <w:b w:val="0"/>
            <w:bCs w:val="0"/>
            <w:color w:val="222222"/>
            <w:shd w:val="clear" w:color="auto" w:fill="FFFFFF"/>
          </w:rPr>
          <w:t xml:space="preserve"> XX source</w:t>
        </w:r>
      </w:ins>
      <w:commentRangeEnd w:id="95"/>
      <w:ins w:id="99" w:author="Barker, Michael S - (msbarker)" w:date="2023-11-09T17:45:00Z">
        <w:r w:rsidR="00663979" w:rsidRPr="00663979">
          <w:rPr>
            <w:rStyle w:val="CommentReference"/>
            <w:b w:val="0"/>
            <w:bCs w:val="0"/>
          </w:rPr>
          <w:commentReference w:id="95"/>
        </w:r>
      </w:ins>
      <w:ins w:id="100" w:author="Barker, Michael S - (msbarker)" w:date="2023-11-09T17:41:00Z">
        <w:r w:rsidR="001014C4" w:rsidRPr="00663979">
          <w:rPr>
            <w:b w:val="0"/>
            <w:bCs w:val="0"/>
            <w:color w:val="222222"/>
            <w:shd w:val="clear" w:color="auto" w:fill="FFFFFF"/>
          </w:rPr>
          <w:t>. For all DupPipe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using PAML with the F3X4 model</w:t>
        </w:r>
        <w:r w:rsidR="001014C4" w:rsidRPr="00663979">
          <w:rPr>
            <w:b w:val="0"/>
            <w:bCs w:val="0"/>
            <w:color w:val="222222"/>
            <w:shd w:val="clear" w:color="auto" w:fill="FFFFFF"/>
            <w:vertAlign w:val="superscript"/>
          </w:rPr>
          <w:fldChar w:fldCharType="begin"/>
        </w:r>
        <w:r w:rsidR="001014C4" w:rsidRPr="00663979">
          <w:rPr>
            <w:b w:val="0"/>
            <w:bCs w:val="0"/>
            <w:color w:val="222222"/>
            <w:shd w:val="clear" w:color="auto" w:fill="FFFFFF"/>
            <w:vertAlign w:val="superscript"/>
          </w:rPr>
          <w:instrText>HYPERLINK "https://www.nature.com/articles/s41586-019-1693-2" \l "ref-CR94" \o "Yang, Z. PAML 4: phylogenetic analysis by maximum likelihood. Mol. Biol. Evol. 24, 1586–1591 (2007)."</w:instrText>
        </w:r>
        <w:r w:rsidR="001014C4" w:rsidRPr="00663979">
          <w:rPr>
            <w:b w:val="0"/>
            <w:bCs w:val="0"/>
            <w:color w:val="222222"/>
            <w:shd w:val="clear" w:color="auto" w:fill="FFFFFF"/>
            <w:vertAlign w:val="superscript"/>
          </w:rPr>
        </w:r>
        <w:r w:rsidR="001014C4" w:rsidRPr="00663979">
          <w:rPr>
            <w:b w:val="0"/>
            <w:bCs w:val="0"/>
            <w:color w:val="222222"/>
            <w:shd w:val="clear" w:color="auto" w:fill="FFFFFF"/>
            <w:vertAlign w:val="superscript"/>
          </w:rPr>
          <w:fldChar w:fldCharType="separate"/>
        </w:r>
        <w:r w:rsidR="001014C4" w:rsidRPr="00663979">
          <w:rPr>
            <w:rStyle w:val="Hyperlink"/>
            <w:b w:val="0"/>
            <w:bCs w:val="0"/>
            <w:color w:val="006699"/>
          </w:rPr>
          <w:t>94</w:t>
        </w:r>
        <w:r w:rsidR="001014C4" w:rsidRPr="00663979">
          <w:rPr>
            <w:b w:val="0"/>
            <w:bCs w:val="0"/>
            <w:color w:val="222222"/>
            <w:shd w:val="clear" w:color="auto" w:fill="FFFFFF"/>
            <w:vertAlign w:val="superscript"/>
          </w:rPr>
          <w:fldChar w:fldCharType="end"/>
        </w:r>
        <w:r w:rsidR="001014C4" w:rsidRPr="00663979">
          <w:rPr>
            <w:b w:val="0"/>
            <w:bCs w:val="0"/>
            <w:color w:val="222222"/>
            <w:shd w:val="clear" w:color="auto" w:fill="FFFFFF"/>
          </w:rPr>
          <w:t xml:space="preserve"> for each node in the gene-family phylogenies. We identified peaks of gene duplication as evidence </w:t>
        </w:r>
      </w:ins>
      <w:ins w:id="101" w:author="Barker, Michael S - (msbarker)" w:date="2023-11-09T17:47:00Z">
        <w:r w:rsidR="00E57EFB">
          <w:rPr>
            <w:b w:val="0"/>
            <w:bCs w:val="0"/>
            <w:color w:val="222222"/>
            <w:shd w:val="clear" w:color="auto" w:fill="FFFFFF"/>
          </w:rPr>
          <w:t>for potential</w:t>
        </w:r>
      </w:ins>
      <w:ins w:id="102" w:author="Barker, Michael S - (msbarker)" w:date="2023-11-09T17:41:00Z">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ins>
      <w:commentRangeStart w:id="103"/>
      <w:ins w:id="104" w:author="Barker, Michael S - (msbarker)" w:date="2023-11-09T17:50:00Z">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SLEDGe (Sutherland et al – to be in on biorXiv ASAP), to classify Ks plots with peaks consistent with an ancient WGD. </w:t>
        </w:r>
        <w:commentRangeEnd w:id="103"/>
        <w:r w:rsidR="00347180">
          <w:rPr>
            <w:rStyle w:val="CommentReference"/>
          </w:rPr>
          <w:commentReference w:id="103"/>
        </w:r>
      </w:ins>
      <w:ins w:id="105" w:author="Barker, Michael S - (msbarker)" w:date="2023-11-09T17:52:00Z">
        <w:r w:rsidR="0015648F">
          <w:rPr>
            <w:b w:val="0"/>
            <w:bCs w:val="0"/>
            <w:color w:val="222222"/>
            <w:shd w:val="clear" w:color="auto" w:fill="FFFFFF"/>
          </w:rPr>
          <w:t>For Ks plots with a</w:t>
        </w:r>
        <w:r w:rsidR="00E05DD2">
          <w:rPr>
            <w:b w:val="0"/>
            <w:bCs w:val="0"/>
            <w:color w:val="222222"/>
            <w:shd w:val="clear" w:color="auto" w:fill="FFFFFF"/>
          </w:rPr>
          <w:t xml:space="preserve"> potential ancient WGD, w</w:t>
        </w:r>
      </w:ins>
      <w:ins w:id="106" w:author="Barker, Michael S - (msbarker)" w:date="2023-11-09T17:41:00Z">
        <w:r w:rsidR="001014C4" w:rsidRPr="00663979">
          <w:rPr>
            <w:b w:val="0"/>
            <w:bCs w:val="0"/>
            <w:color w:val="222222"/>
            <w:shd w:val="clear" w:color="auto" w:fill="FFFFFF"/>
          </w:rPr>
          <w:t>e used mixture modelling and manual curation to identify significant peaks</w:t>
        </w:r>
      </w:ins>
      <w:ins w:id="107" w:author="Barker, Michael S - (msbarker)" w:date="2023-11-09T17:48:00Z">
        <w:r w:rsidR="00E57EFB">
          <w:rPr>
            <w:b w:val="0"/>
            <w:bCs w:val="0"/>
            <w:color w:val="222222"/>
            <w:shd w:val="clear" w:color="auto" w:fill="FFFFFF"/>
          </w:rPr>
          <w:t xml:space="preserve"> of gene duplication</w:t>
        </w:r>
      </w:ins>
      <w:ins w:id="108" w:author="Barker, Michael S - (msbarker)" w:date="2023-11-09T17:41:00Z">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commentRangeStart w:id="109"/>
        <w:commentRangeStart w:id="110"/>
        <w:r w:rsidR="001014C4" w:rsidRPr="00663979">
          <w:rPr>
            <w:b w:val="0"/>
            <w:bCs w:val="0"/>
            <w:color w:val="222222"/>
            <w:shd w:val="clear" w:color="auto" w:fill="FFFFFF"/>
          </w:rPr>
          <w:t>Significant peaks were identified using a likelihood ratio test in the boot.comp function of the package mixtools in R</w:t>
        </w:r>
      </w:ins>
      <w:ins w:id="111" w:author="Barker, Michael S - (msbarker)" w:date="2023-11-09T17:46:00Z">
        <w:r w:rsidR="00C63144">
          <w:rPr>
            <w:b w:val="0"/>
            <w:bCs w:val="0"/>
            <w:color w:val="222222"/>
          </w:rPr>
          <w:t xml:space="preserve"> (REF)</w:t>
        </w:r>
      </w:ins>
      <w:ins w:id="112" w:author="Barker, Michael S - (msbarker)" w:date="2023-11-09T17:41:00Z">
        <w:r w:rsidR="001014C4" w:rsidRPr="00663979">
          <w:rPr>
            <w:b w:val="0"/>
            <w:bCs w:val="0"/>
            <w:color w:val="222222"/>
            <w:shd w:val="clear" w:color="auto" w:fill="FFFFFF"/>
          </w:rPr>
          <w:t>.</w:t>
        </w:r>
      </w:ins>
      <w:commentRangeEnd w:id="109"/>
      <w:ins w:id="113" w:author="Barker, Michael S - (msbarker)" w:date="2023-11-09T17:47:00Z">
        <w:r w:rsidR="00E57EFB">
          <w:rPr>
            <w:rStyle w:val="CommentReference"/>
          </w:rPr>
          <w:commentReference w:id="109"/>
        </w:r>
      </w:ins>
      <w:commentRangeEnd w:id="110"/>
      <w:ins w:id="114" w:author="Barker, Michael S - (msbarker)" w:date="2023-11-09T17:53:00Z">
        <w:r w:rsidR="004A75AF">
          <w:rPr>
            <w:rStyle w:val="CommentReference"/>
          </w:rPr>
          <w:commentReference w:id="110"/>
        </w:r>
      </w:ins>
    </w:p>
    <w:p w14:paraId="0489E91C" w14:textId="7A90EC46" w:rsidR="00862E2C" w:rsidRPr="004C1F6F" w:rsidRDefault="00BA39BC" w:rsidP="005E3A79">
      <w:pPr>
        <w:jc w:val="both"/>
        <w:rPr>
          <w:b w:val="0"/>
          <w:bCs w:val="0"/>
        </w:rPr>
      </w:pPr>
      <w:del w:id="115" w:author="Barker, Michael S - (msbarker)" w:date="2023-11-09T17:47:00Z">
        <w:r w:rsidDel="00C63144">
          <w:rPr>
            <w:b w:val="0"/>
            <w:bCs w:val="0"/>
          </w:rPr>
          <w:delText>In addition t</w:delText>
        </w:r>
        <w:r w:rsidR="00862E2C" w:rsidRPr="009169FD" w:rsidDel="00C63144">
          <w:rPr>
            <w:b w:val="0"/>
            <w:bCs w:val="0"/>
          </w:rPr>
          <w:delText>o</w:delText>
        </w:r>
        <w:r w:rsidDel="00C63144">
          <w:rPr>
            <w:b w:val="0"/>
            <w:bCs w:val="0"/>
          </w:rPr>
          <w:delText xml:space="preserve"> </w:delText>
        </w:r>
        <w:r w:rsidR="00862E2C" w:rsidRPr="009169FD" w:rsidDel="00C63144">
          <w:rPr>
            <w:b w:val="0"/>
            <w:bCs w:val="0"/>
          </w:rPr>
          <w:delText>our syntenic inferences, we used DupPipe to calculate the Ks for paralogs in each genome</w:delText>
        </w:r>
        <w:r w:rsidR="00EF4C3C" w:rsidDel="00C63144">
          <w:rPr>
            <w:b w:val="0"/>
            <w:bCs w:val="0"/>
          </w:rPr>
          <w:delText xml:space="preserve"> </w:delText>
        </w:r>
        <w:r w:rsidR="00EF4C3C" w:rsidDel="00C63144">
          <w:rPr>
            <w:b w:val="0"/>
            <w:bCs w:val="0"/>
          </w:rPr>
          <w:fldChar w:fldCharType="begin"/>
        </w:r>
        <w:r w:rsidR="00EF4C3C" w:rsidDel="00C63144">
          <w:rPr>
            <w:b w:val="0"/>
            <w:bCs w:val="0"/>
          </w:rPr>
          <w:delInstrText xml:space="preserve"> ADDIN EN.CITE &lt;EndNote&gt;&lt;Cite&gt;&lt;Author&gt;Barker&lt;/Author&gt;&lt;Year&gt;2010&lt;/Year&gt;&lt;RecNum&gt;48&lt;/RecNum&gt;&lt;DisplayText&gt;(Barker et al. 2010)&lt;/DisplayText&gt;&lt;record&gt;&lt;rec-number&gt;48&lt;/rec-number&gt;&lt;foreign-keys&gt;&lt;key app="EN" db-id="55awttt9yf0aace20sqpvrzmrtvr0vapts5w" timestamp="1694725419"&gt;48&lt;/key&gt;&lt;/foreign-keys&gt;&lt;ref-type name="Journal Article"&gt;17&lt;/ref-type&gt;&lt;contributors&gt;&lt;authors&gt;&lt;author&gt;Barker, M. S.&lt;/author&gt;&lt;author&gt;Dlugosch, K. M.&lt;/author&gt;&lt;author&gt;Dinh, L.&lt;/author&gt;&lt;author&gt;Challa, R. S.&lt;/author&gt;&lt;author&gt;Kane, N. C.&lt;/author&gt;&lt;author&gt;King, M. G.&lt;/author&gt;&lt;author&gt;Rieseberg, L. H.&lt;/author&gt;&lt;/authors&gt;&lt;/contributors&gt;&lt;auth-address&gt;The Biodiversity Research Centre and Department of Botany, University of British Columbia, Vancouver, BC V6T 1Z4, Canada.&lt;/auth-address&gt;&lt;titles&gt;&lt;title&gt;EvoPipes.net: Bioinformatic Tools for Ecological and Evolutionary Genomics&lt;/title&gt;&lt;secondary-title&gt;Evol Bioinform Online&lt;/secondary-title&gt;&lt;/titles&gt;&lt;periodical&gt;&lt;full-title&gt;Evol Bioinform Online&lt;/full-title&gt;&lt;/periodical&gt;&lt;pages&gt;143-9&lt;/pages&gt;&lt;volume&gt;6&lt;/volume&gt;&lt;edition&gt;2010/11/17&lt;/edition&gt;&lt;keywords&gt;&lt;keyword&gt;bioinformatics&lt;/keyword&gt;&lt;keyword&gt;ecological genomics&lt;/keyword&gt;&lt;keyword&gt;evolutionary genomics&lt;/keyword&gt;&lt;keyword&gt;genomic analyses&lt;/keyword&gt;&lt;keyword&gt;next-generation sequencing&lt;/keyword&gt;&lt;/keywords&gt;&lt;dates&gt;&lt;year&gt;2010&lt;/year&gt;&lt;pub-dates&gt;&lt;date&gt;Oct 20&lt;/date&gt;&lt;/pub-dates&gt;&lt;/dates&gt;&lt;isbn&gt;1176-9343 (Electronic)&amp;#xD;1176-9343 (Linking)&lt;/isbn&gt;&lt;accession-num&gt;21079755&lt;/accession-num&gt;&lt;urls&gt;&lt;related-urls&gt;&lt;url&gt;https://www.ncbi.nlm.nih.gov/pubmed/21079755&lt;/url&gt;&lt;/related-urls&gt;&lt;/urls&gt;&lt;custom2&gt;PMC2978936&lt;/custom2&gt;&lt;electronic-resource-num&gt;10.4137/EBO.S5861&lt;/electronic-resource-num&gt;&lt;/record&gt;&lt;/Cite&gt;&lt;/EndNote&gt;</w:delInstrText>
        </w:r>
        <w:r w:rsidR="00EF4C3C" w:rsidDel="00C63144">
          <w:rPr>
            <w:b w:val="0"/>
            <w:bCs w:val="0"/>
          </w:rPr>
          <w:fldChar w:fldCharType="separate"/>
        </w:r>
        <w:r w:rsidR="00EF4C3C" w:rsidDel="00C63144">
          <w:rPr>
            <w:b w:val="0"/>
            <w:bCs w:val="0"/>
            <w:noProof/>
          </w:rPr>
          <w:delText>(Barker et al. 2010)</w:delText>
        </w:r>
        <w:r w:rsidR="00EF4C3C" w:rsidDel="00C63144">
          <w:rPr>
            <w:b w:val="0"/>
            <w:bCs w:val="0"/>
          </w:rPr>
          <w:fldChar w:fldCharType="end"/>
        </w:r>
        <w:r w:rsidR="00862E2C" w:rsidRPr="009169FD" w:rsidDel="00C63144">
          <w:rPr>
            <w:b w:val="0"/>
            <w:bCs w:val="0"/>
          </w:rPr>
          <w:delText xml:space="preserve">. </w:delText>
        </w:r>
        <w:r w:rsidR="0005377D" w:rsidDel="00C63144">
          <w:rPr>
            <w:b w:val="0"/>
            <w:bCs w:val="0"/>
          </w:rPr>
          <w:delText>We then visualized t</w:delText>
        </w:r>
        <w:r w:rsidR="00862E2C" w:rsidRPr="009169FD" w:rsidDel="00C63144">
          <w:rPr>
            <w:b w:val="0"/>
            <w:bCs w:val="0"/>
          </w:rPr>
          <w:delText>he distribution</w:delText>
        </w:r>
        <w:r w:rsidR="0005377D" w:rsidDel="00C63144">
          <w:rPr>
            <w:b w:val="0"/>
            <w:bCs w:val="0"/>
          </w:rPr>
          <w:delText>s</w:delText>
        </w:r>
        <w:r w:rsidR="00862E2C" w:rsidRPr="009169FD" w:rsidDel="00C63144">
          <w:rPr>
            <w:b w:val="0"/>
            <w:bCs w:val="0"/>
          </w:rPr>
          <w:delText xml:space="preserve"> of Ks values with matplotlib available in python3</w:delText>
        </w:r>
        <w:r w:rsidR="00080E4A" w:rsidDel="00C63144">
          <w:rPr>
            <w:b w:val="0"/>
            <w:bCs w:val="0"/>
          </w:rPr>
          <w:delText xml:space="preserve"> </w:delText>
        </w:r>
        <w:r w:rsidR="00080E4A" w:rsidDel="00C63144">
          <w:rPr>
            <w:b w:val="0"/>
            <w:bCs w:val="0"/>
          </w:rPr>
          <w:fldChar w:fldCharType="begin"/>
        </w:r>
        <w:r w:rsidR="00080E4A" w:rsidDel="00C63144">
          <w:rPr>
            <w:b w:val="0"/>
            <w:bCs w:val="0"/>
          </w:rPr>
          <w:delInstrText xml:space="preserve"> ADDIN EN.CITE &lt;EndNote&gt;&lt;Cite&gt;&lt;Author&gt;Hunter&lt;/Author&gt;&lt;Year&gt;2007&lt;/Year&gt;&lt;RecNum&gt;49&lt;/RecNum&gt;&lt;DisplayText&gt;(Hunter 2007)&lt;/DisplayText&gt;&lt;record&gt;&lt;rec-number&gt;49&lt;/rec-number&gt;&lt;foreign-keys&gt;&lt;key app="EN" db-id="55awttt9yf0aace20sqpvrzmrtvr0vapts5w" timestamp="1694725741"&gt;49&lt;/key&gt;&lt;/foreign-keys&gt;&lt;ref-type name="Journal Article"&gt;17&lt;/ref-type&gt;&lt;contributors&gt;&lt;authors&gt;&lt;author&gt;J. D. Hunter&lt;/author&gt;&lt;/authors&gt;&lt;/contributors&gt;&lt;titles&gt;&lt;title&gt;Matplotlib: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1558-366X&lt;/isbn&gt;&lt;urls&gt;&lt;/urls&gt;&lt;electronic-resource-num&gt;10.1109/MCSE.2007.55&lt;/electronic-resource-num&gt;&lt;/record&gt;&lt;/Cite&gt;&lt;/EndNote&gt;</w:delInstrText>
        </w:r>
        <w:r w:rsidR="00080E4A" w:rsidDel="00C63144">
          <w:rPr>
            <w:b w:val="0"/>
            <w:bCs w:val="0"/>
          </w:rPr>
          <w:fldChar w:fldCharType="separate"/>
        </w:r>
        <w:r w:rsidR="00080E4A" w:rsidDel="00C63144">
          <w:rPr>
            <w:b w:val="0"/>
            <w:bCs w:val="0"/>
            <w:noProof/>
          </w:rPr>
          <w:delText>(Hunter 2007)</w:delText>
        </w:r>
        <w:r w:rsidR="00080E4A" w:rsidDel="00C63144">
          <w:rPr>
            <w:b w:val="0"/>
            <w:bCs w:val="0"/>
          </w:rPr>
          <w:fldChar w:fldCharType="end"/>
        </w:r>
        <w:r w:rsidR="00862E2C" w:rsidRPr="009169FD" w:rsidDel="00C63144">
          <w:rPr>
            <w:b w:val="0"/>
            <w:bCs w:val="0"/>
          </w:rPr>
          <w:delText xml:space="preserve"> </w:delText>
        </w:r>
      </w:del>
      <w:del w:id="116" w:author="Barker, Michael S - (msbarker)" w:date="2023-11-09T17:48:00Z">
        <w:r w:rsidR="00862E2C" w:rsidRPr="009169FD" w:rsidDel="00E57EFB">
          <w:rPr>
            <w:b w:val="0"/>
            <w:bCs w:val="0"/>
          </w:rPr>
          <w:delText xml:space="preserve">and </w:delText>
        </w:r>
        <w:commentRangeStart w:id="117"/>
        <w:commentRangeStart w:id="118"/>
        <w:r w:rsidR="0005377D" w:rsidDel="00E57EFB">
          <w:rPr>
            <w:b w:val="0"/>
            <w:bCs w:val="0"/>
          </w:rPr>
          <w:delText xml:space="preserve">visually </w:delText>
        </w:r>
        <w:commentRangeEnd w:id="117"/>
        <w:r w:rsidR="0005377D" w:rsidDel="00E57EFB">
          <w:rPr>
            <w:rStyle w:val="CommentReference"/>
          </w:rPr>
          <w:commentReference w:id="117"/>
        </w:r>
        <w:commentRangeEnd w:id="118"/>
        <w:r w:rsidR="001741CA" w:rsidDel="00E57EFB">
          <w:rPr>
            <w:rStyle w:val="CommentReference"/>
          </w:rPr>
          <w:commentReference w:id="118"/>
        </w:r>
        <w:r w:rsidR="00862E2C" w:rsidRPr="009169FD" w:rsidDel="00E57EFB">
          <w:rPr>
            <w:b w:val="0"/>
            <w:bCs w:val="0"/>
          </w:rPr>
          <w:delText>assessed for signatures of paleopolyploid ancestry in the form of peaks in the distributions.</w:delText>
        </w:r>
      </w:del>
      <w:r w:rsidR="00862E2C" w:rsidRPr="009169FD">
        <w:rPr>
          <w:b w:val="0"/>
          <w:bCs w:val="0"/>
        </w:rPr>
        <w:t xml:space="preserve"> </w:t>
      </w:r>
    </w:p>
    <w:p w14:paraId="076D52C0" w14:textId="77777777" w:rsidR="00305711" w:rsidRDefault="00305711" w:rsidP="005E3A79">
      <w:pPr>
        <w:jc w:val="both"/>
      </w:pPr>
    </w:p>
    <w:p w14:paraId="293E220D" w14:textId="2F991B73" w:rsidR="004113AE" w:rsidRPr="006F5463" w:rsidRDefault="004113AE" w:rsidP="006F5463">
      <w:pPr>
        <w:ind w:firstLine="720"/>
        <w:jc w:val="both"/>
        <w:rPr>
          <w:b w:val="0"/>
          <w:bCs w:val="0"/>
        </w:rPr>
      </w:pPr>
      <w:commentRangeStart w:id="119"/>
      <w:commentRangeStart w:id="120"/>
      <w:r w:rsidRPr="009169FD">
        <w:rPr>
          <w:b w:val="0"/>
          <w:bCs w:val="0"/>
        </w:rPr>
        <w:t>Previous work in the Chelicerata used Hox gene duplications as evidence of shared paleopolyploi</w:t>
      </w:r>
      <w:commentRangeStart w:id="121"/>
      <w:r w:rsidRPr="009169FD">
        <w:rPr>
          <w:b w:val="0"/>
          <w:bCs w:val="0"/>
        </w:rPr>
        <w:t xml:space="preserve">d ancestry </w:t>
      </w:r>
      <w:hyperlink r:id="rId13" w:history="1">
        <w:r w:rsidRPr="009169FD">
          <w:rPr>
            <w:rStyle w:val="Hyperlink"/>
            <w:b w:val="0"/>
            <w:bCs w:val="0"/>
            <w:color w:val="000000"/>
          </w:rPr>
          <w:t>(Schwager et al. 2017)</w:t>
        </w:r>
        <w:commentRangeEnd w:id="121"/>
        <w:r w:rsidRPr="009169FD">
          <w:rPr>
            <w:rStyle w:val="CommentReference"/>
            <w:b w:val="0"/>
            <w:bCs w:val="0"/>
            <w:sz w:val="22"/>
            <w:szCs w:val="22"/>
            <w:lang w:val="en"/>
          </w:rPr>
          <w:commentReference w:id="121"/>
        </w:r>
      </w:hyperlink>
      <w:r w:rsidRPr="009169FD">
        <w:rPr>
          <w:b w:val="0"/>
          <w:bCs w:val="0"/>
        </w:rPr>
        <w:t xml:space="preserve">. </w:t>
      </w:r>
      <w:commentRangeStart w:id="122"/>
      <w:r w:rsidRPr="009169FD">
        <w:rPr>
          <w:b w:val="0"/>
          <w:bCs w:val="0"/>
        </w:rPr>
        <w:t>Stuff about how the hox genes were found</w:t>
      </w:r>
      <w:commentRangeEnd w:id="122"/>
      <w:r w:rsidRPr="009169FD">
        <w:rPr>
          <w:rStyle w:val="CommentReference"/>
          <w:b w:val="0"/>
          <w:bCs w:val="0"/>
          <w:sz w:val="22"/>
          <w:szCs w:val="22"/>
          <w:lang w:val="en"/>
        </w:rPr>
        <w:commentReference w:id="122"/>
      </w:r>
      <w:r w:rsidRPr="009169FD">
        <w:rPr>
          <w:b w:val="0"/>
          <w:bCs w:val="0"/>
        </w:rPr>
        <w:t xml:space="preserve">. We then used the duplicate gene classifier available through MCScanX to identify the mode of duplication that formed each Hox gene paralog. </w:t>
      </w:r>
      <w:commentRangeEnd w:id="119"/>
      <w:r w:rsidR="00EF4C3C">
        <w:rPr>
          <w:rStyle w:val="CommentReference"/>
        </w:rPr>
        <w:commentReference w:id="119"/>
      </w:r>
      <w:commentRangeEnd w:id="120"/>
      <w:r w:rsidR="008A23D6">
        <w:rPr>
          <w:rStyle w:val="CommentReference"/>
        </w:rPr>
        <w:commentReference w:id="120"/>
      </w:r>
    </w:p>
    <w:p w14:paraId="5B0B67C4" w14:textId="0798C55F" w:rsidR="00305711" w:rsidRDefault="00305711" w:rsidP="005E3A79">
      <w:pPr>
        <w:pStyle w:val="Heading1"/>
        <w:jc w:val="both"/>
      </w:pPr>
      <w:r>
        <w:t>Results</w:t>
      </w:r>
    </w:p>
    <w:p w14:paraId="55B16263" w14:textId="6C6DBA78" w:rsidR="003B4E49" w:rsidRPr="008E0DF7" w:rsidRDefault="003B4E49" w:rsidP="008E0DF7">
      <w:pPr>
        <w:pStyle w:val="Heading2"/>
      </w:pPr>
      <w:r>
        <w:t>Inference of species tree</w:t>
      </w:r>
    </w:p>
    <w:p w14:paraId="2EB3DD44" w14:textId="0209FFD0" w:rsidR="00305711" w:rsidRDefault="00D905C4" w:rsidP="005E3A79">
      <w:pPr>
        <w:jc w:val="both"/>
        <w:rPr>
          <w:b w:val="0"/>
          <w:bCs w:val="0"/>
        </w:rPr>
      </w:pPr>
      <w:r>
        <w:rPr>
          <w:b w:val="0"/>
          <w:bCs w:val="0"/>
        </w:rPr>
        <w:lastRenderedPageBreak/>
        <w:t>We used the genomes of 17 chelicerates and 2 insect outgroups to reconstruct the Chelicerat</w:t>
      </w:r>
      <w:ins w:id="123" w:author="Hahn, Matthew" w:date="2023-11-11T15:38:00Z">
        <w:r w:rsidR="00B15697">
          <w:rPr>
            <w:b w:val="0"/>
            <w:bCs w:val="0"/>
          </w:rPr>
          <w:t>a</w:t>
        </w:r>
      </w:ins>
      <w:del w:id="124" w:author="Hahn, Matthew" w:date="2023-11-11T15:38:00Z">
        <w:r w:rsidDel="00B15697">
          <w:rPr>
            <w:b w:val="0"/>
            <w:bCs w:val="0"/>
          </w:rPr>
          <w:delText>e</w:delText>
        </w:r>
      </w:del>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w:t>
      </w:r>
      <w:commentRangeStart w:id="125"/>
      <w:r>
        <w:rPr>
          <w:b w:val="0"/>
          <w:bCs w:val="0"/>
        </w:rPr>
        <w:t>Fig. 1A</w:t>
      </w:r>
      <w:commentRangeEnd w:id="125"/>
      <w:r w:rsidR="00366275">
        <w:rPr>
          <w:rStyle w:val="CommentReference"/>
        </w:rPr>
        <w:commentReference w:id="125"/>
      </w:r>
      <w:r>
        <w:rPr>
          <w:b w:val="0"/>
          <w:bCs w:val="0"/>
        </w:rPr>
        <w:t>),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EF4C3C">
        <w:rPr>
          <w:b w:val="0"/>
          <w:bCs w:val="0"/>
        </w:rPr>
      </w:r>
      <w:r w:rsidR="00EF4C3C">
        <w:rPr>
          <w:b w:val="0"/>
          <w:bCs w:val="0"/>
        </w:rPr>
        <w:fldChar w:fldCharType="separate"/>
      </w:r>
      <w:r w:rsidR="0006085E">
        <w:rPr>
          <w:b w:val="0"/>
          <w:bCs w:val="0"/>
          <w:noProof/>
        </w:rPr>
        <w:t>(Fig 1B; Ballesteros et al. 2022)</w:t>
      </w:r>
      <w:r w:rsidR="00EF4C3C">
        <w:rPr>
          <w:b w:val="0"/>
          <w:bCs w:val="0"/>
        </w:rPr>
        <w:fldChar w:fldCharType="end"/>
      </w:r>
      <w:r>
        <w:rPr>
          <w:b w:val="0"/>
          <w:bCs w:val="0"/>
        </w:rPr>
        <w:t>. However, our inferred tree differs from theirs in the placement of the superorders Acariformes and Parasitiformes. Our results show that Acariformes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 </w:instrTex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Ballesteros et al. (2022)</w:t>
      </w:r>
      <w:r w:rsidR="00EF4C3C">
        <w:rPr>
          <w:b w:val="0"/>
          <w:bCs w:val="0"/>
        </w:rPr>
        <w:fldChar w:fldCharType="end"/>
      </w:r>
      <w:r>
        <w:rPr>
          <w:b w:val="0"/>
          <w:bCs w:val="0"/>
        </w:rPr>
        <w:t xml:space="preserve"> suggest that Parasitiformes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 </w:instrTex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7C8A977F"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whole genome duplication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 </w:instrTex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 </w:instrTex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ins w:id="126" w:author="Hahn, Matthew" w:date="2023-11-11T15:41:00Z">
        <w:r w:rsidR="00366275">
          <w:rPr>
            <w:b w:val="0"/>
            <w:bCs w:val="0"/>
          </w:rPr>
          <w:t xml:space="preserve"> (Thomas et al. 2017)</w:t>
        </w:r>
      </w:ins>
      <w:r w:rsidR="005F481D">
        <w:rPr>
          <w:b w:val="0"/>
          <w:bCs w:val="0"/>
        </w:rPr>
        <w:t xml:space="preserve"> finds</w:t>
      </w:r>
      <w:r w:rsidR="00B37259">
        <w:rPr>
          <w:b w:val="0"/>
          <w:bCs w:val="0"/>
        </w:rPr>
        <w:t xml:space="preserve"> no evidence for a WGD in the history of spiders and scorpions using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w:t>
      </w:r>
      <w:commentRangeStart w:id="127"/>
      <w:commentRangeStart w:id="128"/>
      <w:r w:rsidR="00B37259">
        <w:rPr>
          <w:b w:val="0"/>
          <w:bCs w:val="0"/>
        </w:rPr>
        <w:t>1</w:t>
      </w:r>
      <w:commentRangeEnd w:id="127"/>
      <w:r w:rsidR="00441CA3">
        <w:rPr>
          <w:rStyle w:val="CommentReference"/>
        </w:rPr>
        <w:commentReference w:id="127"/>
      </w:r>
      <w:commentRangeEnd w:id="128"/>
      <w:r w:rsidR="00DD7C0C">
        <w:rPr>
          <w:rStyle w:val="CommentReference"/>
        </w:rPr>
        <w:commentReference w:id="128"/>
      </w:r>
      <w:r w:rsidR="00B37259">
        <w:rPr>
          <w:b w:val="0"/>
          <w:bCs w:val="0"/>
        </w:rPr>
        <w:t>).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Tables S3-5,</w:t>
      </w:r>
      <w:r w:rsidR="00212E38">
        <w:rPr>
          <w:b w:val="0"/>
          <w:bCs w:val="0"/>
        </w:rPr>
        <w:t xml:space="preserve"> </w:t>
      </w:r>
      <w:r w:rsidR="00212E38" w:rsidRPr="000D60CD">
        <w:rPr>
          <w:b w:val="0"/>
          <w:bCs w:val="0"/>
          <w:highlight w:val="yellow"/>
        </w:rPr>
        <w:t>some supp fig of the trees?</w:t>
      </w:r>
      <w:r w:rsidR="00212E38">
        <w:rPr>
          <w:b w:val="0"/>
          <w:bCs w:val="0"/>
        </w:rPr>
        <w:t>).</w:t>
      </w:r>
      <w:r w:rsidR="005F4440">
        <w:rPr>
          <w:b w:val="0"/>
          <w:bCs w:val="0"/>
        </w:rPr>
        <w:t xml:space="preserve"> 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ins w:id="129" w:author="Hahn, Matthew" w:date="2023-11-11T15:43:00Z">
        <w:r w:rsidR="005517C8">
          <w:rPr>
            <w:b w:val="0"/>
            <w:bCs w:val="0"/>
          </w:rPr>
          <w:t>a</w:t>
        </w:r>
      </w:ins>
      <w:del w:id="130" w:author="Hahn, Matthew" w:date="2023-11-11T15:43:00Z">
        <w:r w:rsidR="0090134E" w:rsidDel="005517C8">
          <w:rPr>
            <w:b w:val="0"/>
            <w:bCs w:val="0"/>
          </w:rPr>
          <w:delText>i</w:delText>
        </w:r>
      </w:del>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3CE6C50"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w:t>
      </w:r>
      <w:del w:id="131" w:author="Barker, Michael S - (msbarker)" w:date="2023-11-09T18:01:00Z">
        <w:r w:rsidDel="008A064C">
          <w:rPr>
            <w:b w:val="0"/>
            <w:bCs w:val="0"/>
          </w:rPr>
          <w:delText>,</w:delText>
        </w:r>
      </w:del>
      <w:r>
        <w:rPr>
          <w:b w:val="0"/>
          <w:bCs w:val="0"/>
        </w:rPr>
        <w:t xml:space="preserv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5FFC4838" w:rsidR="00DB5E77" w:rsidRPr="008E0DF7" w:rsidRDefault="00DB5E77" w:rsidP="008E0DF7">
      <w:pPr>
        <w:pStyle w:val="Heading2"/>
      </w:pPr>
      <w:r>
        <w:t xml:space="preserve">Synteny </w:t>
      </w:r>
      <w:del w:id="132" w:author="Barker, Michael S - (msbarker)" w:date="2023-11-09T18:01:00Z">
        <w:r w:rsidDel="008A064C">
          <w:delText>analysis</w:delText>
        </w:r>
        <w:r w:rsidR="00487E2D" w:rsidDel="008A064C">
          <w:delText xml:space="preserve"> </w:delText>
        </w:r>
      </w:del>
      <w:r w:rsidR="00487E2D">
        <w:t xml:space="preserve">and </w:t>
      </w:r>
      <w:r w:rsidR="004D05B3" w:rsidRPr="008E0DF7">
        <w:t>K</w:t>
      </w:r>
      <w:r w:rsidR="004D05B3" w:rsidRPr="008E0DF7">
        <w:rPr>
          <w:vertAlign w:val="subscript"/>
        </w:rPr>
        <w:t>S</w:t>
      </w:r>
      <w:r w:rsidR="004D05B3" w:rsidRPr="008E0DF7">
        <w:t xml:space="preserve"> analys</w:t>
      </w:r>
      <w:ins w:id="133" w:author="Barker, Michael S - (msbarker)" w:date="2023-11-09T18:01:00Z">
        <w:r w:rsidR="008A064C">
          <w:t>e</w:t>
        </w:r>
      </w:ins>
      <w:del w:id="134" w:author="Barker, Michael S - (msbarker)" w:date="2023-11-09T18:01:00Z">
        <w:r w:rsidR="004D05B3" w:rsidRPr="008E0DF7" w:rsidDel="008A064C">
          <w:delText>i</w:delText>
        </w:r>
      </w:del>
      <w:r w:rsidR="004D05B3" w:rsidRPr="008E0DF7">
        <w:t>s</w:t>
      </w:r>
    </w:p>
    <w:p w14:paraId="2DC1E404" w14:textId="2289327A"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w:t>
      </w:r>
      <w:r>
        <w:rPr>
          <w:b w:val="0"/>
          <w:bCs w:val="0"/>
        </w:rPr>
        <w:lastRenderedPageBreak/>
        <w:t xml:space="preserve">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del w:id="135" w:author="Barker, Michael S - (msbarker)" w:date="2023-11-09T18:02:00Z">
        <w:r w:rsidDel="00F0441C">
          <w:rPr>
            <w:b w:val="0"/>
            <w:bCs w:val="0"/>
          </w:rPr>
          <w:delText xml:space="preserve">With </w:delText>
        </w:r>
      </w:del>
      <w:ins w:id="136" w:author="Barker, Michael S - (msbarker)" w:date="2023-11-09T18:02:00Z">
        <w:r w:rsidR="00F0441C">
          <w:rPr>
            <w:b w:val="0"/>
            <w:bCs w:val="0"/>
          </w:rPr>
          <w:t xml:space="preserve">Across </w:t>
        </w:r>
      </w:ins>
      <w:r>
        <w:rPr>
          <w:b w:val="0"/>
          <w:bCs w:val="0"/>
        </w:rPr>
        <w:t>both of these analyses</w:t>
      </w:r>
      <w:ins w:id="137" w:author="Hahn, Matthew" w:date="2023-11-11T15:44:00Z">
        <w:r w:rsidR="005517C8">
          <w:rPr>
            <w:b w:val="0"/>
            <w:bCs w:val="0"/>
          </w:rPr>
          <w:t>,</w:t>
        </w:r>
      </w:ins>
      <w:r>
        <w:rPr>
          <w:b w:val="0"/>
          <w:bCs w:val="0"/>
        </w:rPr>
        <w:t xml:space="preserve"> we again find no evidence for WGD in any spider </w:t>
      </w:r>
      <w:r w:rsidR="003D4264">
        <w:rPr>
          <w:b w:val="0"/>
          <w:bCs w:val="0"/>
        </w:rPr>
        <w:t xml:space="preserve">or scorpion </w:t>
      </w:r>
      <w:r>
        <w:rPr>
          <w:b w:val="0"/>
          <w:bCs w:val="0"/>
        </w:rPr>
        <w:t>genomes</w:t>
      </w:r>
      <w:ins w:id="138" w:author="Hahn, Matthew" w:date="2023-11-11T15:44:00Z">
        <w:r w:rsidR="005517C8">
          <w:rPr>
            <w:b w:val="0"/>
            <w:bCs w:val="0"/>
          </w:rPr>
          <w:t>,</w:t>
        </w:r>
      </w:ins>
      <w:r>
        <w:rPr>
          <w:b w:val="0"/>
          <w:bCs w:val="0"/>
        </w:rPr>
        <w:t xml:space="preserve"> </w:t>
      </w:r>
      <w:del w:id="139" w:author="Hahn, Matthew" w:date="2023-11-11T15:44:00Z">
        <w:r w:rsidDel="005517C8">
          <w:rPr>
            <w:b w:val="0"/>
            <w:bCs w:val="0"/>
          </w:rPr>
          <w:delText xml:space="preserve">and </w:delText>
        </w:r>
      </w:del>
      <w:ins w:id="140" w:author="Hahn, Matthew" w:date="2023-11-11T15:44:00Z">
        <w:r w:rsidR="005517C8">
          <w:rPr>
            <w:b w:val="0"/>
            <w:bCs w:val="0"/>
          </w:rPr>
          <w:t xml:space="preserve">but do find </w:t>
        </w:r>
      </w:ins>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both horseshoe crabs, showed substantial amounts of intraspecific synteny. Both of these</w:t>
      </w:r>
      <w:ins w:id="141" w:author="Barker, Michael S - (msbarker)" w:date="2023-11-09T18:02:00Z">
        <w:r w:rsidR="00F0441C">
          <w:rPr>
            <w:b w:val="0"/>
            <w:bCs w:val="0"/>
          </w:rPr>
          <w:t xml:space="preserve"> species</w:t>
        </w:r>
      </w:ins>
      <w:r w:rsidR="003D4264">
        <w:rPr>
          <w:b w:val="0"/>
          <w:bCs w:val="0"/>
        </w:rPr>
        <w:t xml:space="preserve">, along with the other horseshoe crab, </w:t>
      </w:r>
      <w:r w:rsidR="003D4264">
        <w:rPr>
          <w:b w:val="0"/>
          <w:bCs w:val="0"/>
          <w:i/>
          <w:iCs/>
        </w:rPr>
        <w:t>L. polyphemus</w:t>
      </w:r>
      <w:r w:rsidR="003D4264">
        <w:rPr>
          <w:b w:val="0"/>
          <w:bCs w:val="0"/>
        </w:rPr>
        <w:t xml:space="preserve">, </w:t>
      </w:r>
      <w:commentRangeStart w:id="142"/>
      <w:r w:rsidR="003D4264">
        <w:rPr>
          <w:b w:val="0"/>
          <w:bCs w:val="0"/>
        </w:rPr>
        <w:t xml:space="preserve">also have distinct peaks in their Ks distributions, indicating the possibility of WGD occurring in their ancestor. </w:t>
      </w:r>
      <w:commentRangeEnd w:id="142"/>
      <w:r w:rsidR="00F0441C">
        <w:rPr>
          <w:rStyle w:val="CommentReference"/>
        </w:rPr>
        <w:commentReference w:id="142"/>
      </w:r>
      <w:r w:rsidR="003D4264">
        <w:rPr>
          <w:b w:val="0"/>
          <w:bCs w:val="0"/>
        </w:rPr>
        <w:t xml:space="preserve">This is the same branch identified with an excess number of gene duplications and losses in our gene tree </w:t>
      </w:r>
      <w:del w:id="143" w:author="Hahn, Matthew" w:date="2023-11-11T15:44:00Z">
        <w:r w:rsidR="003D4264" w:rsidDel="005517C8">
          <w:rPr>
            <w:b w:val="0"/>
            <w:bCs w:val="0"/>
          </w:rPr>
          <w:delText xml:space="preserve">topology </w:delText>
        </w:r>
      </w:del>
      <w:ins w:id="144" w:author="Hahn, Matthew" w:date="2023-11-11T15:44:00Z">
        <w:r w:rsidR="005517C8">
          <w:rPr>
            <w:b w:val="0"/>
            <w:bCs w:val="0"/>
          </w:rPr>
          <w:t xml:space="preserve">reconciliation </w:t>
        </w:r>
      </w:ins>
      <w:r w:rsidR="003D4264">
        <w:rPr>
          <w:b w:val="0"/>
          <w:bCs w:val="0"/>
        </w:rPr>
        <w:t>analysis above (Fig. 1)</w:t>
      </w:r>
      <w:ins w:id="145" w:author="Barker, Michael S - (msbarker)" w:date="2023-11-09T18:02:00Z">
        <w:r w:rsidR="00F0441C">
          <w:rPr>
            <w:b w:val="0"/>
            <w:bCs w:val="0"/>
          </w:rPr>
          <w:t>.</w:t>
        </w:r>
      </w:ins>
    </w:p>
    <w:p w14:paraId="32D455E8" w14:textId="6C819363" w:rsidR="00305711" w:rsidRDefault="00305711" w:rsidP="005E3A79">
      <w:pPr>
        <w:pStyle w:val="Heading1"/>
        <w:jc w:val="both"/>
      </w:pPr>
      <w:r>
        <w:t>Discussion</w:t>
      </w:r>
    </w:p>
    <w:p w14:paraId="57088E9F" w14:textId="7716EB7A" w:rsidR="006606EB" w:rsidRDefault="000D60CD" w:rsidP="005E3A79">
      <w:pPr>
        <w:jc w:val="both"/>
        <w:rPr>
          <w:b w:val="0"/>
          <w:bCs w:val="0"/>
        </w:rPr>
      </w:pPr>
      <w:r>
        <w:rPr>
          <w:b w:val="0"/>
          <w:bCs w:val="0"/>
        </w:rPr>
        <w:t xml:space="preserve">Whole genome duplications </w:t>
      </w:r>
      <w:del w:id="146" w:author="Hahn, Matthew" w:date="2023-11-11T15:46:00Z">
        <w:r w:rsidDel="00123157">
          <w:rPr>
            <w:b w:val="0"/>
            <w:bCs w:val="0"/>
          </w:rPr>
          <w:delText xml:space="preserve">(WGDs) </w:delText>
        </w:r>
      </w:del>
      <w:r>
        <w:rPr>
          <w:b w:val="0"/>
          <w:bCs w:val="0"/>
        </w:rPr>
        <w:t>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 </w:instrText>
      </w:r>
      <w:r w:rsidR="0006499B">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EN.CITE.DATA </w:instrText>
      </w:r>
      <w:r w:rsidR="0006499B">
        <w:rPr>
          <w:b w:val="0"/>
          <w:bCs w:val="0"/>
        </w:rPr>
      </w:r>
      <w:r w:rsidR="0006499B">
        <w:rPr>
          <w:b w:val="0"/>
          <w:bCs w:val="0"/>
        </w:rPr>
        <w:fldChar w:fldCharType="end"/>
      </w:r>
      <w:r w:rsidR="00874183">
        <w:rPr>
          <w:b w:val="0"/>
          <w:bCs w:val="0"/>
        </w:rPr>
      </w:r>
      <w:r w:rsidR="00874183">
        <w:rPr>
          <w:b w:val="0"/>
          <w:bCs w:val="0"/>
        </w:rPr>
        <w:fldChar w:fldCharType="separate"/>
      </w:r>
      <w:r w:rsidR="0006499B">
        <w:rPr>
          <w:b w:val="0"/>
          <w:bCs w:val="0"/>
          <w:noProof/>
        </w:rPr>
        <w:t>(Ohno 1970; Werth and Windham 1991; Adams and Wendel 2005; Crow et al. 2006)</w:t>
      </w:r>
      <w:r w:rsidR="00874183">
        <w:rPr>
          <w:b w:val="0"/>
          <w:bCs w:val="0"/>
        </w:rPr>
        <w:fldChar w:fldCharType="end"/>
      </w:r>
      <w:r>
        <w:rPr>
          <w:b w:val="0"/>
          <w:bCs w:val="0"/>
        </w:rPr>
        <w:t>. While the process of diploidization (the return of the genome to a diploid state after WGD) can make more ancient WGDs harder to detect, methods have been developed that have the potential to capture the signal of these events in extant genomes</w:t>
      </w:r>
      <w:ins w:id="147" w:author="Barker, Michael S - (msbarker)" w:date="2023-11-09T18:09:00Z">
        <w:r w:rsidR="00246345">
          <w:rPr>
            <w:b w:val="0"/>
            <w:bCs w:val="0"/>
          </w:rPr>
          <w:t xml:space="preserve"> (Sutherland et al. BIORXIV ASAP)</w:t>
        </w:r>
      </w:ins>
      <w:r>
        <w:rPr>
          <w:b w:val="0"/>
          <w:bCs w:val="0"/>
        </w:rPr>
        <w:t xml:space="preserve">. </w:t>
      </w:r>
      <w:commentRangeStart w:id="148"/>
      <w:commentRangeStart w:id="149"/>
      <w:r w:rsidR="0033456E">
        <w:rPr>
          <w:b w:val="0"/>
          <w:bCs w:val="0"/>
        </w:rPr>
        <w:t xml:space="preserve">Here, we used these methods to investigate the existence of ancient WGDs in the Chelicerates. Several rounds of WGD have been proposed in the history of horseshoe crab evolution, and a single WGD has been proposed in the ancestor of spiders and scorpions. The evidence for these events usually starts with the observation of </w:t>
      </w:r>
      <w:del w:id="150" w:author="Hahn, Matthew" w:date="2023-11-11T15:47:00Z">
        <w:r w:rsidR="0033456E" w:rsidDel="00123157">
          <w:rPr>
            <w:b w:val="0"/>
            <w:bCs w:val="0"/>
          </w:rPr>
          <w:delText xml:space="preserve">a </w:delText>
        </w:r>
      </w:del>
      <w:ins w:id="151" w:author="Hahn, Matthew" w:date="2023-11-11T15:47:00Z">
        <w:r w:rsidR="00123157">
          <w:rPr>
            <w:b w:val="0"/>
            <w:bCs w:val="0"/>
          </w:rPr>
          <w:t xml:space="preserve">the </w:t>
        </w:r>
      </w:ins>
      <w:r w:rsidR="0033456E">
        <w:rPr>
          <w:b w:val="0"/>
          <w:bCs w:val="0"/>
        </w:rPr>
        <w:t>duplication of a well-conserved gene family</w:t>
      </w:r>
      <w:ins w:id="152" w:author="Hahn, Matthew" w:date="2023-11-11T15:47:00Z">
        <w:r w:rsidR="00123157">
          <w:rPr>
            <w:b w:val="0"/>
            <w:bCs w:val="0"/>
          </w:rPr>
          <w:t xml:space="preserve"> cluster</w:t>
        </w:r>
      </w:ins>
      <w:r w:rsidR="0033456E">
        <w:rPr>
          <w:b w:val="0"/>
          <w:bCs w:val="0"/>
        </w:rPr>
        <w:t>,</w:t>
      </w:r>
      <w:ins w:id="153" w:author="Hahn, Matthew" w:date="2023-11-11T15:47:00Z">
        <w:r w:rsidR="00123157">
          <w:rPr>
            <w:b w:val="0"/>
            <w:bCs w:val="0"/>
          </w:rPr>
          <w:t xml:space="preserve"> the</w:t>
        </w:r>
      </w:ins>
      <w:r w:rsidR="0033456E">
        <w:rPr>
          <w:b w:val="0"/>
          <w:bCs w:val="0"/>
        </w:rPr>
        <w:t xml:space="preserve"> </w:t>
      </w:r>
      <w:del w:id="154" w:author="Hahn, Matthew" w:date="2023-11-11T15:47:00Z">
        <w:r w:rsidR="0033456E" w:rsidDel="00123157">
          <w:rPr>
            <w:b w:val="0"/>
            <w:bCs w:val="0"/>
            <w:i/>
            <w:iCs/>
          </w:rPr>
          <w:delText>hox</w:delText>
        </w:r>
      </w:del>
      <w:ins w:id="155" w:author="Hahn, Matthew" w:date="2023-11-11T15:47:00Z">
        <w:r w:rsidR="00123157">
          <w:rPr>
            <w:b w:val="0"/>
            <w:bCs w:val="0"/>
            <w:i/>
            <w:iCs/>
          </w:rPr>
          <w:t xml:space="preserve">Hox </w:t>
        </w:r>
        <w:r w:rsidR="00123157">
          <w:rPr>
            <w:b w:val="0"/>
            <w:bCs w:val="0"/>
          </w:rPr>
          <w:t>genes</w:t>
        </w:r>
      </w:ins>
      <w:r w:rsidR="0033456E">
        <w:rPr>
          <w:b w:val="0"/>
          <w:bCs w:val="0"/>
        </w:rPr>
        <w:t xml:space="preserve">. Further investigations of intraspecific synteny, gene tree topologies, and divergence </w:t>
      </w:r>
      <w:del w:id="156" w:author="Hahn, Matthew" w:date="2023-11-11T15:47:00Z">
        <w:r w:rsidR="0033456E" w:rsidDel="00123157">
          <w:rPr>
            <w:b w:val="0"/>
            <w:bCs w:val="0"/>
          </w:rPr>
          <w:delText>follow</w:delText>
        </w:r>
      </w:del>
      <w:ins w:id="157" w:author="Hahn, Matthew" w:date="2023-11-11T15:47:00Z">
        <w:r w:rsidR="00123157">
          <w:rPr>
            <w:b w:val="0"/>
            <w:bCs w:val="0"/>
          </w:rPr>
          <w:t>have also been used previously</w:t>
        </w:r>
      </w:ins>
      <w:r w:rsidR="0033456E">
        <w:rPr>
          <w:b w:val="0"/>
          <w:bCs w:val="0"/>
        </w:rPr>
        <w:t xml:space="preserve">, but until now have been limited to only a few genes or genomes. </w:t>
      </w:r>
      <w:commentRangeEnd w:id="148"/>
      <w:r w:rsidR="00246345">
        <w:rPr>
          <w:rStyle w:val="CommentReference"/>
        </w:rPr>
        <w:commentReference w:id="148"/>
      </w:r>
      <w:commentRangeEnd w:id="149"/>
      <w:r w:rsidR="009C1ED5">
        <w:rPr>
          <w:rStyle w:val="CommentReference"/>
        </w:rPr>
        <w:commentReference w:id="149"/>
      </w:r>
    </w:p>
    <w:p w14:paraId="1CBBFD71" w14:textId="5B95AACA" w:rsidR="00305711" w:rsidRPr="0058713F" w:rsidRDefault="0033456E" w:rsidP="006606EB">
      <w:pPr>
        <w:ind w:firstLine="720"/>
        <w:jc w:val="both"/>
        <w:rPr>
          <w:b w:val="0"/>
          <w:bCs w:val="0"/>
        </w:rPr>
      </w:pPr>
      <w:r>
        <w:rPr>
          <w:b w:val="0"/>
          <w:bCs w:val="0"/>
        </w:rPr>
        <w:t xml:space="preserve">Using 17 chelicerate </w:t>
      </w:r>
      <w:ins w:id="158" w:author="Hahn, Matthew" w:date="2023-11-11T15:48:00Z">
        <w:r w:rsidR="0061651D">
          <w:rPr>
            <w:b w:val="0"/>
            <w:bCs w:val="0"/>
          </w:rPr>
          <w:t xml:space="preserve">whole </w:t>
        </w:r>
      </w:ins>
      <w:r>
        <w:rPr>
          <w:b w:val="0"/>
          <w:bCs w:val="0"/>
        </w:rPr>
        <w:t xml:space="preserve">genomes </w:t>
      </w:r>
      <w:del w:id="159" w:author="Hahn, Matthew" w:date="2023-11-11T15:47:00Z">
        <w:r w:rsidDel="0061651D">
          <w:rPr>
            <w:b w:val="0"/>
            <w:bCs w:val="0"/>
          </w:rPr>
          <w:delText xml:space="preserve">and whole genome sequences </w:delText>
        </w:r>
      </w:del>
      <w:r>
        <w:rPr>
          <w:b w:val="0"/>
          <w:bCs w:val="0"/>
        </w:rPr>
        <w:t xml:space="preserve">we find no evidence for a WGD in the history of spiders </w:t>
      </w:r>
      <w:del w:id="160" w:author="Hahn, Matthew" w:date="2023-11-11T15:48:00Z">
        <w:r w:rsidDel="0061651D">
          <w:rPr>
            <w:b w:val="0"/>
            <w:bCs w:val="0"/>
          </w:rPr>
          <w:delText xml:space="preserve">or </w:delText>
        </w:r>
      </w:del>
      <w:ins w:id="161" w:author="Hahn, Matthew" w:date="2023-11-11T15:48:00Z">
        <w:r w:rsidR="0061651D">
          <w:rPr>
            <w:b w:val="0"/>
            <w:bCs w:val="0"/>
          </w:rPr>
          <w:t xml:space="preserve">and </w:t>
        </w:r>
      </w:ins>
      <w:r>
        <w:rPr>
          <w:b w:val="0"/>
          <w:bCs w:val="0"/>
        </w:rPr>
        <w:t>scorpions.</w:t>
      </w:r>
      <w:r w:rsidR="006606EB">
        <w:rPr>
          <w:b w:val="0"/>
          <w:bCs w:val="0"/>
        </w:rPr>
        <w:t xml:space="preserve"> When </w:t>
      </w:r>
      <w:del w:id="162" w:author="Hahn, Matthew" w:date="2023-11-11T15:48:00Z">
        <w:r w:rsidR="006606EB" w:rsidDel="0061651D">
          <w:rPr>
            <w:b w:val="0"/>
            <w:bCs w:val="0"/>
          </w:rPr>
          <w:delText xml:space="preserve">mapping </w:delText>
        </w:r>
      </w:del>
      <w:ins w:id="163" w:author="Hahn, Matthew" w:date="2023-11-11T15:48:00Z">
        <w:r w:rsidR="0061651D">
          <w:rPr>
            <w:b w:val="0"/>
            <w:bCs w:val="0"/>
          </w:rPr>
          <w:t xml:space="preserve">reconciling </w:t>
        </w:r>
      </w:ins>
      <w:r w:rsidR="006606EB">
        <w:rPr>
          <w:b w:val="0"/>
          <w:bCs w:val="0"/>
        </w:rPr>
        <w:t xml:space="preserve">gene tree topologies to </w:t>
      </w:r>
      <w:ins w:id="164" w:author="Hahn, Matthew" w:date="2023-11-11T15:48:00Z">
        <w:r w:rsidR="0061651D">
          <w:rPr>
            <w:b w:val="0"/>
            <w:bCs w:val="0"/>
          </w:rPr>
          <w:t xml:space="preserve">a </w:t>
        </w:r>
      </w:ins>
      <w:r w:rsidR="006606EB">
        <w:rPr>
          <w:b w:val="0"/>
          <w:bCs w:val="0"/>
        </w:rPr>
        <w:t>species tree</w:t>
      </w:r>
      <w:del w:id="165" w:author="Hahn, Matthew" w:date="2023-11-11T15:48:00Z">
        <w:r w:rsidR="006606EB" w:rsidDel="0061651D">
          <w:rPr>
            <w:b w:val="0"/>
            <w:bCs w:val="0"/>
          </w:rPr>
          <w:delText>s</w:delText>
        </w:r>
      </w:del>
      <w:r w:rsidR="006606EB">
        <w:rPr>
          <w:b w:val="0"/>
          <w:bCs w:val="0"/>
        </w:rPr>
        <w:t xml:space="preserve"> that </w:t>
      </w:r>
      <w:del w:id="166" w:author="Hahn, Matthew" w:date="2023-11-11T15:48:00Z">
        <w:r w:rsidR="006606EB" w:rsidDel="0061651D">
          <w:rPr>
            <w:b w:val="0"/>
            <w:bCs w:val="0"/>
          </w:rPr>
          <w:delText>both allow and restrict</w:delText>
        </w:r>
      </w:del>
      <w:ins w:id="167" w:author="Hahn, Matthew" w:date="2023-11-11T15:48:00Z">
        <w:r w:rsidR="0061651D">
          <w:rPr>
            <w:b w:val="0"/>
            <w:bCs w:val="0"/>
          </w:rPr>
          <w:t>allows for</w:t>
        </w:r>
      </w:ins>
      <w:r w:rsidR="006606EB">
        <w:rPr>
          <w:b w:val="0"/>
          <w:bCs w:val="0"/>
        </w:rPr>
        <w:t xml:space="preserve"> the inference of WGDs, the best</w:t>
      </w:r>
      <w:ins w:id="168" w:author="Hahn, Matthew" w:date="2023-11-11T15:48:00Z">
        <w:r w:rsidR="0061651D">
          <w:rPr>
            <w:b w:val="0"/>
            <w:bCs w:val="0"/>
          </w:rPr>
          <w:t>-</w:t>
        </w:r>
      </w:ins>
      <w:del w:id="169" w:author="Hahn, Matthew" w:date="2023-11-11T15:48:00Z">
        <w:r w:rsidR="006606EB" w:rsidDel="0061651D">
          <w:rPr>
            <w:b w:val="0"/>
            <w:bCs w:val="0"/>
          </w:rPr>
          <w:delText xml:space="preserve"> </w:delText>
        </w:r>
      </w:del>
      <w:r w:rsidR="006606EB">
        <w:rPr>
          <w:b w:val="0"/>
          <w:bCs w:val="0"/>
        </w:rPr>
        <w:t xml:space="preserve">scoring scenario is always the one without any WGDs, regardless of the input species tree </w:t>
      </w:r>
      <w:ins w:id="170" w:author="Hahn, Matthew" w:date="2023-11-11T15:48:00Z">
        <w:r w:rsidR="0061651D">
          <w:rPr>
            <w:b w:val="0"/>
            <w:bCs w:val="0"/>
          </w:rPr>
          <w:t xml:space="preserve">topology </w:t>
        </w:r>
      </w:ins>
      <w:r w:rsidR="006606EB">
        <w:rPr>
          <w:b w:val="0"/>
          <w:bCs w:val="0"/>
        </w:rPr>
        <w:t xml:space="preserve">used. For spiders and scorpions, we also see no </w:t>
      </w:r>
      <w:ins w:id="171" w:author="Hahn, Matthew" w:date="2023-11-11T15:49:00Z">
        <w:r w:rsidR="00E80B6E">
          <w:rPr>
            <w:b w:val="0"/>
            <w:bCs w:val="0"/>
          </w:rPr>
          <w:t xml:space="preserve">excess </w:t>
        </w:r>
      </w:ins>
      <w:r w:rsidR="006606EB">
        <w:rPr>
          <w:b w:val="0"/>
          <w:bCs w:val="0"/>
        </w:rPr>
        <w:t xml:space="preserve">intraspecifc synteny or peaks in divergence of paralogs that would indicate a WGD. This implies that the two copies of the </w:t>
      </w:r>
      <w:r w:rsidR="00187CEA" w:rsidRPr="00E80B6E">
        <w:rPr>
          <w:b w:val="0"/>
          <w:bCs w:val="0"/>
          <w:i/>
          <w:iCs/>
          <w:rPrChange w:id="172" w:author="Hahn, Matthew" w:date="2023-11-11T15:49:00Z">
            <w:rPr>
              <w:b w:val="0"/>
              <w:bCs w:val="0"/>
            </w:rPr>
          </w:rPrChange>
        </w:rPr>
        <w:t>Hox</w:t>
      </w:r>
      <w:r w:rsidR="006606EB">
        <w:rPr>
          <w:b w:val="0"/>
          <w:bCs w:val="0"/>
        </w:rPr>
        <w:t xml:space="preserve"> gene cluster observed in some spiders and scorpions may instead be the result of a more limited duplication event. </w:t>
      </w:r>
      <w:ins w:id="173" w:author="Hahn, Matthew" w:date="2023-11-11T15:49:00Z">
        <w:r w:rsidR="0058713F">
          <w:rPr>
            <w:b w:val="0"/>
            <w:bCs w:val="0"/>
          </w:rPr>
          <w:t xml:space="preserve">While </w:t>
        </w:r>
        <w:r w:rsidR="0058713F">
          <w:rPr>
            <w:b w:val="0"/>
            <w:bCs w:val="0"/>
            <w:i/>
            <w:iCs/>
          </w:rPr>
          <w:t xml:space="preserve">Hox </w:t>
        </w:r>
        <w:r w:rsidR="0058713F">
          <w:rPr>
            <w:b w:val="0"/>
            <w:bCs w:val="0"/>
          </w:rPr>
          <w:t>gene clusters are</w:t>
        </w:r>
      </w:ins>
      <w:ins w:id="174" w:author="Hahn, Matthew" w:date="2023-11-11T15:55:00Z">
        <w:r w:rsidR="0058713F">
          <w:rPr>
            <w:b w:val="0"/>
            <w:bCs w:val="0"/>
          </w:rPr>
          <w:t xml:space="preserve"> thought to be</w:t>
        </w:r>
      </w:ins>
      <w:ins w:id="175" w:author="Hahn, Matthew" w:date="2023-11-11T15:49:00Z">
        <w:r w:rsidR="0058713F">
          <w:rPr>
            <w:b w:val="0"/>
            <w:bCs w:val="0"/>
          </w:rPr>
          <w:t xml:space="preserve"> </w:t>
        </w:r>
      </w:ins>
      <w:ins w:id="176" w:author="Hahn, Matthew" w:date="2023-11-11T15:57:00Z">
        <w:r w:rsidR="0058713F">
          <w:rPr>
            <w:b w:val="0"/>
            <w:bCs w:val="0"/>
          </w:rPr>
          <w:t>relatively slowly evolving</w:t>
        </w:r>
      </w:ins>
      <w:ins w:id="177" w:author="Hahn, Matthew" w:date="2023-11-11T15:49:00Z">
        <w:r w:rsidR="0058713F">
          <w:rPr>
            <w:b w:val="0"/>
            <w:bCs w:val="0"/>
          </w:rPr>
          <w:t xml:space="preserve"> outside of </w:t>
        </w:r>
      </w:ins>
      <w:ins w:id="178" w:author="Hahn, Matthew" w:date="2023-11-11T15:50:00Z">
        <w:r w:rsidR="0058713F">
          <w:rPr>
            <w:b w:val="0"/>
            <w:bCs w:val="0"/>
          </w:rPr>
          <w:t>WGDs</w:t>
        </w:r>
      </w:ins>
      <w:ins w:id="179" w:author="Hahn, Matthew" w:date="2023-11-11T15:55:00Z">
        <w:r w:rsidR="0058713F">
          <w:rPr>
            <w:b w:val="0"/>
            <w:bCs w:val="0"/>
          </w:rPr>
          <w:t xml:space="preserve">, this is not </w:t>
        </w:r>
      </w:ins>
      <w:ins w:id="180" w:author="Hahn, Matthew" w:date="2023-11-11T15:58:00Z">
        <w:r w:rsidR="00266E52">
          <w:rPr>
            <w:b w:val="0"/>
            <w:bCs w:val="0"/>
          </w:rPr>
          <w:t xml:space="preserve">always </w:t>
        </w:r>
      </w:ins>
      <w:ins w:id="181" w:author="Hahn, Matthew" w:date="2023-11-11T15:55:00Z">
        <w:r w:rsidR="0058713F">
          <w:rPr>
            <w:b w:val="0"/>
            <w:bCs w:val="0"/>
          </w:rPr>
          <w:t xml:space="preserve">the case </w:t>
        </w:r>
      </w:ins>
      <w:ins w:id="182" w:author="Hahn, Matthew" w:date="2023-11-11T15:50:00Z">
        <w:r w:rsidR="0058713F">
          <w:rPr>
            <w:b w:val="0"/>
            <w:bCs w:val="0"/>
          </w:rPr>
          <w:t>(</w:t>
        </w:r>
      </w:ins>
      <w:commentRangeStart w:id="183"/>
      <w:ins w:id="184" w:author="Hahn, Matthew" w:date="2023-11-11T15:55:00Z">
        <w:r w:rsidR="0058713F">
          <w:rPr>
            <w:b w:val="0"/>
            <w:bCs w:val="0"/>
          </w:rPr>
          <w:t>Mulhair and Holland 2022</w:t>
        </w:r>
      </w:ins>
      <w:commentRangeEnd w:id="183"/>
      <w:ins w:id="185" w:author="Hahn, Matthew" w:date="2023-11-11T15:56:00Z">
        <w:r w:rsidR="0058713F">
          <w:rPr>
            <w:rStyle w:val="CommentReference"/>
          </w:rPr>
          <w:commentReference w:id="183"/>
        </w:r>
      </w:ins>
      <w:ins w:id="186" w:author="Hahn, Matthew" w:date="2023-11-11T15:58:00Z">
        <w:r w:rsidR="00266E52">
          <w:rPr>
            <w:b w:val="0"/>
            <w:bCs w:val="0"/>
          </w:rPr>
          <w:t xml:space="preserve">; </w:t>
        </w:r>
        <w:commentRangeStart w:id="187"/>
        <w:r w:rsidR="00266E52">
          <w:rPr>
            <w:b w:val="0"/>
            <w:bCs w:val="0"/>
          </w:rPr>
          <w:t>Mulhair et al. 2023</w:t>
        </w:r>
      </w:ins>
      <w:commentRangeEnd w:id="187"/>
      <w:ins w:id="188" w:author="Hahn, Matthew" w:date="2023-11-11T16:01:00Z">
        <w:r w:rsidR="00266E52">
          <w:rPr>
            <w:rStyle w:val="CommentReference"/>
          </w:rPr>
          <w:commentReference w:id="187"/>
        </w:r>
      </w:ins>
      <w:ins w:id="189" w:author="Hahn, Matthew" w:date="2023-11-11T15:55:00Z">
        <w:r w:rsidR="0058713F">
          <w:rPr>
            <w:b w:val="0"/>
            <w:bCs w:val="0"/>
          </w:rPr>
          <w:t>).</w:t>
        </w:r>
      </w:ins>
      <w:ins w:id="190" w:author="Hahn, Matthew" w:date="2023-11-11T15:59:00Z">
        <w:r w:rsidR="00266E52">
          <w:rPr>
            <w:b w:val="0"/>
            <w:bCs w:val="0"/>
          </w:rPr>
          <w:t xml:space="preserve"> Therefore, inferences about WGDs should not be made from the </w:t>
        </w:r>
        <w:r w:rsidR="00266E52">
          <w:rPr>
            <w:b w:val="0"/>
            <w:bCs w:val="0"/>
            <w:i/>
            <w:iCs/>
          </w:rPr>
          <w:t xml:space="preserve">Hox </w:t>
        </w:r>
        <w:r w:rsidR="00266E52">
          <w:rPr>
            <w:b w:val="0"/>
            <w:bCs w:val="0"/>
          </w:rPr>
          <w:t>cluster alon</w:t>
        </w:r>
      </w:ins>
      <w:ins w:id="191" w:author="Hahn, Matthew" w:date="2023-11-11T16:00:00Z">
        <w:r w:rsidR="00266E52">
          <w:rPr>
            <w:b w:val="0"/>
            <w:bCs w:val="0"/>
          </w:rPr>
          <w:t>e</w:t>
        </w:r>
      </w:ins>
      <w:ins w:id="192" w:author="Hahn, Matthew" w:date="2023-11-11T15:59:00Z">
        <w:r w:rsidR="00266E52">
          <w:rPr>
            <w:b w:val="0"/>
            <w:bCs w:val="0"/>
          </w:rPr>
          <w:t xml:space="preserve"> (e.g.</w:t>
        </w:r>
      </w:ins>
      <w:ins w:id="193" w:author="Hahn, Matthew" w:date="2023-11-11T16:00:00Z">
        <w:r w:rsidR="00266E52">
          <w:rPr>
            <w:b w:val="0"/>
            <w:bCs w:val="0"/>
          </w:rPr>
          <w:t xml:space="preserve"> </w:t>
        </w:r>
        <w:commentRangeStart w:id="194"/>
        <w:r w:rsidR="00266E52">
          <w:rPr>
            <w:b w:val="0"/>
            <w:bCs w:val="0"/>
          </w:rPr>
          <w:t>Farhat et al. 2023</w:t>
        </w:r>
        <w:commentRangeEnd w:id="194"/>
        <w:r w:rsidR="00266E52">
          <w:rPr>
            <w:rStyle w:val="CommentReference"/>
          </w:rPr>
          <w:commentReference w:id="194"/>
        </w:r>
        <w:r w:rsidR="00266E52">
          <w:rPr>
            <w:b w:val="0"/>
            <w:bCs w:val="0"/>
          </w:rPr>
          <w:t>).</w:t>
        </w:r>
      </w:ins>
      <w:ins w:id="195" w:author="Hahn, Matthew" w:date="2023-11-11T15:59:00Z">
        <w:r w:rsidR="00266E52">
          <w:rPr>
            <w:b w:val="0"/>
            <w:bCs w:val="0"/>
          </w:rPr>
          <w:t xml:space="preserve"> </w:t>
        </w:r>
      </w:ins>
      <w:ins w:id="196" w:author="Hahn, Matthew" w:date="2023-11-11T15:57:00Z">
        <w:r w:rsidR="0058713F">
          <w:rPr>
            <w:b w:val="0"/>
            <w:bCs w:val="0"/>
          </w:rPr>
          <w:t xml:space="preserve"> </w:t>
        </w:r>
      </w:ins>
    </w:p>
    <w:p w14:paraId="70ED7FBC" w14:textId="78E785BF"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del w:id="197" w:author="Hahn, Matthew" w:date="2023-11-11T16:01:00Z">
        <w:r w:rsidDel="00A05F00">
          <w:rPr>
            <w:b w:val="0"/>
            <w:bCs w:val="0"/>
          </w:rPr>
          <w:delText xml:space="preserve">favored </w:delText>
        </w:r>
      </w:del>
      <w:ins w:id="198" w:author="Hahn, Matthew" w:date="2023-11-11T16:01:00Z">
        <w:r w:rsidR="00A05F00">
          <w:rPr>
            <w:b w:val="0"/>
            <w:bCs w:val="0"/>
          </w:rPr>
          <w:t xml:space="preserve">the single-most optimal solution </w:t>
        </w:r>
      </w:ins>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are limited to a single </w:t>
      </w:r>
      <w:r w:rsidR="00106F67">
        <w:rPr>
          <w:b w:val="0"/>
          <w:bCs w:val="0"/>
        </w:rPr>
        <w:t>MUL-tree</w:t>
      </w:r>
      <w:r>
        <w:rPr>
          <w:b w:val="0"/>
          <w:bCs w:val="0"/>
        </w:rPr>
        <w:t xml:space="preserve">, this may in turn hinder our ability to explicitly identify any single WGD as the most </w:t>
      </w:r>
      <w:r>
        <w:rPr>
          <w:b w:val="0"/>
          <w:bCs w:val="0"/>
        </w:rPr>
        <w:lastRenderedPageBreak/>
        <w:t xml:space="preserve">parsimonious scenario. In addition to the large number of duplications on the horseshoe crab lineage, we also observe notable intraspecific synteny and peaks in divergence of paralogs. </w:t>
      </w:r>
    </w:p>
    <w:p w14:paraId="3E4F8D38" w14:textId="0ADAA91D" w:rsidR="000D60CD" w:rsidRDefault="00FE223D" w:rsidP="005E3A79">
      <w:pPr>
        <w:jc w:val="both"/>
        <w:rPr>
          <w:b w:val="0"/>
          <w:bCs w:val="0"/>
        </w:rPr>
      </w:pPr>
      <w:r>
        <w:rPr>
          <w:b w:val="0"/>
          <w:bCs w:val="0"/>
        </w:rPr>
        <w:tab/>
        <w:t xml:space="preserve">In the course of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(Scorpiones). This </w:t>
      </w:r>
      <w:del w:id="199" w:author="Barker, Michael S - (msbarker)" w:date="2023-11-09T18:11:00Z">
        <w:r w:rsidDel="009829C0">
          <w:rPr>
            <w:b w:val="0"/>
            <w:bCs w:val="0"/>
          </w:rPr>
          <w:delText>is in agreement</w:delText>
        </w:r>
      </w:del>
      <w:ins w:id="200" w:author="Barker, Michael S - (msbarker)" w:date="2023-11-09T18:11:00Z">
        <w:r w:rsidR="009829C0">
          <w:rPr>
            <w:b w:val="0"/>
            <w:bCs w:val="0"/>
          </w:rPr>
          <w:t>agrees</w:t>
        </w:r>
      </w:ins>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 </w:instrTex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EN.CITE.DATA </w:instrText>
      </w:r>
      <w:r w:rsidR="00AD38EC">
        <w:rPr>
          <w:b w:val="0"/>
          <w:bCs w:val="0"/>
        </w:rPr>
      </w:r>
      <w:r w:rsidR="00AD38EC">
        <w:rPr>
          <w:b w:val="0"/>
          <w:bCs w:val="0"/>
        </w:rPr>
        <w:fldChar w:fldCharType="end"/>
      </w:r>
      <w:r w:rsidR="00AD38EC">
        <w:rPr>
          <w:b w:val="0"/>
          <w:bCs w:val="0"/>
        </w:rPr>
      </w:r>
      <w:r w:rsidR="00AD38EC">
        <w:rPr>
          <w:b w:val="0"/>
          <w:bCs w:val="0"/>
        </w:rPr>
        <w:fldChar w:fldCharType="separate"/>
      </w:r>
      <w:r w:rsidR="00AD38EC">
        <w:rPr>
          <w:b w:val="0"/>
          <w:bCs w:val="0"/>
          <w:noProof/>
        </w:rPr>
        <w:t>(Sharma et al. 2014; Ballesteros and Sharma 2019; Ontano et al. 2021; Ballesteros et al. 2022)</w:t>
      </w:r>
      <w:r w:rsidR="00AD38EC">
        <w:rPr>
          <w:b w:val="0"/>
          <w:bCs w:val="0"/>
        </w:rPr>
        <w:fldChar w:fldCharType="end"/>
      </w:r>
      <w:ins w:id="201" w:author="Hahn, Matthew" w:date="2023-11-11T16:02:00Z">
        <w:r w:rsidR="00824712">
          <w:rPr>
            <w:b w:val="0"/>
            <w:bCs w:val="0"/>
          </w:rPr>
          <w:t>,</w:t>
        </w:r>
      </w:ins>
      <w:del w:id="202" w:author="Hahn, Matthew" w:date="2023-11-11T16:02:00Z">
        <w:r w:rsidR="00E02B49" w:rsidDel="00824712">
          <w:rPr>
            <w:b w:val="0"/>
            <w:bCs w:val="0"/>
          </w:rPr>
          <w:delText xml:space="preserve">. </w:delText>
        </w:r>
        <w:r w:rsidR="00B73F06" w:rsidDel="00824712">
          <w:rPr>
            <w:b w:val="0"/>
            <w:bCs w:val="0"/>
          </w:rPr>
          <w:delText xml:space="preserve">This is </w:delText>
        </w:r>
      </w:del>
      <w:ins w:id="203" w:author="Hahn, Matthew" w:date="2023-11-11T16:02:00Z">
        <w:r w:rsidR="00824712">
          <w:rPr>
            <w:b w:val="0"/>
            <w:bCs w:val="0"/>
          </w:rPr>
          <w:t xml:space="preserve"> and </w:t>
        </w:r>
      </w:ins>
      <w:del w:id="204" w:author="Hahn, Matthew" w:date="2023-11-11T16:02:00Z">
        <w:r w:rsidR="00B73F06" w:rsidDel="00824712">
          <w:rPr>
            <w:b w:val="0"/>
            <w:bCs w:val="0"/>
          </w:rPr>
          <w:delText>opposed to</w:delText>
        </w:r>
      </w:del>
      <w:ins w:id="205" w:author="Hahn, Matthew" w:date="2023-11-11T16:02:00Z">
        <w:r w:rsidR="00824712">
          <w:rPr>
            <w:b w:val="0"/>
            <w:bCs w:val="0"/>
          </w:rPr>
          <w:t>rejects</w:t>
        </w:r>
      </w:ins>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4521E407" w14:textId="2F43A320" w:rsidR="00DD5014" w:rsidRDefault="00DD5014" w:rsidP="005E3A79">
      <w:pPr>
        <w:jc w:val="both"/>
        <w:rPr>
          <w:b w:val="0"/>
          <w:bCs w:val="0"/>
        </w:rPr>
      </w:pPr>
      <w:r>
        <w:rPr>
          <w:b w:val="0"/>
          <w:bCs w:val="0"/>
        </w:rPr>
        <w:tab/>
        <w:t xml:space="preserve">Our work shows that even for ancient polyploids, whole genome comparative evidence can still find signals of </w:t>
      </w:r>
      <w:del w:id="206" w:author="Hahn, Matthew" w:date="2023-11-11T16:03:00Z">
        <w:r w:rsidDel="00B4266C">
          <w:rPr>
            <w:b w:val="0"/>
            <w:bCs w:val="0"/>
          </w:rPr>
          <w:delText xml:space="preserve">the </w:delText>
        </w:r>
      </w:del>
      <w:r>
        <w:rPr>
          <w:b w:val="0"/>
          <w:bCs w:val="0"/>
        </w:rPr>
        <w:t>whole genome duplication</w:t>
      </w:r>
      <w:ins w:id="207" w:author="Hahn, Matthew" w:date="2023-11-11T16:03:00Z">
        <w:r w:rsidR="00B4266C">
          <w:rPr>
            <w:b w:val="0"/>
            <w:bCs w:val="0"/>
          </w:rPr>
          <w:t>s</w:t>
        </w:r>
      </w:ins>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A6DF4">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A6DF4">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 </w:instrTex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EN.CITE.DATA </w:instrText>
      </w:r>
      <w:r w:rsidR="000A6DF4">
        <w:rPr>
          <w:b w:val="0"/>
          <w:bCs w:val="0"/>
        </w:rPr>
      </w:r>
      <w:r w:rsidR="000A6DF4">
        <w:rPr>
          <w:b w:val="0"/>
          <w:bCs w:val="0"/>
        </w:rPr>
        <w:fldChar w:fldCharType="end"/>
      </w:r>
      <w:r w:rsidR="000A6DF4">
        <w:rPr>
          <w:b w:val="0"/>
          <w:bCs w:val="0"/>
        </w:rPr>
      </w:r>
      <w:r w:rsidR="000A6DF4">
        <w:rPr>
          <w:b w:val="0"/>
          <w:bCs w:val="0"/>
        </w:rPr>
        <w:fldChar w:fldCharType="separate"/>
      </w:r>
      <w:r w:rsidR="000A6DF4">
        <w:rPr>
          <w:b w:val="0"/>
          <w:bCs w:val="0"/>
          <w:noProof/>
        </w:rPr>
        <w:t>(Furlong and Holland 2002; Dehal and Boore 2005)</w:t>
      </w:r>
      <w:r w:rsidR="000A6DF4">
        <w:rPr>
          <w:b w:val="0"/>
          <w:bCs w:val="0"/>
        </w:rPr>
        <w:fldChar w:fldCharType="end"/>
      </w:r>
      <w:r w:rsidR="000A6DF4">
        <w:rPr>
          <w:b w:val="0"/>
          <w:bCs w:val="0"/>
        </w:rPr>
        <w:t xml:space="preserve">. Our work shows that this is also the case for Chelicerates. In the case of horseshoe crabs, duplications in </w:t>
      </w:r>
      <w:r w:rsidR="000A6DF4" w:rsidRPr="00B4266C">
        <w:rPr>
          <w:b w:val="0"/>
          <w:bCs w:val="0"/>
          <w:i/>
          <w:iCs/>
          <w:rPrChange w:id="208" w:author="Hahn, Matthew" w:date="2023-11-11T16:03:00Z">
            <w:rPr>
              <w:b w:val="0"/>
              <w:bCs w:val="0"/>
            </w:rPr>
          </w:rPrChange>
        </w:rPr>
        <w:t>Hox</w:t>
      </w:r>
      <w:r w:rsidR="000A6DF4">
        <w:rPr>
          <w:b w:val="0"/>
          <w:bCs w:val="0"/>
        </w:rPr>
        <w:t xml:space="preserve"> gene clusters coincide with synteny, peaks of synonymous divergence in intraspecific paralogs, and gene duplication </w:t>
      </w:r>
      <w:del w:id="209" w:author="Hahn, Matthew" w:date="2023-11-11T16:03:00Z">
        <w:r w:rsidR="000A6DF4" w:rsidDel="00B4266C">
          <w:rPr>
            <w:b w:val="0"/>
            <w:bCs w:val="0"/>
          </w:rPr>
          <w:delText xml:space="preserve">counts </w:delText>
        </w:r>
      </w:del>
      <w:ins w:id="210" w:author="Hahn, Matthew" w:date="2023-11-11T16:03:00Z">
        <w:r w:rsidR="00B4266C">
          <w:rPr>
            <w:b w:val="0"/>
            <w:bCs w:val="0"/>
          </w:rPr>
          <w:t xml:space="preserve">reconciliation </w:t>
        </w:r>
      </w:ins>
      <w:r w:rsidR="000A6DF4">
        <w:rPr>
          <w:b w:val="0"/>
          <w:bCs w:val="0"/>
        </w:rPr>
        <w:t xml:space="preserve">in the </w:t>
      </w:r>
      <w:ins w:id="211" w:author="Hahn, Matthew" w:date="2023-11-11T16:04:00Z">
        <w:r w:rsidR="00B4266C">
          <w:rPr>
            <w:b w:val="0"/>
            <w:bCs w:val="0"/>
          </w:rPr>
          <w:t>C</w:t>
        </w:r>
      </w:ins>
      <w:del w:id="212" w:author="Hahn, Matthew" w:date="2023-11-11T16:04:00Z">
        <w:r w:rsidR="000A6DF4" w:rsidDel="00B4266C">
          <w:rPr>
            <w:b w:val="0"/>
            <w:bCs w:val="0"/>
          </w:rPr>
          <w:delText>c</w:delText>
        </w:r>
      </w:del>
      <w:r w:rsidR="000A6DF4">
        <w:rPr>
          <w:b w:val="0"/>
          <w:bCs w:val="0"/>
        </w:rPr>
        <w:t>helicerate phylogeny. None of these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w:t>
      </w:r>
      <w:del w:id="213" w:author="Hahn, Matthew" w:date="2023-11-11T16:04:00Z">
        <w:r w:rsidR="000A6DF4" w:rsidDel="00B4266C">
          <w:rPr>
            <w:b w:val="0"/>
            <w:bCs w:val="0"/>
          </w:rPr>
          <w:delText xml:space="preserve"> with our sampling</w:delText>
        </w:r>
      </w:del>
      <w:r w:rsidR="000A6DF4">
        <w:rPr>
          <w:b w:val="0"/>
          <w:bCs w:val="0"/>
        </w:rPr>
        <w:t xml:space="preserve">. </w:t>
      </w:r>
    </w:p>
    <w:p w14:paraId="5D283628" w14:textId="77777777" w:rsidR="00187CEA" w:rsidRDefault="00187CEA" w:rsidP="005E3A79">
      <w:pPr>
        <w:jc w:val="both"/>
        <w:rPr>
          <w:b w:val="0"/>
          <w:bCs w:val="0"/>
        </w:rPr>
      </w:pPr>
    </w:p>
    <w:p w14:paraId="5EB8668C" w14:textId="77777777" w:rsidR="00187CEA" w:rsidRPr="000A6DF4" w:rsidRDefault="00187CEA" w:rsidP="005E3A79">
      <w:pPr>
        <w:jc w:val="both"/>
        <w:rPr>
          <w:b w:val="0"/>
          <w:bCs w:val="0"/>
        </w:rPr>
      </w:pP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4"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4F310F9F">
            <wp:extent cx="5943600" cy="6276975"/>
            <wp:effectExtent l="0" t="0" r="0" b="9525"/>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6C2638B0" w14:textId="65298A95"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 </w:instrTex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EN.CITE.DATA </w:instrText>
      </w:r>
      <w:r w:rsidR="005D72D1">
        <w:rPr>
          <w:b w:val="0"/>
          <w:bCs w:val="0"/>
        </w:rPr>
      </w:r>
      <w:r w:rsidR="005D72D1">
        <w:rPr>
          <w:b w:val="0"/>
          <w:bCs w:val="0"/>
        </w:rPr>
        <w:fldChar w:fldCharType="end"/>
      </w:r>
      <w:r w:rsidR="005D72D1">
        <w:rPr>
          <w:b w:val="0"/>
          <w:bCs w:val="0"/>
        </w:rPr>
      </w:r>
      <w:r w:rsidR="005D72D1">
        <w:rPr>
          <w:b w:val="0"/>
          <w:bCs w:val="0"/>
        </w:rPr>
        <w:fldChar w:fldCharType="separate"/>
      </w:r>
      <w:r w:rsidR="005D72D1">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three trees, taxonomic groups are labeled as follows: Ar. = Araneae (spiders); Sc. = Scorpiones (scorpions); Xi. = </w:t>
      </w:r>
      <w:r w:rsidR="005D72D1">
        <w:rPr>
          <w:b w:val="0"/>
          <w:bCs w:val="0"/>
        </w:rPr>
        <w:lastRenderedPageBreak/>
        <w:t>Xiphosura (horseshoe crabs); Ac. = Acariformes (mites); Pa. = Parasitiformes (mites and ticks)</w:t>
      </w:r>
      <w:r w:rsidR="007F4959">
        <w:rPr>
          <w:b w:val="0"/>
          <w:bCs w:val="0"/>
        </w:rPr>
        <w:t>; In. = Insecta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r w:rsidR="00B161F2">
        <w:rPr>
          <w:b w:val="0"/>
          <w:bCs w:val="0"/>
        </w:rPr>
        <w:t>singly-labeled</w:t>
      </w:r>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r w:rsidR="00B161F2">
        <w:rPr>
          <w:b w:val="0"/>
          <w:bCs w:val="0"/>
        </w:rPr>
        <w:t>target H1</w:t>
      </w:r>
      <w:r>
        <w:rPr>
          <w:b w:val="0"/>
          <w:bCs w:val="0"/>
        </w:rPr>
        <w:t xml:space="preserve"> branches (see Fig. 1). Larger </w:t>
      </w:r>
      <w:r w:rsidR="0042683F">
        <w:rPr>
          <w:b w:val="0"/>
          <w:bCs w:val="0"/>
        </w:rPr>
        <w:t>points</w:t>
      </w:r>
      <w:r>
        <w:rPr>
          <w:b w:val="0"/>
          <w:bCs w:val="0"/>
        </w:rPr>
        <w:t xml:space="preserve"> indicate autopolyploidy scenarios and smaller dots indicate allopolyploidy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4F1DAA4">
            <wp:extent cx="5029200" cy="7039468"/>
            <wp:effectExtent l="0" t="0" r="0" b="0"/>
            <wp:docPr id="279802014" name="Picture 1" descr="A diagram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descr="A diagram of different types of lin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4101" cy="7046327"/>
                    </a:xfrm>
                    <a:prstGeom prst="rect">
                      <a:avLst/>
                    </a:prstGeom>
                  </pic:spPr>
                </pic:pic>
              </a:graphicData>
            </a:graphic>
          </wp:inline>
        </w:drawing>
      </w:r>
    </w:p>
    <w:p w14:paraId="0F6A6D33" w14:textId="491F67F9" w:rsidR="00E02B49" w:rsidRDefault="003913C4" w:rsidP="003913C4">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0917A2">
        <w:rPr>
          <w:b w:val="0"/>
          <w:bCs w:val="0"/>
          <w:highlight w:val="yellow"/>
        </w:rPr>
        <w:t xml:space="preserve">See Supplemental File </w:t>
      </w:r>
      <w:r w:rsidR="000917A2" w:rsidRPr="000917A2">
        <w:rPr>
          <w:b w:val="0"/>
          <w:bCs w:val="0"/>
          <w:highlight w:val="yellow"/>
        </w:rPr>
        <w:t xml:space="preserve">X </w:t>
      </w:r>
      <w:r w:rsidR="00971D6B" w:rsidRPr="000917A2">
        <w:rPr>
          <w:b w:val="0"/>
          <w:bCs w:val="0"/>
          <w:highlight w:val="yellow"/>
        </w:rPr>
        <w:t>for all samples</w:t>
      </w:r>
      <w:r w:rsidR="00971D6B">
        <w:rPr>
          <w:b w:val="0"/>
          <w:bCs w:val="0"/>
        </w:rPr>
        <w:t xml:space="preserve">) from Acariformes (Ac.), Xiphosura (Xi.), Araneae (Ar.) and Scorpiones (Sc.). These samples all showed the highest levels of synteny </w:t>
      </w:r>
      <w:r w:rsidR="000917A2">
        <w:rPr>
          <w:b w:val="0"/>
          <w:bCs w:val="0"/>
        </w:rPr>
        <w:t>among</w:t>
      </w:r>
      <w:r w:rsidR="00971D6B">
        <w:rPr>
          <w:b w:val="0"/>
          <w:bCs w:val="0"/>
        </w:rPr>
        <w:t xml:space="preserve"> samples in each group. The species tree topology is shown on the far left.</w:t>
      </w:r>
      <w:r w:rsidR="00E02B49">
        <w:br w:type="page"/>
      </w:r>
    </w:p>
    <w:p w14:paraId="74D3342F" w14:textId="6585E0AA" w:rsidR="00247752" w:rsidRDefault="00305711" w:rsidP="00E02B49">
      <w:pPr>
        <w:pStyle w:val="Heading1"/>
      </w:pPr>
      <w:r w:rsidRPr="00E02B49">
        <w:lastRenderedPageBreak/>
        <w:t>References</w:t>
      </w:r>
    </w:p>
    <w:p w14:paraId="372B306C" w14:textId="77777777" w:rsidR="000A6DF4" w:rsidRPr="000A6DF4" w:rsidRDefault="009F6764" w:rsidP="000A6DF4">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0A6DF4" w:rsidRPr="000A6DF4">
        <w:t xml:space="preserve">Adams KL, Wendel JF. 2005. Polyploidy and genome evolution in plants. </w:t>
      </w:r>
      <w:r w:rsidR="000A6DF4" w:rsidRPr="000A6DF4">
        <w:rPr>
          <w:i/>
        </w:rPr>
        <w:t>Curr Opin Plant Biol</w:t>
      </w:r>
      <w:r w:rsidR="000A6DF4" w:rsidRPr="000A6DF4">
        <w:t>. 8:135-141.</w:t>
      </w:r>
    </w:p>
    <w:p w14:paraId="57B2F9E3" w14:textId="77777777" w:rsidR="000A6DF4" w:rsidRPr="000A6DF4" w:rsidRDefault="000A6DF4" w:rsidP="000A6DF4">
      <w:pPr>
        <w:pStyle w:val="EndNoteBibliography"/>
        <w:spacing w:after="0"/>
        <w:ind w:left="720" w:hanging="720"/>
      </w:pPr>
      <w:r w:rsidRPr="000A6DF4">
        <w:t xml:space="preserve">Amores A, Force A, Yan YL, Joly L, Amemiya C, Fritz A, Ho RK, Langeland J, Prince V, Wang YL, et al. 1998. Zebrafish hox clusters and vertebrate genome evolution. </w:t>
      </w:r>
      <w:r w:rsidRPr="000A6DF4">
        <w:rPr>
          <w:i/>
        </w:rPr>
        <w:t>Science</w:t>
      </w:r>
      <w:r w:rsidRPr="000A6DF4">
        <w:t>. 282:1711-1714.</w:t>
      </w:r>
    </w:p>
    <w:p w14:paraId="35B83A23" w14:textId="33159417" w:rsidR="000A6DF4" w:rsidRPr="000A6DF4" w:rsidRDefault="000A6DF4" w:rsidP="000A6DF4">
      <w:pPr>
        <w:pStyle w:val="EndNoteBibliography"/>
        <w:spacing w:after="0"/>
        <w:ind w:left="720" w:hanging="720"/>
      </w:pPr>
      <w:r w:rsidRPr="000A6DF4">
        <w:t xml:space="preserve">Assembly [Internet]. Bethesda (MD): National Library of Medicine (US) NCBI. 2012 - [cited 2023 Sep 14].  Available from: </w:t>
      </w:r>
      <w:hyperlink r:id="rId18" w:history="1">
        <w:r w:rsidRPr="000A6DF4">
          <w:rPr>
            <w:rStyle w:val="Hyperlink"/>
          </w:rPr>
          <w:t>https://www.ncbi.nlm.nih.gov/assembly/</w:t>
        </w:r>
      </w:hyperlink>
      <w:r w:rsidRPr="000A6DF4">
        <w:t>.</w:t>
      </w:r>
    </w:p>
    <w:p w14:paraId="459672E3" w14:textId="77777777" w:rsidR="000A6DF4" w:rsidRPr="000A6DF4" w:rsidRDefault="000A6DF4" w:rsidP="000A6DF4">
      <w:pPr>
        <w:pStyle w:val="EndNoteBibliography"/>
        <w:spacing w:after="0"/>
        <w:ind w:left="720" w:hanging="720"/>
      </w:pPr>
      <w:r w:rsidRPr="000A6DF4">
        <w:t xml:space="preserve">Ballesteros JA, Santibanez-Lopez CE, Baker CM, Benavides LR, Cunha TJ, Gainett G, Ontano AZ, Setton EVW, Arango CP, Gavish-Regev E, et al. 2022. Comprehensive species sampling and sophisticated algorithmic approaches refute the monophyly of arachnida. </w:t>
      </w:r>
      <w:r w:rsidRPr="000A6DF4">
        <w:rPr>
          <w:i/>
        </w:rPr>
        <w:t>Mol Biol Evol</w:t>
      </w:r>
      <w:r w:rsidRPr="000A6DF4">
        <w:t>. 39.</w:t>
      </w:r>
    </w:p>
    <w:p w14:paraId="2660132A" w14:textId="77777777" w:rsidR="000A6DF4" w:rsidRPr="000A6DF4" w:rsidRDefault="000A6DF4" w:rsidP="000A6DF4">
      <w:pPr>
        <w:pStyle w:val="EndNoteBibliography"/>
        <w:spacing w:after="0"/>
        <w:ind w:left="720" w:hanging="720"/>
      </w:pPr>
      <w:r w:rsidRPr="000A6DF4">
        <w:t xml:space="preserve">Ballesteros JA, Sharma PP. 2019. A critical appraisal of the placement of xiphosura (chelicerata) with account of known sources of phylogenetic error. </w:t>
      </w:r>
      <w:r w:rsidRPr="000A6DF4">
        <w:rPr>
          <w:i/>
        </w:rPr>
        <w:t>Syst Biol</w:t>
      </w:r>
      <w:r w:rsidRPr="000A6DF4">
        <w:t>. 68:896-917.</w:t>
      </w:r>
    </w:p>
    <w:p w14:paraId="3F1F3BB1" w14:textId="77777777" w:rsidR="000A6DF4" w:rsidRPr="000A6DF4" w:rsidRDefault="000A6DF4" w:rsidP="000A6DF4">
      <w:pPr>
        <w:pStyle w:val="EndNoteBibliography"/>
        <w:spacing w:after="0"/>
        <w:ind w:left="720" w:hanging="720"/>
      </w:pPr>
      <w:r w:rsidRPr="000A6DF4">
        <w:t xml:space="preserve">Barker MS, Arrigo N, Baniaga AE, Li Z, Levin DA. 2016. On the relative abundance of autopolyploids and allopolyploids. </w:t>
      </w:r>
      <w:r w:rsidRPr="000A6DF4">
        <w:rPr>
          <w:i/>
        </w:rPr>
        <w:t>New Phytologist</w:t>
      </w:r>
      <w:r w:rsidRPr="000A6DF4">
        <w:t>. 210:391-398.</w:t>
      </w:r>
    </w:p>
    <w:p w14:paraId="70D76ABA" w14:textId="77777777" w:rsidR="000A6DF4" w:rsidRPr="000A6DF4" w:rsidRDefault="000A6DF4" w:rsidP="000A6DF4">
      <w:pPr>
        <w:pStyle w:val="EndNoteBibliography"/>
        <w:spacing w:after="0"/>
        <w:ind w:left="720" w:hanging="720"/>
      </w:pPr>
      <w:r w:rsidRPr="000A6DF4">
        <w:t xml:space="preserve">Barker MS, Dlugosch KM, Dinh L, Challa RS, Kane NC, King MG, Rieseberg LH. 2010. Evopipes.Net: Bioinformatic tools for ecological and evolutionary genomics. </w:t>
      </w:r>
      <w:r w:rsidRPr="000A6DF4">
        <w:rPr>
          <w:i/>
        </w:rPr>
        <w:t>Evol Bioinform Online</w:t>
      </w:r>
      <w:r w:rsidRPr="000A6DF4">
        <w:t>. 6:143-149.</w:t>
      </w:r>
    </w:p>
    <w:p w14:paraId="78B51FBC" w14:textId="77777777" w:rsidR="000A6DF4" w:rsidRPr="000A6DF4" w:rsidRDefault="000A6DF4" w:rsidP="000A6DF4">
      <w:pPr>
        <w:pStyle w:val="EndNoteBibliography"/>
        <w:spacing w:after="0"/>
        <w:ind w:left="720" w:hanging="720"/>
      </w:pPr>
      <w:r w:rsidRPr="000A6DF4">
        <w:t xml:space="preserve">Blanc G, Wolfe KH. 2004. Widespread paleopolyploidy in model plant species inferred from age distributions of duplicate genes. </w:t>
      </w:r>
      <w:r w:rsidRPr="000A6DF4">
        <w:rPr>
          <w:i/>
        </w:rPr>
        <w:t>Plant Cell</w:t>
      </w:r>
      <w:r w:rsidRPr="000A6DF4">
        <w:t>. 16:1667-1678.</w:t>
      </w:r>
    </w:p>
    <w:p w14:paraId="68E99693" w14:textId="77777777" w:rsidR="000A6DF4" w:rsidRPr="000A6DF4" w:rsidRDefault="000A6DF4" w:rsidP="000A6DF4">
      <w:pPr>
        <w:pStyle w:val="EndNoteBibliography"/>
        <w:spacing w:after="0"/>
        <w:ind w:left="720" w:hanging="720"/>
      </w:pPr>
      <w:r w:rsidRPr="000A6DF4">
        <w:t xml:space="preserve">Cannon SB, McKain MR, Harkess A, Nelson MN, Dash S, Deyholos MK, Peng Y, Joyce B, Stewart CN, Jr., Rolf M, et al. 2015. Multiple polyploidy events in the early radiation of nodulating and nonnodulating legumes. </w:t>
      </w:r>
      <w:r w:rsidRPr="000A6DF4">
        <w:rPr>
          <w:i/>
        </w:rPr>
        <w:t>Mol Biol Evol</w:t>
      </w:r>
      <w:r w:rsidRPr="000A6DF4">
        <w:t>. 32:193-210.</w:t>
      </w:r>
    </w:p>
    <w:p w14:paraId="644EFC89" w14:textId="77777777" w:rsidR="000A6DF4" w:rsidRPr="000A6DF4" w:rsidRDefault="000A6DF4" w:rsidP="000A6DF4">
      <w:pPr>
        <w:pStyle w:val="EndNoteBibliography"/>
        <w:spacing w:after="0"/>
        <w:ind w:left="720" w:hanging="720"/>
      </w:pPr>
      <w:r w:rsidRPr="000A6DF4">
        <w:t xml:space="preserve">Chen K, Durand D, Farach-Colton M. 2000. Notung: A program for dating gene duplications and optimizing gene family trees. </w:t>
      </w:r>
      <w:r w:rsidRPr="000A6DF4">
        <w:rPr>
          <w:i/>
        </w:rPr>
        <w:t>J Comput Biol</w:t>
      </w:r>
      <w:r w:rsidRPr="000A6DF4">
        <w:t>. 7:429-447.</w:t>
      </w:r>
    </w:p>
    <w:p w14:paraId="75F77934" w14:textId="77777777" w:rsidR="000A6DF4" w:rsidRPr="000A6DF4" w:rsidRDefault="000A6DF4" w:rsidP="000A6DF4">
      <w:pPr>
        <w:pStyle w:val="EndNoteBibliography"/>
        <w:spacing w:after="0"/>
        <w:ind w:left="720" w:hanging="720"/>
      </w:pPr>
      <w:r w:rsidRPr="000A6DF4">
        <w:t xml:space="preserve">Crow KD, Wagner GP, Investigators ST-NY. 2006. Proceedings of the smbe tri-national young investigators' workshop 2005. What is the role of genome duplication in the evolution of complexity and diversity? </w:t>
      </w:r>
      <w:r w:rsidRPr="000A6DF4">
        <w:rPr>
          <w:i/>
        </w:rPr>
        <w:t>Mol Biol Evol</w:t>
      </w:r>
      <w:r w:rsidRPr="000A6DF4">
        <w:t>. 23:887-892.</w:t>
      </w:r>
    </w:p>
    <w:p w14:paraId="33A47F0D" w14:textId="77777777" w:rsidR="000A6DF4" w:rsidRPr="000A6DF4" w:rsidRDefault="000A6DF4" w:rsidP="000A6DF4">
      <w:pPr>
        <w:pStyle w:val="EndNoteBibliography"/>
        <w:spacing w:after="0"/>
        <w:ind w:left="720" w:hanging="720"/>
      </w:pPr>
      <w:r w:rsidRPr="000A6DF4">
        <w:t xml:space="preserve">Dehal P, Boore JL. 2005. Two rounds of whole genome duplication in the ancestral vertebrate. </w:t>
      </w:r>
      <w:r w:rsidRPr="000A6DF4">
        <w:rPr>
          <w:i/>
        </w:rPr>
        <w:t>PLoS Biol</w:t>
      </w:r>
      <w:r w:rsidRPr="000A6DF4">
        <w:t>. 3:e314.</w:t>
      </w:r>
    </w:p>
    <w:p w14:paraId="5E588090" w14:textId="77777777" w:rsidR="000A6DF4" w:rsidRPr="000A6DF4" w:rsidRDefault="000A6DF4" w:rsidP="000A6DF4">
      <w:pPr>
        <w:pStyle w:val="EndNoteBibliography"/>
        <w:spacing w:after="0"/>
        <w:ind w:left="720" w:hanging="720"/>
      </w:pPr>
      <w:r w:rsidRPr="000A6DF4">
        <w:t xml:space="preserve">Fan Z, Yuan T, Liu P, Wang LY, Jin JF, Zhang F, Zhang ZS. 2021. A chromosome-level genome of the spider trichonephila antipodiana reveals the genetic basis of its polyphagy and evidence of an ancient whole-genome duplication event. </w:t>
      </w:r>
      <w:r w:rsidRPr="000A6DF4">
        <w:rPr>
          <w:i/>
        </w:rPr>
        <w:t>Gigascience</w:t>
      </w:r>
      <w:r w:rsidRPr="000A6DF4">
        <w:t>. 10.</w:t>
      </w:r>
    </w:p>
    <w:p w14:paraId="7D667A04" w14:textId="77777777" w:rsidR="000A6DF4" w:rsidRPr="000A6DF4" w:rsidRDefault="000A6DF4" w:rsidP="000A6DF4">
      <w:pPr>
        <w:pStyle w:val="EndNoteBibliography"/>
        <w:spacing w:after="0"/>
        <w:ind w:left="720" w:hanging="720"/>
      </w:pPr>
      <w:r w:rsidRPr="000A6DF4">
        <w:t xml:space="preserve">Furlong RF, Holland PW. 2002. Were vertebrates octoploid? </w:t>
      </w:r>
      <w:r w:rsidRPr="000A6DF4">
        <w:rPr>
          <w:i/>
        </w:rPr>
        <w:t>Philosophical Transactions of the Royal Society of London. Series B: Biological Sciences</w:t>
      </w:r>
      <w:r w:rsidRPr="000A6DF4">
        <w:t>. 357:531-544.</w:t>
      </w:r>
    </w:p>
    <w:p w14:paraId="225C08E3" w14:textId="77777777" w:rsidR="000A6DF4" w:rsidRPr="000A6DF4" w:rsidRDefault="000A6DF4" w:rsidP="000A6DF4">
      <w:pPr>
        <w:pStyle w:val="EndNoteBibliography"/>
        <w:spacing w:after="0"/>
        <w:ind w:left="720" w:hanging="720"/>
      </w:pPr>
      <w:r w:rsidRPr="000A6DF4">
        <w:t xml:space="preserve">Hoang DT, Chernomor O, von Haeseler A, Minh BQ, Vinh LS. 2018. Ufboot2: Improving the ultrafast bootstrap approximation. </w:t>
      </w:r>
      <w:r w:rsidRPr="000A6DF4">
        <w:rPr>
          <w:i/>
        </w:rPr>
        <w:t>Mol Biol Evol</w:t>
      </w:r>
      <w:r w:rsidRPr="000A6DF4">
        <w:t>. 35:518-522.</w:t>
      </w:r>
    </w:p>
    <w:p w14:paraId="4FF36169" w14:textId="77777777" w:rsidR="000A6DF4" w:rsidRPr="000A6DF4" w:rsidRDefault="000A6DF4" w:rsidP="000A6DF4">
      <w:pPr>
        <w:pStyle w:val="EndNoteBibliography"/>
        <w:spacing w:after="0"/>
        <w:ind w:left="720" w:hanging="720"/>
      </w:pPr>
      <w:r w:rsidRPr="000A6DF4">
        <w:t xml:space="preserve">Hunter JD. 2007. Matplotlib: A 2d graphics environment. </w:t>
      </w:r>
      <w:r w:rsidRPr="000A6DF4">
        <w:rPr>
          <w:i/>
        </w:rPr>
        <w:t>Computing in Science &amp; Engineering</w:t>
      </w:r>
      <w:r w:rsidRPr="000A6DF4">
        <w:t>. 9:90-95.</w:t>
      </w:r>
    </w:p>
    <w:p w14:paraId="5EDB376B" w14:textId="77777777" w:rsidR="000A6DF4" w:rsidRPr="000A6DF4" w:rsidRDefault="000A6DF4" w:rsidP="000A6DF4">
      <w:pPr>
        <w:pStyle w:val="EndNoteBibliography"/>
        <w:spacing w:after="0"/>
        <w:ind w:left="720" w:hanging="720"/>
      </w:pPr>
      <w:r w:rsidRPr="000A6DF4">
        <w:t xml:space="preserve">i5K C. 2013. The i5k initiative: Advancing arthropod genomics for knowledge, human health, agriculture, and the environment. </w:t>
      </w:r>
      <w:r w:rsidRPr="000A6DF4">
        <w:rPr>
          <w:i/>
        </w:rPr>
        <w:t>J Hered</w:t>
      </w:r>
      <w:r w:rsidRPr="000A6DF4">
        <w:t>. 104:595-600.</w:t>
      </w:r>
    </w:p>
    <w:p w14:paraId="399F7B2E" w14:textId="77777777" w:rsidR="000A6DF4" w:rsidRPr="000A6DF4" w:rsidRDefault="000A6DF4" w:rsidP="000A6DF4">
      <w:pPr>
        <w:pStyle w:val="EndNoteBibliography"/>
        <w:spacing w:after="0"/>
        <w:ind w:left="720" w:hanging="720"/>
      </w:pPr>
      <w:r w:rsidRPr="000A6DF4">
        <w:t xml:space="preserve">Junier T, Zdobnov EM. 2010. The newick utilities: High-throughput phylogenetic tree processing in the unix shell. </w:t>
      </w:r>
      <w:r w:rsidRPr="000A6DF4">
        <w:rPr>
          <w:i/>
        </w:rPr>
        <w:t>Bioinformatics</w:t>
      </w:r>
      <w:r w:rsidRPr="000A6DF4">
        <w:t>. 26:1669-1670.</w:t>
      </w:r>
    </w:p>
    <w:p w14:paraId="1F355B28" w14:textId="77777777" w:rsidR="000A6DF4" w:rsidRPr="000A6DF4" w:rsidRDefault="000A6DF4" w:rsidP="000A6DF4">
      <w:pPr>
        <w:pStyle w:val="EndNoteBibliography"/>
        <w:spacing w:after="0"/>
        <w:ind w:left="720" w:hanging="720"/>
      </w:pPr>
      <w:r w:rsidRPr="000A6DF4">
        <w:t xml:space="preserve">Katoh K, Standley DM. 2013. Mafft multiple sequence alignment software version 7: Improvements in performance and usability. </w:t>
      </w:r>
      <w:r w:rsidRPr="000A6DF4">
        <w:rPr>
          <w:i/>
        </w:rPr>
        <w:t>Mol Biol Evol</w:t>
      </w:r>
      <w:r w:rsidRPr="000A6DF4">
        <w:t>. 30:772-780.</w:t>
      </w:r>
    </w:p>
    <w:p w14:paraId="00133446" w14:textId="77777777" w:rsidR="000A6DF4" w:rsidRPr="000A6DF4" w:rsidRDefault="000A6DF4" w:rsidP="000A6DF4">
      <w:pPr>
        <w:pStyle w:val="EndNoteBibliography"/>
        <w:spacing w:after="0"/>
        <w:ind w:left="720" w:hanging="720"/>
      </w:pPr>
      <w:r w:rsidRPr="000A6DF4">
        <w:lastRenderedPageBreak/>
        <w:t xml:space="preserve">Kenny NJ, Chan KW, Nong W, Qu Z, Maeso I, Yip HY, Chan TF, Kwan HS, Holland PWH, Chu KH, Hui JHL. 2017. Ancestral whole-genome duplication in the marine chelicerate horseshoe crabs. </w:t>
      </w:r>
      <w:r w:rsidRPr="000A6DF4">
        <w:rPr>
          <w:i/>
        </w:rPr>
        <w:t>Heredity (Edinb)</w:t>
      </w:r>
      <w:r w:rsidRPr="000A6DF4">
        <w:t>. 119:388.</w:t>
      </w:r>
    </w:p>
    <w:p w14:paraId="6C4DB8CA" w14:textId="77777777" w:rsidR="000A6DF4" w:rsidRPr="000A6DF4" w:rsidRDefault="000A6DF4" w:rsidP="000A6DF4">
      <w:pPr>
        <w:pStyle w:val="EndNoteBibliography"/>
        <w:spacing w:after="0"/>
        <w:ind w:left="720" w:hanging="720"/>
      </w:pPr>
      <w:r w:rsidRPr="000A6DF4">
        <w:t xml:space="preserve">Li L, Stoeckert CJ, Jr., Roos DS. 2003. Orthomcl: Identification of ortholog groups for eukaryotic genomes. </w:t>
      </w:r>
      <w:r w:rsidRPr="000A6DF4">
        <w:rPr>
          <w:i/>
        </w:rPr>
        <w:t>Genome Res</w:t>
      </w:r>
      <w:r w:rsidRPr="000A6DF4">
        <w:t>. 13:2178-2189.</w:t>
      </w:r>
    </w:p>
    <w:p w14:paraId="77E7DC5C" w14:textId="77777777" w:rsidR="000A6DF4" w:rsidRPr="000A6DF4" w:rsidRDefault="000A6DF4" w:rsidP="000A6DF4">
      <w:pPr>
        <w:pStyle w:val="EndNoteBibliography"/>
        <w:spacing w:after="0"/>
        <w:ind w:left="720" w:hanging="720"/>
      </w:pPr>
      <w:r w:rsidRPr="000A6DF4">
        <w:t xml:space="preserve">Lynch M, Conery JS. 2000. The evolutionary fate and consequences of duplicate genes. </w:t>
      </w:r>
      <w:r w:rsidRPr="000A6DF4">
        <w:rPr>
          <w:i/>
        </w:rPr>
        <w:t>Science</w:t>
      </w:r>
      <w:r w:rsidRPr="000A6DF4">
        <w:t>. 290:1151-1155.</w:t>
      </w:r>
    </w:p>
    <w:p w14:paraId="19768C33" w14:textId="77777777" w:rsidR="000A6DF4" w:rsidRPr="000A6DF4" w:rsidRDefault="000A6DF4" w:rsidP="000A6DF4">
      <w:pPr>
        <w:pStyle w:val="EndNoteBibliography"/>
        <w:spacing w:after="0"/>
        <w:ind w:left="720" w:hanging="720"/>
      </w:pPr>
      <w:r w:rsidRPr="000A6DF4">
        <w:t xml:space="preserve">Ma LJ, Ibrahim AS, Skory C, Grabherr MG, Burger G, Butler M, Elias M, Idnurm A, Lang BF, Sone T, et al. 2009. Genomic analysis of the basal lineage fungus rhizopus oryzae reveals a whole-genome duplication. </w:t>
      </w:r>
      <w:r w:rsidRPr="000A6DF4">
        <w:rPr>
          <w:i/>
        </w:rPr>
        <w:t>PLoS Genet</w:t>
      </w:r>
      <w:r w:rsidRPr="000A6DF4">
        <w:t>. 5:e1000549.</w:t>
      </w:r>
    </w:p>
    <w:p w14:paraId="6E191A39" w14:textId="77777777" w:rsidR="000A6DF4" w:rsidRPr="000A6DF4" w:rsidRDefault="000A6DF4" w:rsidP="000A6DF4">
      <w:pPr>
        <w:pStyle w:val="EndNoteBibliography"/>
        <w:spacing w:after="0"/>
        <w:ind w:left="720" w:hanging="720"/>
      </w:pPr>
      <w:r w:rsidRPr="000A6DF4">
        <w:t xml:space="preserve">Masterson J. 1994. Stomatal size in fossil plants: Evidence for polyploidy in majority of angiosperms. </w:t>
      </w:r>
      <w:r w:rsidRPr="000A6DF4">
        <w:rPr>
          <w:i/>
        </w:rPr>
        <w:t>Science</w:t>
      </w:r>
      <w:r w:rsidRPr="000A6DF4">
        <w:t>. 264:421-424.</w:t>
      </w:r>
    </w:p>
    <w:p w14:paraId="2A56D18D" w14:textId="77777777" w:rsidR="000A6DF4" w:rsidRPr="000A6DF4" w:rsidRDefault="000A6DF4" w:rsidP="000A6DF4">
      <w:pPr>
        <w:pStyle w:val="EndNoteBibliography"/>
        <w:spacing w:after="0"/>
        <w:ind w:left="720" w:hanging="720"/>
      </w:pPr>
      <w:r w:rsidRPr="000A6DF4">
        <w:t xml:space="preserve">Nguyen LT, Schmidt HA, von Haeseler A, Minh BQ. 2015. Iq-tree: A fast and effective stochastic algorithm for estimating maximum-likelihood phylogenies. </w:t>
      </w:r>
      <w:r w:rsidRPr="000A6DF4">
        <w:rPr>
          <w:i/>
        </w:rPr>
        <w:t>Mol Biol Evol</w:t>
      </w:r>
      <w:r w:rsidRPr="000A6DF4">
        <w:t>. 32:268-274.</w:t>
      </w:r>
    </w:p>
    <w:p w14:paraId="5C2748E4" w14:textId="77777777" w:rsidR="000A6DF4" w:rsidRPr="000A6DF4" w:rsidRDefault="000A6DF4" w:rsidP="000A6DF4">
      <w:pPr>
        <w:pStyle w:val="EndNoteBibliography"/>
        <w:spacing w:after="0"/>
        <w:ind w:left="720" w:hanging="720"/>
      </w:pPr>
      <w:r w:rsidRPr="000A6DF4">
        <w:t xml:space="preserve">Nong W, Qu Z, Li Y, Barton-Owen T, Wong AYP, Yip HY, Lee HT, Narayana S, Baril T, Swale T, et al. 2021. Horseshoe crab genomes reveal the evolution of genes and micrornas after three rounds of whole genome duplication. </w:t>
      </w:r>
      <w:r w:rsidRPr="000A6DF4">
        <w:rPr>
          <w:i/>
        </w:rPr>
        <w:t>Commun Biol</w:t>
      </w:r>
      <w:r w:rsidRPr="000A6DF4">
        <w:t>. 4:83.</w:t>
      </w:r>
    </w:p>
    <w:p w14:paraId="508C184B" w14:textId="77777777" w:rsidR="000A6DF4" w:rsidRPr="000A6DF4" w:rsidRDefault="000A6DF4" w:rsidP="000A6DF4">
      <w:pPr>
        <w:pStyle w:val="EndNoteBibliography"/>
        <w:spacing w:after="0"/>
        <w:ind w:left="720" w:hanging="720"/>
      </w:pPr>
      <w:r w:rsidRPr="000A6DF4">
        <w:t xml:space="preserve">Nossa CW, Havlak P, Yue JX, Lv J, Vincent KY, Brockmann HJ, Putnam NH. 2014. Joint assembly and genetic mapping of the atlantic horseshoe crab genome reveals ancient whole genome duplication. </w:t>
      </w:r>
      <w:r w:rsidRPr="000A6DF4">
        <w:rPr>
          <w:i/>
        </w:rPr>
        <w:t>Gigascience</w:t>
      </w:r>
      <w:r w:rsidRPr="000A6DF4">
        <w:t>. 3:9.</w:t>
      </w:r>
    </w:p>
    <w:p w14:paraId="1D414A84" w14:textId="77777777" w:rsidR="000A6DF4" w:rsidRPr="000A6DF4" w:rsidRDefault="000A6DF4" w:rsidP="000A6DF4">
      <w:pPr>
        <w:pStyle w:val="EndNoteBibliography"/>
        <w:spacing w:after="0"/>
        <w:ind w:left="720" w:hanging="720"/>
      </w:pPr>
      <w:r w:rsidRPr="000A6DF4">
        <w:t>Ohno S. 1970. Evolution by gene duplication: Springer-Verlag.</w:t>
      </w:r>
    </w:p>
    <w:p w14:paraId="54B36796" w14:textId="77777777" w:rsidR="000A6DF4" w:rsidRPr="000A6DF4" w:rsidRDefault="000A6DF4" w:rsidP="000A6DF4">
      <w:pPr>
        <w:pStyle w:val="EndNoteBibliography"/>
        <w:spacing w:after="0"/>
        <w:ind w:left="720" w:hanging="720"/>
      </w:pPr>
      <w:r w:rsidRPr="000A6DF4">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0A6DF4">
        <w:rPr>
          <w:i/>
        </w:rPr>
        <w:t>Mol Biol Evol</w:t>
      </w:r>
      <w:r w:rsidRPr="000A6DF4">
        <w:t>. 38:2446-2467.</w:t>
      </w:r>
    </w:p>
    <w:p w14:paraId="49C188BB" w14:textId="77777777" w:rsidR="000A6DF4" w:rsidRPr="000A6DF4" w:rsidRDefault="000A6DF4" w:rsidP="000A6DF4">
      <w:pPr>
        <w:pStyle w:val="EndNoteBibliography"/>
        <w:spacing w:after="0"/>
        <w:ind w:left="720" w:hanging="720"/>
      </w:pPr>
      <w:r w:rsidRPr="000A6DF4">
        <w:t xml:space="preserve">Pfeil BE, Schlueter JA, Shoemaker RC, Doyle JJ. 2005. Placing paleopolyploidy in relation to taxon divergence: A phylogenetic analysis in legumes using 39 gene families. </w:t>
      </w:r>
      <w:r w:rsidRPr="000A6DF4">
        <w:rPr>
          <w:i/>
        </w:rPr>
        <w:t>Syst Biol</w:t>
      </w:r>
      <w:r w:rsidRPr="000A6DF4">
        <w:t>. 54:441-454.</w:t>
      </w:r>
    </w:p>
    <w:p w14:paraId="4BAE73C0" w14:textId="77777777" w:rsidR="000A6DF4" w:rsidRPr="000A6DF4" w:rsidRDefault="000A6DF4" w:rsidP="000A6DF4">
      <w:pPr>
        <w:pStyle w:val="EndNoteBibliography"/>
        <w:spacing w:after="0"/>
        <w:ind w:left="720" w:hanging="720"/>
      </w:pPr>
      <w:r w:rsidRPr="000A6DF4">
        <w:t xml:space="preserve">Rabiee M, Sayyari E, Mirarab S. 2019. Multi-allele species reconstruction using astral. </w:t>
      </w:r>
      <w:r w:rsidRPr="000A6DF4">
        <w:rPr>
          <w:i/>
        </w:rPr>
        <w:t>Mol Phylogenet Evol</w:t>
      </w:r>
      <w:r w:rsidRPr="000A6DF4">
        <w:t>. 130:286-296.</w:t>
      </w:r>
    </w:p>
    <w:p w14:paraId="07D90D97" w14:textId="77777777" w:rsidR="000A6DF4" w:rsidRPr="000A6DF4" w:rsidRDefault="000A6DF4" w:rsidP="000A6DF4">
      <w:pPr>
        <w:pStyle w:val="EndNoteBibliography"/>
        <w:spacing w:after="0"/>
        <w:ind w:left="720" w:hanging="720"/>
      </w:pPr>
      <w:r w:rsidRPr="000A6DF4">
        <w:t xml:space="preserve">Schwager EE, Sharma PP, Clarke T, Leite DJ, Wierschin T, Pechmann M, Akiyama-Oda Y, Esposito L, Bechsgaard J, Bilde T, et al. 2017. The house spider genome reveals an ancient whole-genome duplication during arachnid evolution. </w:t>
      </w:r>
      <w:r w:rsidRPr="000A6DF4">
        <w:rPr>
          <w:i/>
        </w:rPr>
        <w:t>BMC Biol</w:t>
      </w:r>
      <w:r w:rsidRPr="000A6DF4">
        <w:t>. 15:62.</w:t>
      </w:r>
    </w:p>
    <w:p w14:paraId="645C2D37" w14:textId="77777777" w:rsidR="000A6DF4" w:rsidRPr="000A6DF4" w:rsidRDefault="000A6DF4" w:rsidP="000A6DF4">
      <w:pPr>
        <w:pStyle w:val="EndNoteBibliography"/>
        <w:spacing w:after="0"/>
        <w:ind w:left="720" w:hanging="720"/>
      </w:pPr>
      <w:r w:rsidRPr="000A6DF4">
        <w:t xml:space="preserve">Sela I, Ashkenazy H, Katoh K, Pupko T. 2015. Guidance2: Accurate detection of unreliable alignment regions accounting for the uncertainty of multiple parameters. </w:t>
      </w:r>
      <w:r w:rsidRPr="000A6DF4">
        <w:rPr>
          <w:i/>
        </w:rPr>
        <w:t>Nucleic Acids Res</w:t>
      </w:r>
      <w:r w:rsidRPr="000A6DF4">
        <w:t>. 43:W7-14.</w:t>
      </w:r>
    </w:p>
    <w:p w14:paraId="2D37A4C3" w14:textId="77777777" w:rsidR="000A6DF4" w:rsidRPr="000A6DF4" w:rsidRDefault="000A6DF4" w:rsidP="000A6DF4">
      <w:pPr>
        <w:pStyle w:val="EndNoteBibliography"/>
        <w:spacing w:after="0"/>
        <w:ind w:left="720" w:hanging="720"/>
      </w:pPr>
      <w:r w:rsidRPr="000A6DF4">
        <w:t xml:space="preserve">Sharma PP, Kaluziak ST, Perez-Porro AR, Gonzalez VL, Hormiga G, Wheeler WC, Giribet G. 2014. Phylogenomic interrogation of arachnida reveals systemic conflicts in phylogenetic signal. </w:t>
      </w:r>
      <w:r w:rsidRPr="000A6DF4">
        <w:rPr>
          <w:i/>
        </w:rPr>
        <w:t>Mol Biol Evol</w:t>
      </w:r>
      <w:r w:rsidRPr="000A6DF4">
        <w:t>. 31:2963-2984.</w:t>
      </w:r>
    </w:p>
    <w:p w14:paraId="1DF7959F" w14:textId="77777777" w:rsidR="000A6DF4" w:rsidRPr="000A6DF4" w:rsidRDefault="000A6DF4" w:rsidP="000A6DF4">
      <w:pPr>
        <w:pStyle w:val="EndNoteBibliography"/>
        <w:spacing w:after="0"/>
        <w:ind w:left="720" w:hanging="720"/>
      </w:pPr>
      <w:r w:rsidRPr="000A6DF4">
        <w:t xml:space="preserve">Shingate P, Ravi V, Prasad A, Tay BH, Garg KM, Chattopadhyay B, Yap LM, Rheindt FE, Venkatesh B. 2020a. Chromosome-level assembly of the horseshoe crab genome provides insights into its genome evolution. </w:t>
      </w:r>
      <w:r w:rsidRPr="000A6DF4">
        <w:rPr>
          <w:i/>
        </w:rPr>
        <w:t>Nat Commun</w:t>
      </w:r>
      <w:r w:rsidRPr="000A6DF4">
        <w:t>. 11:2322.</w:t>
      </w:r>
    </w:p>
    <w:p w14:paraId="3574A6CC" w14:textId="77777777" w:rsidR="000A6DF4" w:rsidRPr="000A6DF4" w:rsidRDefault="000A6DF4" w:rsidP="000A6DF4">
      <w:pPr>
        <w:pStyle w:val="EndNoteBibliography"/>
        <w:spacing w:after="0"/>
        <w:ind w:left="720" w:hanging="720"/>
      </w:pPr>
      <w:r w:rsidRPr="000A6DF4">
        <w:t xml:space="preserve">Shingate P, Ravi V, Prasad A, Tay BH, Venkatesh B. 2020b. Chromosome-level genome assembly of the coastal horseshoe crab (tachypleus gigas). </w:t>
      </w:r>
      <w:r w:rsidRPr="000A6DF4">
        <w:rPr>
          <w:i/>
        </w:rPr>
        <w:t>Mol Ecol Resour</w:t>
      </w:r>
      <w:r w:rsidRPr="000A6DF4">
        <w:t>. 20:1748-1760.</w:t>
      </w:r>
    </w:p>
    <w:p w14:paraId="5E6A8086" w14:textId="77777777" w:rsidR="000A6DF4" w:rsidRPr="000A6DF4" w:rsidRDefault="000A6DF4" w:rsidP="000A6DF4">
      <w:pPr>
        <w:pStyle w:val="EndNoteBibliography"/>
        <w:spacing w:after="0"/>
        <w:ind w:left="720" w:hanging="720"/>
      </w:pPr>
      <w:r w:rsidRPr="000A6DF4">
        <w:lastRenderedPageBreak/>
        <w:t xml:space="preserve">Shultz JW. 1990. Evolutionary morphology and phylogeny of arachnida. </w:t>
      </w:r>
      <w:r w:rsidRPr="000A6DF4">
        <w:rPr>
          <w:i/>
        </w:rPr>
        <w:t>Cladistics</w:t>
      </w:r>
      <w:r w:rsidRPr="000A6DF4">
        <w:t>. 6:1-38.</w:t>
      </w:r>
    </w:p>
    <w:p w14:paraId="1D867F1A" w14:textId="77777777" w:rsidR="000A6DF4" w:rsidRPr="000A6DF4" w:rsidRDefault="000A6DF4" w:rsidP="000A6DF4">
      <w:pPr>
        <w:pStyle w:val="EndNoteBibliography"/>
        <w:spacing w:after="0"/>
        <w:ind w:left="720" w:hanging="720"/>
      </w:pPr>
      <w:r w:rsidRPr="000A6DF4">
        <w:t xml:space="preserve">Thomas GWC, Ather SH, Hahn MW. 2017. Gene-tree reconciliation with mul-trees to resolve polyploidy events. </w:t>
      </w:r>
      <w:r w:rsidRPr="000A6DF4">
        <w:rPr>
          <w:i/>
        </w:rPr>
        <w:t>Syst Biol</w:t>
      </w:r>
      <w:r w:rsidRPr="000A6DF4">
        <w:t>. 66:1007-1018.</w:t>
      </w:r>
    </w:p>
    <w:p w14:paraId="451BF498" w14:textId="77777777" w:rsidR="000A6DF4" w:rsidRPr="000A6DF4" w:rsidRDefault="000A6DF4" w:rsidP="000A6DF4">
      <w:pPr>
        <w:pStyle w:val="EndNoteBibliography"/>
        <w:spacing w:after="0"/>
        <w:ind w:left="720" w:hanging="720"/>
      </w:pPr>
      <w:r w:rsidRPr="000A6DF4">
        <w:t xml:space="preserve">Thomas GWC, Dohmen E, Hughes DST, Murali SC, Poelchau M, Glastad K, Anstead CA, Ayoub NA, Batterham P, Bellair M, et al. 2020. Gene content evolution in the arthropods. </w:t>
      </w:r>
      <w:r w:rsidRPr="000A6DF4">
        <w:rPr>
          <w:i/>
        </w:rPr>
        <w:t>Genome Biol</w:t>
      </w:r>
      <w:r w:rsidRPr="000A6DF4">
        <w:t>. 21:15.</w:t>
      </w:r>
    </w:p>
    <w:p w14:paraId="6F8FD8B4" w14:textId="77777777" w:rsidR="000A6DF4" w:rsidRPr="000A6DF4" w:rsidRDefault="000A6DF4" w:rsidP="000A6DF4">
      <w:pPr>
        <w:pStyle w:val="EndNoteBibliography"/>
        <w:spacing w:after="0"/>
        <w:ind w:left="720" w:hanging="720"/>
      </w:pPr>
      <w:r w:rsidRPr="000A6DF4">
        <w:t xml:space="preserve">Van de Peer Y, Ashman TL, Soltis PS, Soltis DE. 2021. Polyploidy: An evolutionary and ecological force in stressful times. </w:t>
      </w:r>
      <w:r w:rsidRPr="000A6DF4">
        <w:rPr>
          <w:i/>
        </w:rPr>
        <w:t>Plant Cell</w:t>
      </w:r>
      <w:r w:rsidRPr="000A6DF4">
        <w:t>. 33:11-26.</w:t>
      </w:r>
    </w:p>
    <w:p w14:paraId="70EA688C" w14:textId="77777777" w:rsidR="000A6DF4" w:rsidRPr="000A6DF4" w:rsidRDefault="000A6DF4" w:rsidP="000A6DF4">
      <w:pPr>
        <w:pStyle w:val="EndNoteBibliography"/>
        <w:spacing w:after="0"/>
        <w:ind w:left="720" w:hanging="720"/>
      </w:pPr>
      <w:r w:rsidRPr="000A6DF4">
        <w:t xml:space="preserve">Wang Y, Tang H, Debarry JD, Tan X, Li J, Wang X, Lee TH, Jin H, Marler B, Guo H, et al. 2012. Mcscanx: A toolkit for detection and evolutionary analysis of gene synteny and collinearity. </w:t>
      </w:r>
      <w:r w:rsidRPr="000A6DF4">
        <w:rPr>
          <w:i/>
        </w:rPr>
        <w:t>Nucleic Acids Res</w:t>
      </w:r>
      <w:r w:rsidRPr="000A6DF4">
        <w:t>. 40:e49.</w:t>
      </w:r>
    </w:p>
    <w:p w14:paraId="4E524798" w14:textId="77777777" w:rsidR="000A6DF4" w:rsidRPr="000A6DF4" w:rsidRDefault="000A6DF4" w:rsidP="000A6DF4">
      <w:pPr>
        <w:pStyle w:val="EndNoteBibliography"/>
        <w:spacing w:after="0"/>
        <w:ind w:left="720" w:hanging="720"/>
      </w:pPr>
      <w:r w:rsidRPr="000A6DF4">
        <w:t xml:space="preserve">Werth CR, Windham MD. 1991. A model for divergent, allopatric speciation of polyploid pteridophytes resulting from silencing of duplicate-gene expression. </w:t>
      </w:r>
      <w:r w:rsidRPr="000A6DF4">
        <w:rPr>
          <w:i/>
        </w:rPr>
        <w:t>The American Naturalist</w:t>
      </w:r>
      <w:r w:rsidRPr="000A6DF4">
        <w:t>. 137:515-526.</w:t>
      </w:r>
    </w:p>
    <w:p w14:paraId="3014AAD7" w14:textId="77777777" w:rsidR="000A6DF4" w:rsidRPr="000A6DF4" w:rsidRDefault="000A6DF4" w:rsidP="000A6DF4">
      <w:pPr>
        <w:pStyle w:val="EndNoteBibliography"/>
        <w:spacing w:after="0"/>
        <w:ind w:left="720" w:hanging="720"/>
      </w:pPr>
      <w:r w:rsidRPr="000A6DF4">
        <w:t xml:space="preserve">Weygoldt P, Paulus HF. 1979. Untersuchungen zur morphologie, taxonomie und phylogenie der chelicerata1 ii. Cladogramme und die entfaltung der chelicerata. </w:t>
      </w:r>
      <w:r w:rsidRPr="000A6DF4">
        <w:rPr>
          <w:i/>
        </w:rPr>
        <w:t>Journal of Zoological Systematics and Evolutionary Research</w:t>
      </w:r>
      <w:r w:rsidRPr="000A6DF4">
        <w:t>. 17:177-200.</w:t>
      </w:r>
    </w:p>
    <w:p w14:paraId="3163ECAB" w14:textId="77777777" w:rsidR="000A6DF4" w:rsidRPr="000A6DF4" w:rsidRDefault="000A6DF4" w:rsidP="000A6DF4">
      <w:pPr>
        <w:pStyle w:val="EndNoteBibliography"/>
        <w:spacing w:after="0"/>
        <w:ind w:left="720" w:hanging="720"/>
      </w:pPr>
      <w:r w:rsidRPr="000A6DF4">
        <w:t xml:space="preserve">Wolfe KH. 2001. Yesterday's polyploids and the mystery of diploidization. </w:t>
      </w:r>
      <w:r w:rsidRPr="000A6DF4">
        <w:rPr>
          <w:i/>
        </w:rPr>
        <w:t>Nat Rev Genet</w:t>
      </w:r>
      <w:r w:rsidRPr="000A6DF4">
        <w:t>. 2:333-341.</w:t>
      </w:r>
    </w:p>
    <w:p w14:paraId="4B093B9F" w14:textId="77777777" w:rsidR="000A6DF4" w:rsidRPr="000A6DF4" w:rsidRDefault="000A6DF4" w:rsidP="000A6DF4">
      <w:pPr>
        <w:pStyle w:val="EndNoteBibliography"/>
        <w:spacing w:after="0"/>
        <w:ind w:left="720" w:hanging="720"/>
      </w:pPr>
      <w:r w:rsidRPr="000A6DF4">
        <w:t xml:space="preserve">Wolfe KH, Shields DC. 1997. Molecular evidence for an ancient duplication of the entire yeast genome. </w:t>
      </w:r>
      <w:r w:rsidRPr="000A6DF4">
        <w:rPr>
          <w:i/>
        </w:rPr>
        <w:t>Nature</w:t>
      </w:r>
      <w:r w:rsidRPr="000A6DF4">
        <w:t>. 387:708-713.</w:t>
      </w:r>
    </w:p>
    <w:p w14:paraId="58A5D32E" w14:textId="77777777" w:rsidR="000A6DF4" w:rsidRPr="000A6DF4" w:rsidRDefault="000A6DF4" w:rsidP="000A6DF4">
      <w:pPr>
        <w:pStyle w:val="EndNoteBibliography"/>
        <w:spacing w:after="0"/>
        <w:ind w:left="720" w:hanging="720"/>
      </w:pPr>
      <w:r w:rsidRPr="000A6DF4">
        <w:t xml:space="preserve">Yan Z, Cao Z, Liu Y, Ogilvie HA, Nakhleh L. 2022. Maximum parsimony inference of phylogenetic networks in the presence of polyploid complexes. </w:t>
      </w:r>
      <w:r w:rsidRPr="000A6DF4">
        <w:rPr>
          <w:i/>
        </w:rPr>
        <w:t>Syst Biol</w:t>
      </w:r>
      <w:r w:rsidRPr="000A6DF4">
        <w:t>. 71:706-720.</w:t>
      </w:r>
    </w:p>
    <w:p w14:paraId="700FE17F" w14:textId="77777777" w:rsidR="000A6DF4" w:rsidRPr="000A6DF4" w:rsidRDefault="000A6DF4" w:rsidP="000A6DF4">
      <w:pPr>
        <w:pStyle w:val="EndNoteBibliography"/>
        <w:ind w:left="720" w:hanging="720"/>
      </w:pPr>
      <w:r w:rsidRPr="000A6DF4">
        <w:t xml:space="preserve">Yates AD, Allen J, Amode RM, Azov AG, Barba M, Becerra A, Bhai J, Campbell LI, Carbajo Martinez M, Chakiachvili M, et al. 2022. Ensembl genomes 2022: An expanding genome resource for non-vertebrates. </w:t>
      </w:r>
      <w:r w:rsidRPr="000A6DF4">
        <w:rPr>
          <w:i/>
        </w:rPr>
        <w:t>Nucleic Acids Res</w:t>
      </w:r>
      <w:r w:rsidRPr="000A6DF4">
        <w:t>. 50:D996-D1003.</w:t>
      </w:r>
    </w:p>
    <w:p w14:paraId="28874654" w14:textId="57303937" w:rsidR="00305711" w:rsidRDefault="009F6764" w:rsidP="000C0A20">
      <w:pPr>
        <w:pStyle w:val="EndNoteBibliography"/>
      </w:pPr>
      <w:r w:rsidRPr="00045C27">
        <w:rPr>
          <w:bCs w:val="0"/>
        </w:rPr>
        <w:fldChar w:fldCharType="end"/>
      </w:r>
    </w:p>
    <w:p w14:paraId="1684DC1C" w14:textId="749ED721"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hn, Matthew" w:date="2023-09-25T10:52:00Z" w:initials="MH">
    <w:p w14:paraId="3F2AEE2E" w14:textId="77777777" w:rsidR="008A2FFA" w:rsidRDefault="008A2FFA" w:rsidP="00742E51">
      <w:r>
        <w:rPr>
          <w:rStyle w:val="CommentReference"/>
        </w:rPr>
        <w:annotationRef/>
      </w:r>
      <w:r>
        <w:rPr>
          <w:color w:val="000000"/>
          <w:sz w:val="20"/>
          <w:szCs w:val="20"/>
        </w:rPr>
        <w:t>I like this slightly updated one</w:t>
      </w:r>
    </w:p>
  </w:comment>
  <w:comment w:id="1" w:author="Barker, Michael S - (msbarker)" w:date="2023-11-09T13:30:00Z" w:initials="MB">
    <w:p w14:paraId="53223DF1" w14:textId="77777777" w:rsidR="0033737C" w:rsidRDefault="0033737C" w:rsidP="00790492">
      <w:pPr>
        <w:pStyle w:val="CommentText"/>
      </w:pPr>
      <w:r>
        <w:rPr>
          <w:rStyle w:val="CommentReference"/>
        </w:rPr>
        <w:annotationRef/>
      </w:r>
      <w:r>
        <w:t>Agreed!</w:t>
      </w:r>
    </w:p>
  </w:comment>
  <w:comment w:id="14" w:author="Barker, Michael S - (msbarker)" w:date="2023-11-09T16:51:00Z" w:initials="MB">
    <w:p w14:paraId="35C31FAA" w14:textId="1E1ACDCD" w:rsidR="00181CD4" w:rsidRDefault="00181CD4" w:rsidP="00F73A13">
      <w:pPr>
        <w:pStyle w:val="CommentText"/>
      </w:pPr>
      <w:r>
        <w:rPr>
          <w:rStyle w:val="CommentReference"/>
        </w:rPr>
        <w:annotationRef/>
      </w:r>
      <w:r>
        <w:t xml:space="preserve">I would also cite </w:t>
      </w:r>
      <w:r>
        <w:rPr>
          <w:color w:val="222222"/>
          <w:highlight w:val="white"/>
        </w:rPr>
        <w:t xml:space="preserve">One Thousand Plant Transcriptomes Initiative. 2019. One thousand plant transcriptomes and the phylogenomics of green plants. </w:t>
      </w:r>
      <w:r>
        <w:rPr>
          <w:i/>
          <w:iCs/>
          <w:color w:val="222222"/>
          <w:highlight w:val="white"/>
        </w:rPr>
        <w:t xml:space="preserve">Nature </w:t>
      </w:r>
      <w:r>
        <w:rPr>
          <w:color w:val="222222"/>
          <w:highlight w:val="white"/>
        </w:rPr>
        <w:t>574: 679–685.</w:t>
      </w:r>
      <w:r>
        <w:t xml:space="preserve"> </w:t>
      </w:r>
    </w:p>
  </w:comment>
  <w:comment w:id="16" w:author="Barker, Michael S - (msbarker)" w:date="2023-11-09T16:53:00Z" w:initials="MB">
    <w:p w14:paraId="13E6D202" w14:textId="77777777" w:rsidR="00E2684B" w:rsidRDefault="00E2684B" w:rsidP="003745D2">
      <w:pPr>
        <w:pStyle w:val="CommentText"/>
      </w:pPr>
      <w:r>
        <w:rPr>
          <w:rStyle w:val="CommentReference"/>
        </w:rPr>
        <w:annotationRef/>
      </w:r>
      <w:hyperlink r:id="rId1" w:history="1">
        <w:r w:rsidRPr="003745D2">
          <w:rPr>
            <w:rStyle w:val="Hyperlink"/>
          </w:rPr>
          <w:t>Patterns and Processes of Diploidization in Land Plants | Annual Review of Plant Biology (annualreviews.org)</w:t>
        </w:r>
      </w:hyperlink>
      <w:r>
        <w:t xml:space="preserve"> </w:t>
      </w:r>
    </w:p>
  </w:comment>
  <w:comment w:id="20" w:author="Barker, Michael S - (msbarker)" w:date="2023-11-09T16:55:00Z" w:initials="MB">
    <w:p w14:paraId="776EAA38" w14:textId="77777777" w:rsidR="001A39FA" w:rsidRDefault="001A39FA" w:rsidP="002839ED">
      <w:pPr>
        <w:pStyle w:val="CommentText"/>
      </w:pPr>
      <w:r>
        <w:rPr>
          <w:rStyle w:val="CommentReference"/>
        </w:rPr>
        <w:annotationRef/>
      </w:r>
      <w:r>
        <w:t xml:space="preserve">I would also add here: </w:t>
      </w:r>
      <w:r>
        <w:rPr>
          <w:color w:val="222222"/>
          <w:highlight w:val="white"/>
        </w:rPr>
        <w:t>Tiley, G. P., M. S. Barker, and J. G. Burleigh. 2018. Assessing the performance of Ks plots for detecting ancient whole genome duplications. </w:t>
      </w:r>
      <w:r>
        <w:rPr>
          <w:i/>
          <w:iCs/>
          <w:color w:val="222222"/>
          <w:highlight w:val="white"/>
        </w:rPr>
        <w:t>Genome Biology and Evolution</w:t>
      </w:r>
      <w:r>
        <w:rPr>
          <w:color w:val="222222"/>
          <w:highlight w:val="white"/>
        </w:rPr>
        <w:t> 10: 2882–2898.</w:t>
      </w:r>
      <w:r>
        <w:t xml:space="preserve"> </w:t>
      </w:r>
    </w:p>
  </w:comment>
  <w:comment w:id="22" w:author="Barker, Michael S - (msbarker)" w:date="2023-11-09T17:01:00Z" w:initials="MB">
    <w:p w14:paraId="7895D0DE" w14:textId="77777777" w:rsidR="00842C25" w:rsidRDefault="00842C25" w:rsidP="006856C1">
      <w:pPr>
        <w:pStyle w:val="CommentText"/>
      </w:pPr>
      <w:r>
        <w:rPr>
          <w:rStyle w:val="CommentReference"/>
        </w:rPr>
        <w:annotationRef/>
      </w:r>
      <w:hyperlink r:id="rId2" w:history="1">
        <w:r w:rsidRPr="006856C1">
          <w:rPr>
            <w:rStyle w:val="Hyperlink"/>
          </w:rPr>
          <w:t>The contributions from the progenitor genomes of the mesopolyploid Brassiceae are evolutionarily distinct but functionally compatible (cshlp.org)</w:t>
        </w:r>
      </w:hyperlink>
      <w:r>
        <w:t xml:space="preserve">  and </w:t>
      </w:r>
      <w:hyperlink r:id="rId3" w:history="1">
        <w:r w:rsidRPr="006856C1">
          <w:rPr>
            <w:rStyle w:val="Hyperlink"/>
          </w:rPr>
          <w:t>Synteny and collinearity in plant genomes - PubMed (nih.gov)</w:t>
        </w:r>
      </w:hyperlink>
      <w:r>
        <w:t xml:space="preserve"> </w:t>
      </w:r>
    </w:p>
  </w:comment>
  <w:comment w:id="25" w:author="Barker, Michael S - (msbarker)" w:date="2023-11-09T16:56:00Z" w:initials="MB">
    <w:p w14:paraId="050E864F" w14:textId="02F57FA5" w:rsidR="001A39FA" w:rsidRDefault="001A39FA" w:rsidP="00597C49">
      <w:pPr>
        <w:pStyle w:val="CommentText"/>
      </w:pPr>
      <w:r>
        <w:rPr>
          <w:rStyle w:val="CommentReference"/>
        </w:rPr>
        <w:annotationRef/>
      </w:r>
      <w:r>
        <w:t>There are quite a few "whole genome duplications" scattered throughout the text, but we defined WGD in the first sentence. Some of these could probably be converted to WGD.</w:t>
      </w:r>
    </w:p>
  </w:comment>
  <w:comment w:id="33" w:author="Hahn, Matthew" w:date="2023-11-11T16:10:00Z" w:initials="MH">
    <w:p w14:paraId="14AD99B5" w14:textId="77777777" w:rsidR="002605B4" w:rsidRDefault="009C1ED5" w:rsidP="00E122FD">
      <w:r>
        <w:rPr>
          <w:rStyle w:val="CommentReference"/>
        </w:rPr>
        <w:annotationRef/>
      </w:r>
      <w:r w:rsidR="002605B4">
        <w:rPr>
          <w:sz w:val="20"/>
          <w:szCs w:val="20"/>
        </w:rPr>
        <w:t>Add references to:</w:t>
      </w:r>
      <w:r w:rsidR="002605B4">
        <w:rPr>
          <w:sz w:val="20"/>
          <w:szCs w:val="20"/>
        </w:rPr>
        <w:cr/>
      </w:r>
      <w:r w:rsidR="002605B4">
        <w:rPr>
          <w:sz w:val="20"/>
          <w:szCs w:val="20"/>
        </w:rPr>
        <w:cr/>
        <w:t>Sharma et al. (2014) Proc Biol Sci</w:t>
      </w:r>
      <w:r w:rsidR="002605B4">
        <w:rPr>
          <w:sz w:val="20"/>
          <w:szCs w:val="20"/>
        </w:rPr>
        <w:cr/>
        <w:t>Clarke et al. (2015) GBE</w:t>
      </w:r>
      <w:r w:rsidR="002605B4">
        <w:rPr>
          <w:sz w:val="20"/>
          <w:szCs w:val="20"/>
        </w:rPr>
        <w:cr/>
        <w:t>Fan et al. (2021) GigaScience</w:t>
      </w:r>
      <w:r w:rsidR="002605B4">
        <w:rPr>
          <w:sz w:val="20"/>
          <w:szCs w:val="20"/>
        </w:rPr>
        <w:cr/>
        <w:t>Harper et al. (2021) G3</w:t>
      </w:r>
      <w:r w:rsidR="002605B4">
        <w:rPr>
          <w:sz w:val="20"/>
          <w:szCs w:val="20"/>
        </w:rPr>
        <w:cr/>
        <w:t>Leite et al. (2018) MBE</w:t>
      </w:r>
      <w:r w:rsidR="002605B4">
        <w:rPr>
          <w:sz w:val="20"/>
          <w:szCs w:val="20"/>
        </w:rPr>
        <w:cr/>
      </w:r>
    </w:p>
  </w:comment>
  <w:comment w:id="64" w:author="Hahn, Matthew" w:date="2023-09-25T11:31:00Z" w:initials="MH">
    <w:p w14:paraId="752D710E" w14:textId="3231F545" w:rsidR="00817260" w:rsidRDefault="00817260" w:rsidP="00742E51">
      <w:r>
        <w:rPr>
          <w:rStyle w:val="CommentReference"/>
        </w:rPr>
        <w:annotationRef/>
      </w:r>
      <w:r>
        <w:rPr>
          <w:color w:val="000000"/>
          <w:sz w:val="20"/>
          <w:szCs w:val="20"/>
        </w:rPr>
        <w:t>this would be in the cartoon</w:t>
      </w:r>
    </w:p>
  </w:comment>
  <w:comment w:id="66" w:author="Barker, Michael S - (msbarker)" w:date="2023-11-09T17:30:00Z" w:initials="MB">
    <w:p w14:paraId="09B53E06" w14:textId="77777777" w:rsidR="00413C1A" w:rsidRDefault="00413C1A" w:rsidP="00D874DB">
      <w:pPr>
        <w:pStyle w:val="CommentText"/>
      </w:pPr>
      <w:r>
        <w:rPr>
          <w:rStyle w:val="CommentReference"/>
        </w:rPr>
        <w:annotationRef/>
      </w:r>
      <w:r>
        <w:t>McKibben - anything else to say here about the analyses?</w:t>
      </w:r>
    </w:p>
  </w:comment>
  <w:comment w:id="67" w:author="Barker, Michael S - (msbarker)" w:date="2023-11-09T17:32:00Z" w:initials="MB">
    <w:p w14:paraId="2C0A0900" w14:textId="77777777" w:rsidR="00061367" w:rsidRDefault="00061367" w:rsidP="00D83C22">
      <w:pPr>
        <w:pStyle w:val="CommentText"/>
      </w:pPr>
      <w:r>
        <w:rPr>
          <w:rStyle w:val="CommentReference"/>
        </w:rPr>
        <w:annotationRef/>
      </w:r>
      <w:r>
        <w:t>Could someone reproduce your analysis with just this information? It seems a little brief to me!</w:t>
      </w:r>
    </w:p>
  </w:comment>
  <w:comment w:id="69" w:author="Thomas, Gregg" w:date="2023-09-14T16:34:00Z" w:initials="TG">
    <w:p w14:paraId="3BFD9F05" w14:textId="76D5F373" w:rsidR="00493016" w:rsidRDefault="004C398C" w:rsidP="00742E51">
      <w:pPr>
        <w:pStyle w:val="CommentText"/>
      </w:pPr>
      <w:r>
        <w:rPr>
          <w:rStyle w:val="CommentReference"/>
        </w:rPr>
        <w:annotationRef/>
      </w:r>
      <w:r w:rsidR="00493016">
        <w:t>Is 21 correct? I thought we had 18 chelicerates (one excluded from GRAMPA analysis) + 2 insect outgroups</w:t>
      </w:r>
    </w:p>
  </w:comment>
  <w:comment w:id="68" w:author="Barker, Michael S - (msbarker)" w:date="2023-11-09T17:25:00Z" w:initials="MB">
    <w:p w14:paraId="3E4DFB30" w14:textId="77777777" w:rsidR="00960D57" w:rsidRDefault="00960D57" w:rsidP="00B655E5">
      <w:pPr>
        <w:pStyle w:val="CommentText"/>
      </w:pPr>
      <w:r>
        <w:rPr>
          <w:rStyle w:val="CommentReference"/>
        </w:rPr>
        <w:annotationRef/>
      </w:r>
      <w:r>
        <w:t>Michael McKibben - Can you confirm these numbers?</w:t>
      </w:r>
    </w:p>
  </w:comment>
  <w:comment w:id="71" w:author="Barker, Michael S - (msbarker)" w:date="2023-11-09T17:25:00Z" w:initials="MB">
    <w:p w14:paraId="785001BA" w14:textId="77777777" w:rsidR="00960D57" w:rsidRDefault="00960D57" w:rsidP="00C41253">
      <w:pPr>
        <w:pStyle w:val="CommentText"/>
      </w:pPr>
      <w:r>
        <w:rPr>
          <w:rStyle w:val="CommentReference"/>
        </w:rPr>
        <w:annotationRef/>
      </w:r>
      <w:r>
        <w:t>McKibben - is there a table or list somewhere that we can point to for these 16 species?</w:t>
      </w:r>
    </w:p>
  </w:comment>
  <w:comment w:id="74" w:author="Thomas, Gregg [2]" w:date="2023-08-18T15:47:00Z" w:initials="TG">
    <w:p w14:paraId="520B718A" w14:textId="7C120BBB" w:rsidR="0005377D" w:rsidRDefault="0005377D" w:rsidP="00742E51">
      <w:pPr>
        <w:pStyle w:val="CommentText"/>
      </w:pPr>
      <w:r>
        <w:rPr>
          <w:rStyle w:val="CommentReference"/>
        </w:rPr>
        <w:annotationRef/>
      </w:r>
      <w:r>
        <w:t>So this is based on protein sequences?</w:t>
      </w:r>
    </w:p>
  </w:comment>
  <w:comment w:id="77"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78" w:author="Thomas, Gregg" w:date="2023-09-15T15:12:00Z" w:initials="TG">
    <w:p w14:paraId="5408CBDE" w14:textId="77777777" w:rsidR="00D968BC" w:rsidRDefault="00D968BC" w:rsidP="00742E51">
      <w:pPr>
        <w:pStyle w:val="CommentText"/>
      </w:pPr>
      <w:r>
        <w:rPr>
          <w:rStyle w:val="CommentReference"/>
        </w:rPr>
        <w:annotationRef/>
      </w:r>
      <w:r>
        <w:t>Does it show any different patterns than what we see now, with syntenic blocks only showing up in some of the horseshoe crabs?</w:t>
      </w:r>
    </w:p>
  </w:comment>
  <w:comment w:id="79" w:author="Barker, Michael S - (msbarker)" w:date="2023-11-09T17:28:00Z" w:initials="MB">
    <w:p w14:paraId="3486D602" w14:textId="77777777" w:rsidR="00387DAD" w:rsidRDefault="00387DAD" w:rsidP="00B35EDF">
      <w:pPr>
        <w:pStyle w:val="CommentText"/>
      </w:pPr>
      <w:r>
        <w:rPr>
          <w:rStyle w:val="CommentReference"/>
        </w:rPr>
        <w:annotationRef/>
      </w:r>
      <w:r>
        <w:t>This might be good to add for due diligence! We don't really see anything different.</w:t>
      </w:r>
    </w:p>
  </w:comment>
  <w:comment w:id="95" w:author="Barker, Michael S - (msbarker)" w:date="2023-11-09T17:45:00Z" w:initials="MB">
    <w:p w14:paraId="32D99796" w14:textId="77777777" w:rsidR="00663979" w:rsidRDefault="00663979" w:rsidP="007A12C9">
      <w:pPr>
        <w:pStyle w:val="CommentText"/>
      </w:pPr>
      <w:r>
        <w:rPr>
          <w:rStyle w:val="CommentReference"/>
        </w:rPr>
        <w:annotationRef/>
      </w:r>
      <w:r>
        <w:t>McKibben - what protein sequence collection was used for these duppipe runs?</w:t>
      </w:r>
    </w:p>
  </w:comment>
  <w:comment w:id="103" w:author="Barker, Michael S - (msbarker)" w:date="2023-11-09T17:50:00Z" w:initials="MB">
    <w:p w14:paraId="4CDC5D38" w14:textId="77777777" w:rsidR="00347180" w:rsidRDefault="00347180" w:rsidP="002F3EBF">
      <w:pPr>
        <w:pStyle w:val="CommentText"/>
      </w:pPr>
      <w:r>
        <w:rPr>
          <w:rStyle w:val="CommentReference"/>
        </w:rPr>
        <w:annotationRef/>
      </w:r>
      <w:r>
        <w:t>McKibben - let's do this ASAP!</w:t>
      </w:r>
    </w:p>
  </w:comment>
  <w:comment w:id="109" w:author="Barker, Michael S - (msbarker)" w:date="2023-11-09T17:47:00Z" w:initials="MB">
    <w:p w14:paraId="3305CCCC" w14:textId="23F80F6B" w:rsidR="00E57EFB" w:rsidRDefault="00E57EFB" w:rsidP="00916FF6">
      <w:pPr>
        <w:pStyle w:val="CommentText"/>
      </w:pPr>
      <w:r>
        <w:rPr>
          <w:rStyle w:val="CommentReference"/>
        </w:rPr>
        <w:annotationRef/>
      </w:r>
      <w:r>
        <w:t>McKibben - did you use the mixture models here?</w:t>
      </w:r>
    </w:p>
  </w:comment>
  <w:comment w:id="110" w:author="Barker, Michael S - (msbarker)" w:date="2023-11-09T17:53:00Z" w:initials="MB">
    <w:p w14:paraId="0812722F" w14:textId="77777777" w:rsidR="004A75AF" w:rsidRDefault="004A75AF" w:rsidP="00D06F03">
      <w:pPr>
        <w:pStyle w:val="CommentText"/>
      </w:pPr>
      <w:r>
        <w:rPr>
          <w:rStyle w:val="CommentReference"/>
        </w:rPr>
        <w:annotationRef/>
      </w:r>
      <w:r>
        <w:t>We can do it pretty easily (or another mixture model approach) for the couple of things that will likely be classified as containing a WGD by SLEDGe</w:t>
      </w:r>
    </w:p>
  </w:comment>
  <w:comment w:id="117" w:author="Thomas, Gregg [2]" w:date="2023-08-18T15:47:00Z" w:initials="TG">
    <w:p w14:paraId="3E24C3B8" w14:textId="76093068" w:rsidR="0005377D" w:rsidRDefault="0005377D" w:rsidP="00742E51">
      <w:pPr>
        <w:pStyle w:val="CommentText"/>
      </w:pPr>
      <w:r>
        <w:rPr>
          <w:rStyle w:val="CommentReference"/>
        </w:rPr>
        <w:annotationRef/>
      </w:r>
      <w:r>
        <w:t>Or is there some algorithmic scoring for these signatures?</w:t>
      </w:r>
    </w:p>
  </w:comment>
  <w:comment w:id="118" w:author="Barker, Michael S - (msbarker)" w:date="2023-11-09T17:31:00Z" w:initials="MB">
    <w:p w14:paraId="374B25E5" w14:textId="77777777" w:rsidR="001741CA" w:rsidRDefault="001741CA" w:rsidP="00546D53">
      <w:pPr>
        <w:pStyle w:val="CommentText"/>
      </w:pPr>
      <w:r>
        <w:rPr>
          <w:rStyle w:val="CommentReference"/>
        </w:rPr>
        <w:annotationRef/>
      </w:r>
      <w:r>
        <w:t>No, there is not. We have a machine learning approach that should be on biorxiv in the next couple of days. We could run that quickly - it would be a good addition!</w:t>
      </w:r>
    </w:p>
  </w:comment>
  <w:comment w:id="121" w:author="Michael Thomas William McKibben" w:date="2023-05-23T18:00:00Z" w:initials="">
    <w:p w14:paraId="3C4F064B" w14:textId="18915A12"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122"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119" w:author="Thomas, Gregg" w:date="2023-09-15T10:10:00Z" w:initials="TG">
    <w:p w14:paraId="777EF98A" w14:textId="77777777" w:rsidR="00EF4C3C" w:rsidRDefault="00EF4C3C" w:rsidP="00742E51">
      <w:pPr>
        <w:pStyle w:val="CommentText"/>
      </w:pPr>
      <w:r>
        <w:rPr>
          <w:rStyle w:val="CommentReference"/>
        </w:rPr>
        <w:annotationRef/>
      </w:r>
      <w:r>
        <w:t>I wasn't sure if we were going to include anything about the Hox genes. What does everyone think?</w:t>
      </w:r>
    </w:p>
  </w:comment>
  <w:comment w:id="120" w:author="Hahn, Matthew" w:date="2023-11-11T15:35:00Z" w:initials="MH">
    <w:p w14:paraId="62C5AA66" w14:textId="77777777" w:rsidR="008A23D6" w:rsidRDefault="008A23D6" w:rsidP="0065545F">
      <w:r>
        <w:rPr>
          <w:rStyle w:val="CommentReference"/>
        </w:rPr>
        <w:annotationRef/>
      </w:r>
      <w:r>
        <w:rPr>
          <w:color w:val="000000"/>
          <w:sz w:val="20"/>
          <w:szCs w:val="20"/>
        </w:rPr>
        <w:t>I don’t think we need it.</w:t>
      </w:r>
    </w:p>
  </w:comment>
  <w:comment w:id="125" w:author="Hahn, Matthew" w:date="2023-11-11T15:41:00Z" w:initials="MH">
    <w:p w14:paraId="1385AB44" w14:textId="77777777" w:rsidR="00366275" w:rsidRDefault="00366275" w:rsidP="00997202">
      <w:r>
        <w:rPr>
          <w:rStyle w:val="CommentReference"/>
        </w:rPr>
        <w:annotationRef/>
      </w:r>
      <w:r>
        <w:rPr>
          <w:color w:val="000000"/>
          <w:sz w:val="20"/>
          <w:szCs w:val="20"/>
        </w:rPr>
        <w:t>can we spell out the order/superorder names in 1A?</w:t>
      </w:r>
    </w:p>
    <w:p w14:paraId="39912F8E" w14:textId="77777777" w:rsidR="00366275" w:rsidRDefault="00366275" w:rsidP="00997202"/>
  </w:comment>
  <w:comment w:id="127" w:author="Hahn, Matthew" w:date="2023-09-25T11:43:00Z" w:initials="MH">
    <w:p w14:paraId="2869BADD" w14:textId="72ECF0AB" w:rsidR="00855CC4" w:rsidRDefault="00441CA3" w:rsidP="00742E51">
      <w:r>
        <w:rPr>
          <w:rStyle w:val="CommentReference"/>
        </w:rPr>
        <w:annotationRef/>
      </w:r>
      <w:r w:rsidR="00855CC4">
        <w:rPr>
          <w:sz w:val="20"/>
          <w:szCs w:val="20"/>
        </w:rPr>
        <w:t>which? I think I’m unclear on what the different figures show. or are we just pointing to the hypothesized WGD here?</w:t>
      </w:r>
    </w:p>
  </w:comment>
  <w:comment w:id="128" w:author="Thomas, Gregg [2]" w:date="2023-10-09T17:11:00Z" w:initials="GT">
    <w:p w14:paraId="10048DAF" w14:textId="77777777" w:rsidR="00CD5141" w:rsidRDefault="00DD7C0C" w:rsidP="00CB0705">
      <w:pPr>
        <w:pStyle w:val="CommentText"/>
      </w:pPr>
      <w:r>
        <w:rPr>
          <w:rStyle w:val="CommentReference"/>
        </w:rPr>
        <w:annotationRef/>
      </w:r>
      <w:r w:rsidR="00CD5141">
        <w:t>The panels in Fig. 1 are showing the three species trees we tested, the target lineages (H1), and the duplication counts for the species tree as the branch color. Here I was referring to the branch color showing lots of duplications on the horseshoe crab linaege</w:t>
      </w:r>
    </w:p>
  </w:comment>
  <w:comment w:id="142" w:author="Barker, Michael S - (msbarker)" w:date="2023-11-09T18:03:00Z" w:initials="MB">
    <w:p w14:paraId="6D0D19DC" w14:textId="77777777" w:rsidR="00F0441C" w:rsidRDefault="00F0441C" w:rsidP="00F829DB">
      <w:pPr>
        <w:pStyle w:val="CommentText"/>
      </w:pPr>
      <w:r>
        <w:rPr>
          <w:rStyle w:val="CommentReference"/>
        </w:rPr>
        <w:annotationRef/>
      </w:r>
      <w:r>
        <w:t>McKibben - let's run and add SLEDGe here. Perfect case for it!</w:t>
      </w:r>
    </w:p>
  </w:comment>
  <w:comment w:id="148" w:author="Barker, Michael S - (msbarker)" w:date="2023-11-09T18:10:00Z" w:initials="MB">
    <w:p w14:paraId="7CEFF34E" w14:textId="77777777" w:rsidR="00246345" w:rsidRDefault="00246345" w:rsidP="002052A2">
      <w:pPr>
        <w:pStyle w:val="CommentText"/>
      </w:pPr>
      <w:r>
        <w:rPr>
          <w:rStyle w:val="CommentReference"/>
        </w:rPr>
        <w:annotationRef/>
      </w:r>
      <w:r>
        <w:t>Need to add citations throughout</w:t>
      </w:r>
    </w:p>
  </w:comment>
  <w:comment w:id="149" w:author="Hahn, Matthew" w:date="2023-11-11T16:11:00Z" w:initials="MH">
    <w:p w14:paraId="5CE20551" w14:textId="77777777" w:rsidR="009C1ED5" w:rsidRDefault="009C1ED5" w:rsidP="005F44EC">
      <w:r>
        <w:rPr>
          <w:rStyle w:val="CommentReference"/>
        </w:rPr>
        <w:annotationRef/>
      </w:r>
      <w:r>
        <w:rPr>
          <w:color w:val="000000"/>
          <w:sz w:val="20"/>
          <w:szCs w:val="20"/>
        </w:rPr>
        <w:t>Agreed—just list all the papers that claim there is a spider WGD again</w:t>
      </w:r>
    </w:p>
  </w:comment>
  <w:comment w:id="183" w:author="Hahn, Matthew" w:date="2023-11-11T15:56:00Z" w:initials="MH">
    <w:p w14:paraId="280FCDE7" w14:textId="17EAB8F7" w:rsidR="0058713F" w:rsidRDefault="0058713F" w:rsidP="005A774D">
      <w:r>
        <w:rPr>
          <w:rStyle w:val="CommentReference"/>
        </w:rPr>
        <w:annotationRef/>
      </w:r>
      <w:hyperlink r:id="rId4" w:history="1">
        <w:r w:rsidRPr="005A774D">
          <w:rPr>
            <w:rStyle w:val="Hyperlink"/>
            <w:sz w:val="20"/>
            <w:szCs w:val="20"/>
          </w:rPr>
          <w:t>https://www.sciencedirect.com/science/article/pii/S1084952122003573</w:t>
        </w:r>
      </w:hyperlink>
    </w:p>
    <w:p w14:paraId="533FC1FE" w14:textId="77777777" w:rsidR="0058713F" w:rsidRDefault="0058713F" w:rsidP="005A774D"/>
  </w:comment>
  <w:comment w:id="187" w:author="Hahn, Matthew" w:date="2023-11-11T16:01:00Z" w:initials="MH">
    <w:p w14:paraId="575E88D3" w14:textId="77777777" w:rsidR="00266E52" w:rsidRDefault="00266E52" w:rsidP="00E54D59">
      <w:r>
        <w:rPr>
          <w:rStyle w:val="CommentReference"/>
        </w:rPr>
        <w:annotationRef/>
      </w:r>
      <w:r>
        <w:rPr>
          <w:color w:val="000000"/>
          <w:sz w:val="20"/>
          <w:szCs w:val="20"/>
        </w:rPr>
        <w:t>https://genome.cshlp.org/content/early/2022/12/08/gr.277118.122.abstract</w:t>
      </w:r>
    </w:p>
  </w:comment>
  <w:comment w:id="194" w:author="Hahn, Matthew" w:date="2023-11-11T16:00:00Z" w:initials="MH">
    <w:p w14:paraId="33612AC5" w14:textId="32B37F1E" w:rsidR="00266E52" w:rsidRDefault="00266E52" w:rsidP="00C27C03">
      <w:r>
        <w:rPr>
          <w:rStyle w:val="CommentReference"/>
        </w:rPr>
        <w:annotationRef/>
      </w:r>
      <w:r>
        <w:rPr>
          <w:color w:val="000000"/>
          <w:sz w:val="20"/>
          <w:szCs w:val="20"/>
        </w:rPr>
        <w:t>https://academic.oup.com/mbe/article/40/8/msad171/7231442?login=false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AEE2E" w15:done="0"/>
  <w15:commentEx w15:paraId="53223DF1" w15:paraIdParent="3F2AEE2E" w15:done="0"/>
  <w15:commentEx w15:paraId="35C31FAA" w15:done="0"/>
  <w15:commentEx w15:paraId="13E6D202" w15:done="0"/>
  <w15:commentEx w15:paraId="776EAA38" w15:done="0"/>
  <w15:commentEx w15:paraId="7895D0DE" w15:done="0"/>
  <w15:commentEx w15:paraId="050E864F" w15:done="0"/>
  <w15:commentEx w15:paraId="14AD99B5" w15:done="0"/>
  <w15:commentEx w15:paraId="752D710E" w15:done="0"/>
  <w15:commentEx w15:paraId="09B53E06" w15:done="0"/>
  <w15:commentEx w15:paraId="2C0A0900" w15:paraIdParent="09B53E06" w15:done="0"/>
  <w15:commentEx w15:paraId="3BFD9F05" w15:done="0"/>
  <w15:commentEx w15:paraId="3E4DFB30" w15:done="0"/>
  <w15:commentEx w15:paraId="785001BA" w15:done="0"/>
  <w15:commentEx w15:paraId="520B718A" w15:done="0"/>
  <w15:commentEx w15:paraId="62F977C3" w15:done="0"/>
  <w15:commentEx w15:paraId="5408CBDE" w15:paraIdParent="62F977C3" w15:done="0"/>
  <w15:commentEx w15:paraId="3486D602" w15:paraIdParent="62F977C3" w15:done="0"/>
  <w15:commentEx w15:paraId="32D99796" w15:done="0"/>
  <w15:commentEx w15:paraId="4CDC5D38" w15:done="0"/>
  <w15:commentEx w15:paraId="3305CCCC" w15:done="0"/>
  <w15:commentEx w15:paraId="0812722F" w15:paraIdParent="3305CCCC" w15:done="0"/>
  <w15:commentEx w15:paraId="3E24C3B8" w15:done="0"/>
  <w15:commentEx w15:paraId="374B25E5" w15:paraIdParent="3E24C3B8" w15:done="0"/>
  <w15:commentEx w15:paraId="3C4F064B" w15:done="0"/>
  <w15:commentEx w15:paraId="3EB13C78" w15:done="0"/>
  <w15:commentEx w15:paraId="777EF98A" w15:done="0"/>
  <w15:commentEx w15:paraId="62C5AA66" w15:paraIdParent="777EF98A" w15:done="0"/>
  <w15:commentEx w15:paraId="39912F8E" w15:done="0"/>
  <w15:commentEx w15:paraId="2869BADD" w15:done="0"/>
  <w15:commentEx w15:paraId="10048DAF" w15:paraIdParent="2869BADD" w15:done="0"/>
  <w15:commentEx w15:paraId="6D0D19DC" w15:done="0"/>
  <w15:commentEx w15:paraId="7CEFF34E" w15:done="0"/>
  <w15:commentEx w15:paraId="5CE20551" w15:paraIdParent="7CEFF34E" w15:done="0"/>
  <w15:commentEx w15:paraId="533FC1FE" w15:done="0"/>
  <w15:commentEx w15:paraId="575E88D3" w15:done="0"/>
  <w15:commentEx w15:paraId="33612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222496" w16cex:dateUtc="2023-09-25T08:52:00Z">
    <w16cex:extLst>
      <w16:ext xmlns="" xmlns:cr="http://schemas.microsoft.com/office/comments/2020/reactions" w16:uri="{CE6994B0-6A32-4C9F-8C6B-6E91EDA988CE}">
        <cr:reactions xmlns:cr="http://schemas.microsoft.com/office/comments/2020/reactions">
          <cr:reaction reactionType="1">
            <cr:reactionInfo dateUtc="2023-10-09T21:24:41Z">
              <cr:user userId="S::gthomas@fas.harvard.edu::dfa61f86-18d4-44e1-a72b-c953fd59092c" userProvider="AD" userName="Thomas, Gregg"/>
            </cr:reactionInfo>
          </cr:reaction>
        </cr:reactions>
      </w16:ext>
    </w16cex:extLst>
  </w16cex:commentExtensible>
  <w16cex:commentExtensible w16cex:durableId="5AD645D9" w16cex:dateUtc="2023-11-09T20:30:00Z"/>
  <w16cex:commentExtensible w16cex:durableId="596D1EE3" w16cex:dateUtc="2023-11-09T23:51:00Z"/>
  <w16cex:commentExtensible w16cex:durableId="3D3D1ABA" w16cex:dateUtc="2023-11-09T23:53:00Z"/>
  <w16cex:commentExtensible w16cex:durableId="7BE46D97" w16cex:dateUtc="2023-11-09T23:55:00Z"/>
  <w16cex:commentExtensible w16cex:durableId="04BAD408" w16cex:dateUtc="2023-11-10T00:01:00Z"/>
  <w16cex:commentExtensible w16cex:durableId="1ED27633" w16cex:dateUtc="2023-11-09T23:56:00Z"/>
  <w16cex:commentExtensible w16cex:durableId="6038E363" w16cex:dateUtc="2023-11-11T21:10:00Z"/>
  <w16cex:commentExtensible w16cex:durableId="5810266A" w16cex:dateUtc="2023-09-25T09:31:00Z"/>
  <w16cex:commentExtensible w16cex:durableId="504029A0" w16cex:dateUtc="2023-11-10T00:30:00Z"/>
  <w16cex:commentExtensible w16cex:durableId="523D8E5A" w16cex:dateUtc="2023-11-10T00:32:00Z"/>
  <w16cex:commentExtensible w16cex:durableId="34D35FF7" w16cex:dateUtc="2023-09-14T20:34:00Z"/>
  <w16cex:commentExtensible w16cex:durableId="7F93FFA4" w16cex:dateUtc="2023-11-10T00:25:00Z"/>
  <w16cex:commentExtensible w16cex:durableId="36FA9E48" w16cex:dateUtc="2023-11-10T00:25:00Z"/>
  <w16cex:commentExtensible w16cex:durableId="288A10F9" w16cex:dateUtc="2023-08-18T19:47:00Z"/>
  <w16cex:commentExtensible w16cex:durableId="287DECE6" w16cex:dateUtc="2023-08-09T14:45:00Z"/>
  <w16cex:commentExtensible w16cex:durableId="793C040F" w16cex:dateUtc="2023-09-15T19:12:00Z"/>
  <w16cex:commentExtensible w16cex:durableId="5A390072" w16cex:dateUtc="2023-11-10T00:28:00Z"/>
  <w16cex:commentExtensible w16cex:durableId="2E894568" w16cex:dateUtc="2023-11-10T00:45:00Z"/>
  <w16cex:commentExtensible w16cex:durableId="086EFDD4" w16cex:dateUtc="2023-11-10T00:50:00Z"/>
  <w16cex:commentExtensible w16cex:durableId="598C4876" w16cex:dateUtc="2023-11-10T00:47:00Z"/>
  <w16cex:commentExtensible w16cex:durableId="182416F9" w16cex:dateUtc="2023-11-10T00:53:00Z"/>
  <w16cex:commentExtensible w16cex:durableId="288A110E" w16cex:dateUtc="2023-08-18T19:47:00Z"/>
  <w16cex:commentExtensible w16cex:durableId="4B328FFE" w16cex:dateUtc="2023-11-10T00:31:00Z"/>
  <w16cex:commentExtensible w16cex:durableId="287DECE8" w16cex:dateUtc="2023-08-09T14:45:00Z"/>
  <w16cex:commentExtensible w16cex:durableId="287DECE9" w16cex:dateUtc="2023-08-09T14:45:00Z"/>
  <w16cex:commentExtensible w16cex:durableId="78D573BD" w16cex:dateUtc="2023-09-15T14:10:00Z"/>
  <w16cex:commentExtensible w16cex:durableId="4C0A6FB3" w16cex:dateUtc="2023-11-11T20:35:00Z"/>
  <w16cex:commentExtensible w16cex:durableId="08452F71" w16cex:dateUtc="2023-11-11T20:41:00Z"/>
  <w16cex:commentExtensible w16cex:durableId="041F354C" w16cex:dateUtc="2023-09-25T09:43:00Z"/>
  <w16cex:commentExtensible w16cex:durableId="3CF73563" w16cex:dateUtc="2023-10-09T21:11:00Z"/>
  <w16cex:commentExtensible w16cex:durableId="5C499950" w16cex:dateUtc="2023-11-10T01:03:00Z"/>
  <w16cex:commentExtensible w16cex:durableId="50A45039" w16cex:dateUtc="2023-11-10T01:10:00Z"/>
  <w16cex:commentExtensible w16cex:durableId="1E4B37B3" w16cex:dateUtc="2023-11-11T21:11:00Z"/>
  <w16cex:commentExtensible w16cex:durableId="307777B4" w16cex:dateUtc="2023-11-11T20:56:00Z"/>
  <w16cex:commentExtensible w16cex:durableId="55B9389F" w16cex:dateUtc="2023-11-11T21:01:00Z"/>
  <w16cex:commentExtensible w16cex:durableId="54C842EC" w16cex:dateUtc="2023-11-11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AEE2E" w16cid:durableId="5A222496"/>
  <w16cid:commentId w16cid:paraId="53223DF1" w16cid:durableId="5AD645D9"/>
  <w16cid:commentId w16cid:paraId="35C31FAA" w16cid:durableId="596D1EE3"/>
  <w16cid:commentId w16cid:paraId="13E6D202" w16cid:durableId="3D3D1ABA"/>
  <w16cid:commentId w16cid:paraId="776EAA38" w16cid:durableId="7BE46D97"/>
  <w16cid:commentId w16cid:paraId="7895D0DE" w16cid:durableId="04BAD408"/>
  <w16cid:commentId w16cid:paraId="050E864F" w16cid:durableId="1ED27633"/>
  <w16cid:commentId w16cid:paraId="14AD99B5" w16cid:durableId="6038E363"/>
  <w16cid:commentId w16cid:paraId="752D710E" w16cid:durableId="5810266A"/>
  <w16cid:commentId w16cid:paraId="09B53E06" w16cid:durableId="504029A0"/>
  <w16cid:commentId w16cid:paraId="2C0A0900" w16cid:durableId="523D8E5A"/>
  <w16cid:commentId w16cid:paraId="3BFD9F05" w16cid:durableId="34D35FF7"/>
  <w16cid:commentId w16cid:paraId="3E4DFB30" w16cid:durableId="7F93FFA4"/>
  <w16cid:commentId w16cid:paraId="785001BA" w16cid:durableId="36FA9E48"/>
  <w16cid:commentId w16cid:paraId="520B718A" w16cid:durableId="288A10F9"/>
  <w16cid:commentId w16cid:paraId="62F977C3" w16cid:durableId="287DECE6"/>
  <w16cid:commentId w16cid:paraId="5408CBDE" w16cid:durableId="793C040F"/>
  <w16cid:commentId w16cid:paraId="3486D602" w16cid:durableId="5A390072"/>
  <w16cid:commentId w16cid:paraId="32D99796" w16cid:durableId="2E894568"/>
  <w16cid:commentId w16cid:paraId="4CDC5D38" w16cid:durableId="086EFDD4"/>
  <w16cid:commentId w16cid:paraId="3305CCCC" w16cid:durableId="598C4876"/>
  <w16cid:commentId w16cid:paraId="0812722F" w16cid:durableId="182416F9"/>
  <w16cid:commentId w16cid:paraId="3E24C3B8" w16cid:durableId="288A110E"/>
  <w16cid:commentId w16cid:paraId="374B25E5" w16cid:durableId="4B328FFE"/>
  <w16cid:commentId w16cid:paraId="3C4F064B" w16cid:durableId="287DECE8"/>
  <w16cid:commentId w16cid:paraId="3EB13C78" w16cid:durableId="287DECE9"/>
  <w16cid:commentId w16cid:paraId="777EF98A" w16cid:durableId="78D573BD"/>
  <w16cid:commentId w16cid:paraId="62C5AA66" w16cid:durableId="4C0A6FB3"/>
  <w16cid:commentId w16cid:paraId="39912F8E" w16cid:durableId="08452F71"/>
  <w16cid:commentId w16cid:paraId="2869BADD" w16cid:durableId="041F354C"/>
  <w16cid:commentId w16cid:paraId="10048DAF" w16cid:durableId="3CF73563"/>
  <w16cid:commentId w16cid:paraId="6D0D19DC" w16cid:durableId="5C499950"/>
  <w16cid:commentId w16cid:paraId="7CEFF34E" w16cid:durableId="50A45039"/>
  <w16cid:commentId w16cid:paraId="5CE20551" w16cid:durableId="1E4B37B3"/>
  <w16cid:commentId w16cid:paraId="533FC1FE" w16cid:durableId="307777B4"/>
  <w16cid:commentId w16cid:paraId="575E88D3" w16cid:durableId="55B9389F"/>
  <w16cid:commentId w16cid:paraId="33612AC5" w16cid:durableId="54C842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record-ids&gt;&lt;/item&gt;&lt;/Libraries&gt;"/>
  </w:docVars>
  <w:rsids>
    <w:rsidRoot w:val="00C93A8D"/>
    <w:rsid w:val="00000313"/>
    <w:rsid w:val="00004C00"/>
    <w:rsid w:val="00022059"/>
    <w:rsid w:val="00045C27"/>
    <w:rsid w:val="0004634E"/>
    <w:rsid w:val="00052714"/>
    <w:rsid w:val="0005377D"/>
    <w:rsid w:val="0006085E"/>
    <w:rsid w:val="00061367"/>
    <w:rsid w:val="0006499B"/>
    <w:rsid w:val="00080E4A"/>
    <w:rsid w:val="000818AE"/>
    <w:rsid w:val="00086AB3"/>
    <w:rsid w:val="000917A2"/>
    <w:rsid w:val="000918C5"/>
    <w:rsid w:val="000A244C"/>
    <w:rsid w:val="000A527F"/>
    <w:rsid w:val="000A69B8"/>
    <w:rsid w:val="000A6DF4"/>
    <w:rsid w:val="000B38B7"/>
    <w:rsid w:val="000C0A20"/>
    <w:rsid w:val="000D60CD"/>
    <w:rsid w:val="000D7368"/>
    <w:rsid w:val="001014C4"/>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E171D"/>
    <w:rsid w:val="001F32C6"/>
    <w:rsid w:val="001F4863"/>
    <w:rsid w:val="00212E38"/>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6AAE"/>
    <w:rsid w:val="00437357"/>
    <w:rsid w:val="00441CA3"/>
    <w:rsid w:val="00460EDE"/>
    <w:rsid w:val="00487E2D"/>
    <w:rsid w:val="00493016"/>
    <w:rsid w:val="004A6B44"/>
    <w:rsid w:val="004A75AF"/>
    <w:rsid w:val="004C1F6F"/>
    <w:rsid w:val="004C398C"/>
    <w:rsid w:val="004D05B3"/>
    <w:rsid w:val="004E79D0"/>
    <w:rsid w:val="004F515F"/>
    <w:rsid w:val="005517C8"/>
    <w:rsid w:val="00567BAA"/>
    <w:rsid w:val="00581B38"/>
    <w:rsid w:val="0058713F"/>
    <w:rsid w:val="00597BD9"/>
    <w:rsid w:val="00597E14"/>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55AEA"/>
    <w:rsid w:val="00756FF8"/>
    <w:rsid w:val="00757CBC"/>
    <w:rsid w:val="007621DA"/>
    <w:rsid w:val="007819BB"/>
    <w:rsid w:val="007B0596"/>
    <w:rsid w:val="007C6B91"/>
    <w:rsid w:val="007D5C7E"/>
    <w:rsid w:val="007F4959"/>
    <w:rsid w:val="007F7ED6"/>
    <w:rsid w:val="00800955"/>
    <w:rsid w:val="0081260E"/>
    <w:rsid w:val="00817260"/>
    <w:rsid w:val="00824712"/>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25BB"/>
    <w:rsid w:val="009169FD"/>
    <w:rsid w:val="00936984"/>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266C"/>
    <w:rsid w:val="00B5266F"/>
    <w:rsid w:val="00B73F06"/>
    <w:rsid w:val="00B740F1"/>
    <w:rsid w:val="00B948CC"/>
    <w:rsid w:val="00BA39BC"/>
    <w:rsid w:val="00BC1A67"/>
    <w:rsid w:val="00BD1AE3"/>
    <w:rsid w:val="00BD2FBC"/>
    <w:rsid w:val="00C05CEE"/>
    <w:rsid w:val="00C06165"/>
    <w:rsid w:val="00C1243C"/>
    <w:rsid w:val="00C370A2"/>
    <w:rsid w:val="00C63144"/>
    <w:rsid w:val="00C638A7"/>
    <w:rsid w:val="00C80954"/>
    <w:rsid w:val="00C93A8D"/>
    <w:rsid w:val="00C94813"/>
    <w:rsid w:val="00CD5141"/>
    <w:rsid w:val="00CD58EE"/>
    <w:rsid w:val="00CE4165"/>
    <w:rsid w:val="00CE760A"/>
    <w:rsid w:val="00CF4489"/>
    <w:rsid w:val="00D025C2"/>
    <w:rsid w:val="00D07FBD"/>
    <w:rsid w:val="00D2589D"/>
    <w:rsid w:val="00D26332"/>
    <w:rsid w:val="00D465F6"/>
    <w:rsid w:val="00D51619"/>
    <w:rsid w:val="00D6565E"/>
    <w:rsid w:val="00D841B2"/>
    <w:rsid w:val="00D85B9F"/>
    <w:rsid w:val="00D87809"/>
    <w:rsid w:val="00D905C4"/>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7EFB"/>
    <w:rsid w:val="00E65A88"/>
    <w:rsid w:val="00E70F4E"/>
    <w:rsid w:val="00E80B6E"/>
    <w:rsid w:val="00E93070"/>
    <w:rsid w:val="00EB0C56"/>
    <w:rsid w:val="00EC75DE"/>
    <w:rsid w:val="00EE0003"/>
    <w:rsid w:val="00EF4C3C"/>
    <w:rsid w:val="00F04118"/>
    <w:rsid w:val="00F0441C"/>
    <w:rsid w:val="00F13F47"/>
    <w:rsid w:val="00F41883"/>
    <w:rsid w:val="00F75F99"/>
    <w:rsid w:val="00F83AC9"/>
    <w:rsid w:val="00F905BA"/>
    <w:rsid w:val="00FA3443"/>
    <w:rsid w:val="00FC64DC"/>
    <w:rsid w:val="00FC6E7E"/>
    <w:rsid w:val="00FE223D"/>
    <w:rsid w:val="00FE3E57"/>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18436778/" TargetMode="External"/><Relationship Id="rId2" Type="http://schemas.openxmlformats.org/officeDocument/2006/relationships/hyperlink" Target="https://genome.cshlp.org/content/31/5/799" TargetMode="External"/><Relationship Id="rId1" Type="http://schemas.openxmlformats.org/officeDocument/2006/relationships/hyperlink" Target="https://www.annualreviews.org/doi/10.1146/annurev-arplant-050718-100344" TargetMode="External"/><Relationship Id="rId4" Type="http://schemas.openxmlformats.org/officeDocument/2006/relationships/hyperlink" Target="https://www.sciencedirect.com/science/article/pii/S10849521220035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aperpile.com/c/ufcF67/SeQw" TargetMode="External"/><Relationship Id="rId18" Type="http://schemas.openxmlformats.org/officeDocument/2006/relationships/hyperlink" Target="https://www.ncbi.nlm.nih.gov/assembl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hyperlink" Target="https://github.com/gwct/spider-w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9964</Words>
  <Characters>56795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Hahn, Matthew</cp:lastModifiedBy>
  <cp:revision>25</cp:revision>
  <dcterms:created xsi:type="dcterms:W3CDTF">2023-11-10T01:12:00Z</dcterms:created>
  <dcterms:modified xsi:type="dcterms:W3CDTF">2023-11-11T21:18:00Z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