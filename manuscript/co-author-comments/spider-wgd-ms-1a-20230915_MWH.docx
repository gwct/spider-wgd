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1E2D7CE1" w:rsidR="0081260E" w:rsidRDefault="00827E5A" w:rsidP="005E3A79">
      <w:pPr>
        <w:pStyle w:val="Heading1"/>
        <w:jc w:val="both"/>
      </w:pPr>
      <w:r>
        <w:t xml:space="preserve">Genome-wide investigation of Chelicerates finds no evidence for a whole genome duplication among spiders and </w:t>
      </w:r>
      <w:proofErr w:type="gramStart"/>
      <w:r>
        <w:t>scorpions</w:t>
      </w:r>
      <w:proofErr w:type="gramEnd"/>
    </w:p>
    <w:p w14:paraId="2DAB15E4" w14:textId="14439974" w:rsidR="00827E5A" w:rsidRDefault="00827E5A" w:rsidP="00827E5A">
      <w:r>
        <w:t>A comprehensive</w:t>
      </w:r>
      <w:del w:id="0" w:author="Hahn, Matthew" w:date="2023-09-25T10:51:00Z">
        <w:r w:rsidDel="0085774B">
          <w:delText>, comparative</w:delText>
        </w:r>
      </w:del>
      <w:ins w:id="1" w:author="Hahn, Matthew" w:date="2023-09-25T10:51:00Z">
        <w:r w:rsidR="0085774B">
          <w:t xml:space="preserve"> </w:t>
        </w:r>
      </w:ins>
      <w:r>
        <w:t xml:space="preserve"> examination of Chelicerate genomes reveals no evidence for a whole genome duplication among spiders and scorp</w:t>
      </w:r>
      <w:del w:id="2" w:author="Hahn, Matthew" w:date="2023-09-25T10:51:00Z">
        <w:r w:rsidDel="0085774B">
          <w:delText>t</w:delText>
        </w:r>
      </w:del>
      <w:r>
        <w:t>ion</w:t>
      </w:r>
      <w:commentRangeStart w:id="3"/>
      <w:r>
        <w:t>s</w:t>
      </w:r>
      <w:commentRangeEnd w:id="3"/>
      <w:r w:rsidR="008A2FFA">
        <w:rPr>
          <w:rStyle w:val="CommentReference"/>
        </w:rPr>
        <w:commentReference w:id="3"/>
      </w:r>
    </w:p>
    <w:p w14:paraId="45D35A67" w14:textId="63A23F66" w:rsidR="00827E5A" w:rsidRPr="00827E5A" w:rsidRDefault="00827E5A" w:rsidP="00827E5A"/>
    <w:p w14:paraId="2507E98A" w14:textId="0FA04E6D" w:rsidR="009E6D12" w:rsidRDefault="009E6D12" w:rsidP="009E6D12">
      <w:pPr>
        <w:jc w:val="both"/>
        <w:rPr>
          <w:b w:val="0"/>
          <w:bCs w:val="0"/>
        </w:rPr>
      </w:pPr>
      <w:r>
        <w:rPr>
          <w:b w:val="0"/>
          <w:bCs w:val="0"/>
        </w:rPr>
        <w:t>Alphabetical by last name author list:</w:t>
      </w:r>
    </w:p>
    <w:p w14:paraId="680D9F7D" w14:textId="2679ADA9" w:rsidR="009E6D12" w:rsidRDefault="009E6D12" w:rsidP="009E6D12">
      <w:pPr>
        <w:jc w:val="both"/>
        <w:rPr>
          <w:b w:val="0"/>
          <w:bCs w:val="0"/>
        </w:rPr>
      </w:pPr>
      <w:r>
        <w:rPr>
          <w:b w:val="0"/>
          <w:bCs w:val="0"/>
        </w:rPr>
        <w:t>Michael Barker</w:t>
      </w:r>
    </w:p>
    <w:p w14:paraId="065E0442" w14:textId="77777777" w:rsidR="009E6D12" w:rsidRDefault="009E6D12" w:rsidP="009E6D12">
      <w:pPr>
        <w:jc w:val="both"/>
        <w:rPr>
          <w:b w:val="0"/>
          <w:bCs w:val="0"/>
        </w:rPr>
      </w:pPr>
      <w:r>
        <w:rPr>
          <w:b w:val="0"/>
          <w:bCs w:val="0"/>
        </w:rPr>
        <w:t>Matthew Hahn</w:t>
      </w:r>
    </w:p>
    <w:p w14:paraId="38ED658F" w14:textId="00B12233" w:rsidR="009E6D12" w:rsidRDefault="009E6D12" w:rsidP="009E6D12">
      <w:pPr>
        <w:jc w:val="both"/>
        <w:rPr>
          <w:b w:val="0"/>
          <w:bCs w:val="0"/>
        </w:rPr>
      </w:pPr>
      <w:r>
        <w:rPr>
          <w:b w:val="0"/>
          <w:bCs w:val="0"/>
        </w:rPr>
        <w:t>Michael McKibben</w:t>
      </w:r>
    </w:p>
    <w:p w14:paraId="49FBE7F9" w14:textId="13C154F3" w:rsidR="009E6D12" w:rsidRDefault="00305711" w:rsidP="009E6D12">
      <w:pPr>
        <w:jc w:val="both"/>
        <w:rPr>
          <w:b w:val="0"/>
          <w:bCs w:val="0"/>
        </w:rPr>
      </w:pPr>
      <w:r>
        <w:rPr>
          <w:b w:val="0"/>
          <w:bCs w:val="0"/>
        </w:rPr>
        <w:t>Gregg Thomas</w:t>
      </w:r>
    </w:p>
    <w:p w14:paraId="0D463C6B" w14:textId="15FA862B" w:rsidR="00305711" w:rsidRDefault="00305711" w:rsidP="005E3A79">
      <w:pPr>
        <w:jc w:val="both"/>
        <w:rPr>
          <w:b w:val="0"/>
          <w:bCs w:val="0"/>
        </w:rPr>
      </w:pPr>
      <w:r>
        <w:rPr>
          <w:b w:val="0"/>
          <w:bCs w:val="0"/>
        </w:rPr>
        <w:t>Li Zheng</w:t>
      </w:r>
    </w:p>
    <w:p w14:paraId="31E1AC53" w14:textId="14882797" w:rsidR="00305711" w:rsidRDefault="00305711" w:rsidP="005E3A79">
      <w:pPr>
        <w:pStyle w:val="Heading1"/>
        <w:jc w:val="both"/>
      </w:pPr>
      <w:r>
        <w:rPr>
          <w:b w:val="0"/>
          <w:bCs w:val="0"/>
        </w:rPr>
        <w:br w:type="page"/>
      </w:r>
      <w:r w:rsidRPr="00305711">
        <w:lastRenderedPageBreak/>
        <w:t>Abstract</w:t>
      </w:r>
    </w:p>
    <w:p w14:paraId="46638686" w14:textId="322C0F9A" w:rsidR="00305711" w:rsidRDefault="00FF68DF" w:rsidP="005E3A79">
      <w:pPr>
        <w:jc w:val="both"/>
        <w:rPr>
          <w:sz w:val="28"/>
          <w:szCs w:val="28"/>
        </w:rPr>
      </w:pPr>
      <w:r>
        <w:rPr>
          <w:b w:val="0"/>
          <w:bCs w:val="0"/>
        </w:rPr>
        <w:t xml:space="preserve">Whole genome duplications (WGDs) can be a key </w:t>
      </w:r>
      <w:del w:id="4" w:author="Hahn, Matthew" w:date="2023-09-25T10:52:00Z">
        <w:r w:rsidDel="008A2FFA">
          <w:rPr>
            <w:b w:val="0"/>
            <w:bCs w:val="0"/>
          </w:rPr>
          <w:delText xml:space="preserve">evolutionary </w:delText>
        </w:r>
      </w:del>
      <w:r>
        <w:rPr>
          <w:b w:val="0"/>
          <w:bCs w:val="0"/>
        </w:rPr>
        <w:t xml:space="preserve">event in </w:t>
      </w:r>
      <w:del w:id="5" w:author="Hahn, Matthew" w:date="2023-09-25T10:52:00Z">
        <w:r w:rsidDel="008A2FFA">
          <w:rPr>
            <w:b w:val="0"/>
            <w:bCs w:val="0"/>
          </w:rPr>
          <w:delText>a species</w:delText>
        </w:r>
      </w:del>
      <w:ins w:id="6" w:author="Hahn, Matthew" w:date="2023-09-25T10:52:00Z">
        <w:r w:rsidR="008A2FFA">
          <w:rPr>
            <w:b w:val="0"/>
            <w:bCs w:val="0"/>
          </w:rPr>
          <w:t>evolution</w:t>
        </w:r>
      </w:ins>
      <w:r>
        <w:rPr>
          <w:b w:val="0"/>
          <w:bCs w:val="0"/>
        </w:rPr>
        <w:t xml:space="preserve"> and may play a role in adaptation and speciation. While WGDs are common throughout the history of plants, only a few examples have been proposed in metazoans. Among those, recent proposals of </w:t>
      </w:r>
      <w:ins w:id="7" w:author="Hahn, Matthew" w:date="2023-09-25T10:53:00Z">
        <w:r w:rsidR="008A2FFA">
          <w:rPr>
            <w:b w:val="0"/>
            <w:bCs w:val="0"/>
          </w:rPr>
          <w:t xml:space="preserve">multiple </w:t>
        </w:r>
      </w:ins>
      <w:r>
        <w:rPr>
          <w:b w:val="0"/>
          <w:bCs w:val="0"/>
        </w:rPr>
        <w:t xml:space="preserve">WGD events in Chelicerates, the group of Arthropods that includes horseshoe crabs, sea spiders, ticks, mites, scorpions, and spiders, have relied on </w:t>
      </w:r>
      <w:del w:id="8" w:author="Hahn, Matthew" w:date="2023-09-25T10:54:00Z">
        <w:r w:rsidDel="008A2FFA">
          <w:rPr>
            <w:b w:val="0"/>
            <w:bCs w:val="0"/>
          </w:rPr>
          <w:delText xml:space="preserve">genomic </w:delText>
        </w:r>
      </w:del>
      <w:r>
        <w:rPr>
          <w:b w:val="0"/>
          <w:bCs w:val="0"/>
        </w:rPr>
        <w:t xml:space="preserve">evidence from a </w:t>
      </w:r>
      <w:del w:id="9" w:author="Hahn, Matthew" w:date="2023-09-25T10:54:00Z">
        <w:r w:rsidDel="008A2FFA">
          <w:rPr>
            <w:b w:val="0"/>
            <w:bCs w:val="0"/>
          </w:rPr>
          <w:delText xml:space="preserve">few </w:delText>
        </w:r>
      </w:del>
      <w:ins w:id="10" w:author="Hahn, Matthew" w:date="2023-09-25T10:54:00Z">
        <w:r w:rsidR="008A2FFA">
          <w:rPr>
            <w:b w:val="0"/>
            <w:bCs w:val="0"/>
          </w:rPr>
          <w:t>small number of incomplete genomes</w:t>
        </w:r>
      </w:ins>
      <w:del w:id="11" w:author="Hahn, Matthew" w:date="2023-09-25T10:54:00Z">
        <w:r w:rsidDel="008A2FFA">
          <w:rPr>
            <w:b w:val="0"/>
            <w:bCs w:val="0"/>
          </w:rPr>
          <w:delText>species</w:delText>
        </w:r>
      </w:del>
      <w:r>
        <w:rPr>
          <w:b w:val="0"/>
          <w:bCs w:val="0"/>
        </w:rPr>
        <w:t>. Specifically, several rounds of WGD have been proposed in the history of horseshoe crab</w:t>
      </w:r>
      <w:ins w:id="12" w:author="Hahn, Matthew" w:date="2023-09-25T10:54:00Z">
        <w:r w:rsidR="00D07FBD">
          <w:rPr>
            <w:b w:val="0"/>
            <w:bCs w:val="0"/>
          </w:rPr>
          <w:t>s</w:t>
        </w:r>
      </w:ins>
      <w:del w:id="13" w:author="Hahn, Matthew" w:date="2023-09-25T10:54:00Z">
        <w:r w:rsidDel="00D07FBD">
          <w:rPr>
            <w:b w:val="0"/>
            <w:bCs w:val="0"/>
          </w:rPr>
          <w:delText xml:space="preserve"> evolution</w:delText>
        </w:r>
      </w:del>
      <w:r>
        <w:rPr>
          <w:b w:val="0"/>
          <w:bCs w:val="0"/>
        </w:rPr>
        <w:t xml:space="preserve">, </w:t>
      </w:r>
      <w:del w:id="14" w:author="Hahn, Matthew" w:date="2023-09-25T10:54:00Z">
        <w:r w:rsidDel="00D07FBD">
          <w:rPr>
            <w:b w:val="0"/>
            <w:bCs w:val="0"/>
          </w:rPr>
          <w:delText xml:space="preserve">and </w:delText>
        </w:r>
      </w:del>
      <w:ins w:id="15" w:author="Hahn, Matthew" w:date="2023-09-25T10:54:00Z">
        <w:r w:rsidR="00D07FBD">
          <w:rPr>
            <w:b w:val="0"/>
            <w:bCs w:val="0"/>
          </w:rPr>
          <w:t>with an additional</w:t>
        </w:r>
        <w:r w:rsidR="00D07FBD">
          <w:rPr>
            <w:b w:val="0"/>
            <w:bCs w:val="0"/>
          </w:rPr>
          <w:t xml:space="preserve"> </w:t>
        </w:r>
      </w:ins>
      <w:del w:id="16" w:author="Hahn, Matthew" w:date="2023-09-25T10:54:00Z">
        <w:r w:rsidDel="00D07FBD">
          <w:rPr>
            <w:b w:val="0"/>
            <w:bCs w:val="0"/>
          </w:rPr>
          <w:delText xml:space="preserve">one </w:delText>
        </w:r>
      </w:del>
      <w:r>
        <w:rPr>
          <w:b w:val="0"/>
          <w:bCs w:val="0"/>
        </w:rPr>
        <w:t xml:space="preserve">WGD </w:t>
      </w:r>
      <w:del w:id="17" w:author="Hahn, Matthew" w:date="2023-09-25T10:54:00Z">
        <w:r w:rsidDel="00D07FBD">
          <w:rPr>
            <w:b w:val="0"/>
            <w:bCs w:val="0"/>
          </w:rPr>
          <w:delText xml:space="preserve">has been </w:delText>
        </w:r>
      </w:del>
      <w:r>
        <w:rPr>
          <w:b w:val="0"/>
          <w:bCs w:val="0"/>
        </w:rPr>
        <w:t xml:space="preserve">proposed in the ancestor of spiders and scorpions. However, many of these inferences </w:t>
      </w:r>
      <w:del w:id="18" w:author="Hahn, Matthew" w:date="2023-09-25T10:55:00Z">
        <w:r w:rsidDel="00893819">
          <w:rPr>
            <w:b w:val="0"/>
            <w:bCs w:val="0"/>
          </w:rPr>
          <w:delText>have relied on small portions of the genome</w:delText>
        </w:r>
      </w:del>
      <w:ins w:id="19" w:author="Hahn, Matthew" w:date="2023-09-25T10:55:00Z">
        <w:r w:rsidR="00893819">
          <w:rPr>
            <w:b w:val="0"/>
            <w:bCs w:val="0"/>
          </w:rPr>
          <w:t xml:space="preserve">are based on evidence </w:t>
        </w:r>
      </w:ins>
      <w:ins w:id="20" w:author="Hahn, Matthew" w:date="2023-09-25T10:56:00Z">
        <w:r w:rsidR="00893819">
          <w:rPr>
            <w:b w:val="0"/>
            <w:bCs w:val="0"/>
          </w:rPr>
          <w:t>from only a small portion of the genome</w:t>
        </w:r>
      </w:ins>
      <w:ins w:id="21" w:author="Hahn, Matthew" w:date="2023-09-25T10:58:00Z">
        <w:r w:rsidR="00F75F99">
          <w:rPr>
            <w:b w:val="0"/>
            <w:bCs w:val="0"/>
          </w:rPr>
          <w:t xml:space="preserve"> (in particular, the Hox gene cluster)</w:t>
        </w:r>
      </w:ins>
      <w:ins w:id="22" w:author="Hahn, Matthew" w:date="2023-09-25T10:56:00Z">
        <w:r w:rsidR="00755AEA">
          <w:rPr>
            <w:b w:val="0"/>
            <w:bCs w:val="0"/>
          </w:rPr>
          <w:t>; therefore,</w:t>
        </w:r>
      </w:ins>
      <w:del w:id="23" w:author="Hahn, Matthew" w:date="2023-09-25T10:56:00Z">
        <w:r w:rsidDel="00755AEA">
          <w:rPr>
            <w:b w:val="0"/>
            <w:bCs w:val="0"/>
          </w:rPr>
          <w:delText>.</w:delText>
        </w:r>
      </w:del>
      <w:r>
        <w:rPr>
          <w:b w:val="0"/>
          <w:bCs w:val="0"/>
        </w:rPr>
        <w:t xml:space="preserve"> </w:t>
      </w:r>
      <w:ins w:id="24" w:author="Hahn, Matthew" w:date="2023-09-25T10:56:00Z">
        <w:r w:rsidR="00755AEA">
          <w:rPr>
            <w:b w:val="0"/>
            <w:bCs w:val="0"/>
          </w:rPr>
          <w:t>g</w:t>
        </w:r>
      </w:ins>
      <w:del w:id="25" w:author="Hahn, Matthew" w:date="2023-09-25T10:56:00Z">
        <w:r w:rsidDel="00755AEA">
          <w:rPr>
            <w:b w:val="0"/>
            <w:bCs w:val="0"/>
          </w:rPr>
          <w:delText>G</w:delText>
        </w:r>
      </w:del>
      <w:r>
        <w:rPr>
          <w:b w:val="0"/>
          <w:bCs w:val="0"/>
        </w:rPr>
        <w:t>enome-wide inferences with broader species sampling may give a clearer picture of WGDs in Chelicerates. In this study, we investigate signals of WGD in Chelicerates using whole genomes from 17 species.</w:t>
      </w:r>
      <w:r w:rsidR="000A69B8">
        <w:rPr>
          <w:b w:val="0"/>
          <w:bCs w:val="0"/>
        </w:rPr>
        <w:t xml:space="preserve"> We employ a myriad of methods to look for these signals, including gene tree analysis of thousands of gene families, </w:t>
      </w:r>
      <w:del w:id="26" w:author="Hahn, Matthew" w:date="2023-09-25T10:56:00Z">
        <w:r w:rsidR="000A69B8" w:rsidDel="00755AEA">
          <w:rPr>
            <w:b w:val="0"/>
            <w:bCs w:val="0"/>
          </w:rPr>
          <w:delText xml:space="preserve">intraspecific </w:delText>
        </w:r>
      </w:del>
      <w:ins w:id="27" w:author="Hahn, Matthew" w:date="2023-09-25T10:56:00Z">
        <w:r w:rsidR="00755AEA">
          <w:rPr>
            <w:b w:val="0"/>
            <w:bCs w:val="0"/>
          </w:rPr>
          <w:t>compar</w:t>
        </w:r>
      </w:ins>
      <w:ins w:id="28" w:author="Hahn, Matthew" w:date="2023-09-25T10:57:00Z">
        <w:r w:rsidR="00755AEA">
          <w:rPr>
            <w:b w:val="0"/>
            <w:bCs w:val="0"/>
          </w:rPr>
          <w:t>isons of</w:t>
        </w:r>
      </w:ins>
      <w:ins w:id="29" w:author="Hahn, Matthew" w:date="2023-09-25T10:56:00Z">
        <w:r w:rsidR="00755AEA">
          <w:rPr>
            <w:b w:val="0"/>
            <w:bCs w:val="0"/>
          </w:rPr>
          <w:t xml:space="preserve"> </w:t>
        </w:r>
      </w:ins>
      <w:r w:rsidR="000A69B8">
        <w:rPr>
          <w:b w:val="0"/>
          <w:bCs w:val="0"/>
        </w:rPr>
        <w:t xml:space="preserve">synteny, and </w:t>
      </w:r>
      <w:ins w:id="30" w:author="Hahn, Matthew" w:date="2023-09-25T10:57:00Z">
        <w:r w:rsidR="00755AEA">
          <w:rPr>
            <w:b w:val="0"/>
            <w:bCs w:val="0"/>
          </w:rPr>
          <w:t xml:space="preserve">signals of </w:t>
        </w:r>
      </w:ins>
      <w:r w:rsidR="000A69B8">
        <w:rPr>
          <w:b w:val="0"/>
          <w:bCs w:val="0"/>
        </w:rPr>
        <w:t xml:space="preserve">divergence </w:t>
      </w:r>
      <w:ins w:id="31" w:author="Hahn, Matthew" w:date="2023-09-25T10:57:00Z">
        <w:r w:rsidR="00755AEA">
          <w:rPr>
            <w:b w:val="0"/>
            <w:bCs w:val="0"/>
          </w:rPr>
          <w:t>among within-species</w:t>
        </w:r>
      </w:ins>
      <w:del w:id="32" w:author="Hahn, Matthew" w:date="2023-09-25T10:57:00Z">
        <w:r w:rsidR="000A69B8" w:rsidDel="00755AEA">
          <w:rPr>
            <w:b w:val="0"/>
            <w:bCs w:val="0"/>
          </w:rPr>
          <w:delText>of</w:delText>
        </w:r>
      </w:del>
      <w:r w:rsidR="000A69B8">
        <w:rPr>
          <w:b w:val="0"/>
          <w:bCs w:val="0"/>
        </w:rPr>
        <w:t xml:space="preserve"> paralogs. We test several scenarios </w:t>
      </w:r>
      <w:del w:id="33" w:author="Hahn, Matthew" w:date="2023-09-25T10:57:00Z">
        <w:r w:rsidR="000A69B8" w:rsidDel="00755AEA">
          <w:rPr>
            <w:b w:val="0"/>
            <w:bCs w:val="0"/>
          </w:rPr>
          <w:delText xml:space="preserve">for </w:delText>
        </w:r>
      </w:del>
      <w:ins w:id="34" w:author="Hahn, Matthew" w:date="2023-09-25T10:57:00Z">
        <w:r w:rsidR="00755AEA">
          <w:rPr>
            <w:b w:val="0"/>
            <w:bCs w:val="0"/>
          </w:rPr>
          <w:t>of</w:t>
        </w:r>
        <w:r w:rsidR="00755AEA">
          <w:rPr>
            <w:b w:val="0"/>
            <w:bCs w:val="0"/>
          </w:rPr>
          <w:t xml:space="preserve"> </w:t>
        </w:r>
      </w:ins>
      <w:r w:rsidR="000A69B8">
        <w:rPr>
          <w:b w:val="0"/>
          <w:bCs w:val="0"/>
        </w:rPr>
        <w:t xml:space="preserve">WGD in Chelicerates using multiple species tree </w:t>
      </w:r>
      <w:del w:id="35" w:author="Hahn, Matthew" w:date="2023-09-25T10:57:00Z">
        <w:r w:rsidR="000A69B8" w:rsidDel="00755AEA">
          <w:rPr>
            <w:b w:val="0"/>
            <w:bCs w:val="0"/>
          </w:rPr>
          <w:delText xml:space="preserve">hypotheses </w:delText>
        </w:r>
      </w:del>
      <w:r w:rsidR="000A69B8">
        <w:rPr>
          <w:b w:val="0"/>
          <w:bCs w:val="0"/>
        </w:rPr>
        <w:t>as a back</w:t>
      </w:r>
      <w:ins w:id="36" w:author="Hahn, Matthew" w:date="2023-09-25T10:57:00Z">
        <w:r w:rsidR="00755AEA">
          <w:rPr>
            <w:b w:val="0"/>
            <w:bCs w:val="0"/>
          </w:rPr>
          <w:t>bone</w:t>
        </w:r>
      </w:ins>
      <w:del w:id="37" w:author="Hahn, Matthew" w:date="2023-09-25T10:57:00Z">
        <w:r w:rsidR="000A69B8" w:rsidDel="00755AEA">
          <w:rPr>
            <w:b w:val="0"/>
            <w:bCs w:val="0"/>
          </w:rPr>
          <w:delText>drop</w:delText>
        </w:r>
      </w:del>
      <w:ins w:id="38" w:author="Hahn, Matthew" w:date="2023-09-25T10:57:00Z">
        <w:r w:rsidR="00755AEA" w:rsidRPr="00755AEA">
          <w:rPr>
            <w:b w:val="0"/>
            <w:bCs w:val="0"/>
          </w:rPr>
          <w:t xml:space="preserve"> </w:t>
        </w:r>
        <w:r w:rsidR="00755AEA">
          <w:rPr>
            <w:b w:val="0"/>
            <w:bCs w:val="0"/>
          </w:rPr>
          <w:t xml:space="preserve">for </w:t>
        </w:r>
      </w:ins>
      <w:ins w:id="39" w:author="Hahn, Matthew" w:date="2023-09-25T10:58:00Z">
        <w:r w:rsidR="00755AEA">
          <w:rPr>
            <w:b w:val="0"/>
            <w:bCs w:val="0"/>
          </w:rPr>
          <w:t xml:space="preserve">all </w:t>
        </w:r>
      </w:ins>
      <w:ins w:id="40" w:author="Hahn, Matthew" w:date="2023-09-25T10:57:00Z">
        <w:r w:rsidR="00755AEA">
          <w:rPr>
            <w:b w:val="0"/>
            <w:bCs w:val="0"/>
          </w:rPr>
          <w:t>hypotheses</w:t>
        </w:r>
      </w:ins>
      <w:r w:rsidR="000A69B8">
        <w:rPr>
          <w:b w:val="0"/>
          <w:bCs w:val="0"/>
        </w:rPr>
        <w:t xml:space="preserve">. </w:t>
      </w:r>
      <w:ins w:id="41" w:author="Hahn, Matthew" w:date="2023-09-25T10:58:00Z">
        <w:r w:rsidR="00F75F99">
          <w:rPr>
            <w:b w:val="0"/>
            <w:bCs w:val="0"/>
          </w:rPr>
          <w:t xml:space="preserve">While we </w:t>
        </w:r>
        <w:r w:rsidR="00F75F99">
          <w:rPr>
            <w:b w:val="0"/>
            <w:bCs w:val="0"/>
          </w:rPr>
          <w:t>do find support for at least one WGD in the ancestral horseshoe crab lineage</w:t>
        </w:r>
        <w:r w:rsidR="00F75F99">
          <w:rPr>
            <w:b w:val="0"/>
            <w:bCs w:val="0"/>
          </w:rPr>
          <w:t xml:space="preserve">, </w:t>
        </w:r>
      </w:ins>
      <w:del w:id="42" w:author="Hahn, Matthew" w:date="2023-09-25T10:58:00Z">
        <w:r w:rsidR="000A69B8" w:rsidDel="00F75F99">
          <w:rPr>
            <w:b w:val="0"/>
            <w:bCs w:val="0"/>
          </w:rPr>
          <w:delText xml:space="preserve">We </w:delText>
        </w:r>
      </w:del>
      <w:ins w:id="43" w:author="Hahn, Matthew" w:date="2023-09-25T10:58:00Z">
        <w:r w:rsidR="00F75F99">
          <w:rPr>
            <w:b w:val="0"/>
            <w:bCs w:val="0"/>
          </w:rPr>
          <w:t>w</w:t>
        </w:r>
        <w:r w:rsidR="00F75F99">
          <w:rPr>
            <w:b w:val="0"/>
            <w:bCs w:val="0"/>
          </w:rPr>
          <w:t xml:space="preserve">e </w:t>
        </w:r>
      </w:ins>
      <w:r w:rsidR="000A69B8">
        <w:rPr>
          <w:b w:val="0"/>
          <w:bCs w:val="0"/>
        </w:rPr>
        <w:t xml:space="preserve">find no evidence for a WGD in the history of spiders and scorpions </w:t>
      </w:r>
      <w:del w:id="44" w:author="Hahn, Matthew" w:date="2023-09-25T10:58:00Z">
        <w:r w:rsidR="000A69B8" w:rsidDel="00F75F99">
          <w:rPr>
            <w:b w:val="0"/>
            <w:bCs w:val="0"/>
          </w:rPr>
          <w:delText>but</w:delText>
        </w:r>
      </w:del>
      <w:ins w:id="45" w:author="Hahn, Matthew" w:date="2023-09-25T10:58:00Z">
        <w:r w:rsidR="00F75F99">
          <w:rPr>
            <w:b w:val="0"/>
            <w:bCs w:val="0"/>
          </w:rPr>
          <w:t xml:space="preserve">using any </w:t>
        </w:r>
      </w:ins>
      <w:ins w:id="46" w:author="Hahn, Matthew" w:date="2023-09-25T10:59:00Z">
        <w:r w:rsidR="00256988">
          <w:rPr>
            <w:b w:val="0"/>
            <w:bCs w:val="0"/>
          </w:rPr>
          <w:t xml:space="preserve">genome-scale </w:t>
        </w:r>
      </w:ins>
      <w:ins w:id="47" w:author="Hahn, Matthew" w:date="2023-09-25T10:58:00Z">
        <w:r w:rsidR="00F75F99">
          <w:rPr>
            <w:b w:val="0"/>
            <w:bCs w:val="0"/>
          </w:rPr>
          <w:t>method</w:t>
        </w:r>
      </w:ins>
      <w:del w:id="48" w:author="Hahn, Matthew" w:date="2023-09-25T10:58:00Z">
        <w:r w:rsidR="000A69B8" w:rsidDel="00F75F99">
          <w:rPr>
            <w:b w:val="0"/>
            <w:bCs w:val="0"/>
          </w:rPr>
          <w:delText xml:space="preserve"> do find support for at least one WGD in the ancestral horseshoe crab lineage</w:delText>
        </w:r>
      </w:del>
      <w:r w:rsidR="000A69B8">
        <w:rPr>
          <w:b w:val="0"/>
          <w:bCs w:val="0"/>
        </w:rPr>
        <w:t xml:space="preserve">. This study not only sheds light on genome evolution and phylogenetics of </w:t>
      </w:r>
      <w:proofErr w:type="gramStart"/>
      <w:r w:rsidR="000A69B8">
        <w:rPr>
          <w:b w:val="0"/>
          <w:bCs w:val="0"/>
        </w:rPr>
        <w:t>Chelicerates, but</w:t>
      </w:r>
      <w:proofErr w:type="gramEnd"/>
      <w:r w:rsidR="000A69B8">
        <w:rPr>
          <w:b w:val="0"/>
          <w:bCs w:val="0"/>
        </w:rPr>
        <w:t xml:space="preserve"> 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6DA21516"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del w:id="49" w:author="Hahn, Matthew" w:date="2023-09-25T11:01:00Z">
        <w:r w:rsidR="00311706" w:rsidDel="00D025C2">
          <w:rPr>
            <w:b w:val="0"/>
            <w:bCs w:val="0"/>
          </w:rPr>
          <w:delText xml:space="preserve">each </w:delText>
        </w:r>
      </w:del>
      <w:ins w:id="50" w:author="Hahn, Matthew" w:date="2023-09-25T11:01:00Z">
        <w:r w:rsidR="00D025C2">
          <w:rPr>
            <w:b w:val="0"/>
            <w:bCs w:val="0"/>
          </w:rPr>
          <w:t>one or more</w:t>
        </w:r>
        <w:r w:rsidR="00D025C2">
          <w:rPr>
            <w:b w:val="0"/>
            <w:bCs w:val="0"/>
          </w:rPr>
          <w:t xml:space="preserve"> </w:t>
        </w:r>
      </w:ins>
      <w:r w:rsidR="00311706">
        <w:rPr>
          <w:b w:val="0"/>
          <w:bCs w:val="0"/>
        </w:rPr>
        <w:t>parent</w:t>
      </w:r>
      <w:ins w:id="51" w:author="Hahn, Matthew" w:date="2023-09-25T11:01:00Z">
        <w:r w:rsidR="00D025C2">
          <w:rPr>
            <w:b w:val="0"/>
            <w:bCs w:val="0"/>
          </w:rPr>
          <w:t>s</w:t>
        </w:r>
      </w:ins>
      <w:r w:rsidR="00311706">
        <w:rPr>
          <w:b w:val="0"/>
          <w:bCs w:val="0"/>
        </w:rPr>
        <w:t xml:space="preserve">. </w:t>
      </w:r>
      <w:del w:id="52" w:author="Hahn, Matthew" w:date="2023-09-25T11:02:00Z">
        <w:r w:rsidR="00311706" w:rsidDel="00D841B2">
          <w:rPr>
            <w:b w:val="0"/>
            <w:bCs w:val="0"/>
          </w:rPr>
          <w:delText xml:space="preserve">This </w:delText>
        </w:r>
      </w:del>
      <w:ins w:id="53" w:author="Hahn, Matthew" w:date="2023-09-25T11:02:00Z">
        <w:r w:rsidR="00D841B2">
          <w:rPr>
            <w:b w:val="0"/>
            <w:bCs w:val="0"/>
          </w:rPr>
          <w:t>While such events</w:t>
        </w:r>
        <w:r w:rsidR="00D841B2">
          <w:rPr>
            <w:b w:val="0"/>
            <w:bCs w:val="0"/>
          </w:rPr>
          <w:t xml:space="preserve"> </w:t>
        </w:r>
      </w:ins>
      <w:del w:id="54" w:author="Hahn, Matthew" w:date="2023-09-25T11:02:00Z">
        <w:r w:rsidR="00311706" w:rsidDel="00D841B2">
          <w:rPr>
            <w:b w:val="0"/>
            <w:bCs w:val="0"/>
          </w:rPr>
          <w:delText>can be</w:delText>
        </w:r>
      </w:del>
      <w:ins w:id="55" w:author="Hahn, Matthew" w:date="2023-09-25T11:02:00Z">
        <w:r w:rsidR="00D841B2">
          <w:rPr>
            <w:b w:val="0"/>
            <w:bCs w:val="0"/>
          </w:rPr>
          <w:t>are often</w:t>
        </w:r>
      </w:ins>
      <w:r w:rsidR="00311706">
        <w:rPr>
          <w:b w:val="0"/>
          <w:bCs w:val="0"/>
        </w:rPr>
        <w:t xml:space="preserve"> highly detrimental</w:t>
      </w:r>
      <w:del w:id="56" w:author="Hahn, Matthew" w:date="2023-09-25T11:02:00Z">
        <w:r w:rsidR="00311706" w:rsidDel="00D841B2">
          <w:rPr>
            <w:b w:val="0"/>
            <w:bCs w:val="0"/>
          </w:rPr>
          <w:delText xml:space="preserve"> to the survival of the individual</w:delText>
        </w:r>
      </w:del>
      <w:r w:rsidR="00311706">
        <w:rPr>
          <w:b w:val="0"/>
          <w:bCs w:val="0"/>
        </w:rPr>
        <w:t xml:space="preserve">, </w:t>
      </w:r>
      <w:del w:id="57" w:author="Hahn, Matthew" w:date="2023-09-25T11:02:00Z">
        <w:r w:rsidR="00311706" w:rsidDel="00D841B2">
          <w:rPr>
            <w:b w:val="0"/>
            <w:bCs w:val="0"/>
          </w:rPr>
          <w:delText xml:space="preserve">but </w:delText>
        </w:r>
      </w:del>
      <w:r w:rsidR="00311706">
        <w:rPr>
          <w:b w:val="0"/>
          <w:bCs w:val="0"/>
        </w:rPr>
        <w:t xml:space="preserve">occasionally the </w:t>
      </w:r>
      <w:del w:id="58" w:author="Hahn, Matthew" w:date="2023-09-25T11:02:00Z">
        <w:r w:rsidR="00311706" w:rsidDel="00D841B2">
          <w:rPr>
            <w:b w:val="0"/>
            <w:bCs w:val="0"/>
          </w:rPr>
          <w:delText xml:space="preserve">influx </w:delText>
        </w:r>
      </w:del>
      <w:ins w:id="59" w:author="Hahn, Matthew" w:date="2023-09-25T11:02:00Z">
        <w:r w:rsidR="00D841B2">
          <w:rPr>
            <w:b w:val="0"/>
            <w:bCs w:val="0"/>
          </w:rPr>
          <w:t>combination</w:t>
        </w:r>
        <w:r w:rsidR="00D841B2">
          <w:rPr>
            <w:b w:val="0"/>
            <w:bCs w:val="0"/>
          </w:rPr>
          <w:t xml:space="preserve"> </w:t>
        </w:r>
      </w:ins>
      <w:r w:rsidR="00311706">
        <w:rPr>
          <w:b w:val="0"/>
          <w:bCs w:val="0"/>
        </w:rPr>
        <w:t>of novel genetic material can provide adaptive advantages that allow the whole genome duplication to propagate, resulting in a polyploid species with more than 2N chromosomes in its genome</w:t>
      </w:r>
      <w:r w:rsidR="009F6764">
        <w:rPr>
          <w:b w:val="0"/>
          <w:bCs w:val="0"/>
        </w:rPr>
        <w:t xml:space="preserve"> </w:t>
      </w:r>
      <w:del w:id="60" w:author="Hahn, Matthew" w:date="2023-09-25T11:03:00Z">
        <w:r w:rsidR="009F6764" w:rsidDel="00D841B2">
          <w:rPr>
            <w:b w:val="0"/>
            <w:bCs w:val="0"/>
          </w:rPr>
          <w:fldChar w:fldCharType="begin"/>
        </w:r>
        <w:r w:rsidR="009F6764" w:rsidDel="00D841B2">
          <w:rPr>
            <w:b w:val="0"/>
            <w:bCs w:val="0"/>
          </w:rPr>
          <w:delInstrText xml:space="preserve"> ADDIN EN.CITE &lt;EndNote&gt;&lt;Cite&gt;&lt;Author&gt;Comai&lt;/Author&gt;&lt;Year&gt;2005&lt;/Year&gt;&lt;RecNum&gt;17&lt;/RecNum&gt;&lt;DisplayText&gt;(Comai 2005)&lt;/DisplayText&gt;&lt;record&gt;&lt;rec-number&gt;17&lt;/rec-number&gt;&lt;foreign-keys&gt;&lt;key app="EN" db-id="55awttt9yf0aace20sqpvrzmrtvr0vapts5w" timestamp="1694621915"&gt;17&lt;/key&gt;&lt;/foreign-keys&gt;&lt;ref-type name="Journal Article"&gt;17&lt;/ref-type&gt;&lt;contributors&gt;&lt;authors&gt;&lt;author&gt;Comai, L.&lt;/author&gt;&lt;/authors&gt;&lt;/contributors&gt;&lt;auth-address&gt;Department of Biology, Box 355325, University of Washington, Seattle, Washington 98195, USA. comai@u.washington.edu&lt;/auth-address&gt;&lt;titles&gt;&lt;title&gt;The advantages and disadvantages of being polyploid&lt;/title&gt;&lt;secondary-title&gt;Nat Rev Genet&lt;/secondary-title&gt;&lt;/titles&gt;&lt;periodical&gt;&lt;full-title&gt;Nat Rev Genet&lt;/full-title&gt;&lt;/periodical&gt;&lt;pages&gt;836-46&lt;/pages&gt;&lt;volume&gt;6&lt;/volume&gt;&lt;number&gt;11&lt;/number&gt;&lt;edition&gt;2005/11/24&lt;/edition&gt;&lt;keywords&gt;&lt;keyword&gt;*Evolution, Molecular&lt;/keyword&gt;&lt;keyword&gt;Gene Expression Regulation, Plant/*physiology&lt;/keyword&gt;&lt;keyword&gt;Genome, Plant/*physiology&lt;/keyword&gt;&lt;keyword&gt;Models, Genetic&lt;/keyword&gt;&lt;keyword&gt;*Plant Physiological Phenomena&lt;/keyword&gt;&lt;keyword&gt;Plants/*genetics&lt;/keyword&gt;&lt;keyword&gt;*Polyploidy&lt;/keyword&gt;&lt;/keywords&gt;&lt;dates&gt;&lt;year&gt;2005&lt;/year&gt;&lt;pub-dates&gt;&lt;date&gt;Nov&lt;/date&gt;&lt;/pub-dates&gt;&lt;/dates&gt;&lt;isbn&gt;1471-0056 (Print)&amp;#xD;1471-0056 (Linking)&lt;/isbn&gt;&lt;accession-num&gt;16304599&lt;/accession-num&gt;&lt;urls&gt;&lt;related-urls&gt;&lt;url&gt;https://www.ncbi.nlm.nih.gov/pubmed/16304599&lt;/url&gt;&lt;/related-urls&gt;&lt;/urls&gt;&lt;electronic-resource-num&gt;10.1038/nrg1711&lt;/electronic-resource-num&gt;&lt;/record&gt;&lt;/Cite&gt;&lt;/EndNote&gt;</w:delInstrText>
        </w:r>
        <w:r w:rsidR="009F6764" w:rsidDel="00D841B2">
          <w:rPr>
            <w:b w:val="0"/>
            <w:bCs w:val="0"/>
          </w:rPr>
          <w:fldChar w:fldCharType="separate"/>
        </w:r>
        <w:r w:rsidR="009F6764" w:rsidDel="00D841B2">
          <w:rPr>
            <w:b w:val="0"/>
            <w:bCs w:val="0"/>
            <w:noProof/>
          </w:rPr>
          <w:delText>(Comai 2005)</w:delText>
        </w:r>
        <w:r w:rsidR="009F6764" w:rsidDel="00D841B2">
          <w:rPr>
            <w:b w:val="0"/>
            <w:bCs w:val="0"/>
          </w:rPr>
          <w:fldChar w:fldCharType="end"/>
        </w:r>
        <w:r w:rsidR="00311706" w:rsidDel="00D841B2">
          <w:rPr>
            <w:b w:val="0"/>
            <w:bCs w:val="0"/>
          </w:rPr>
          <w:delText>.</w:delText>
        </w:r>
        <w:r w:rsidR="000818AE" w:rsidDel="00D841B2">
          <w:rPr>
            <w:b w:val="0"/>
            <w:bCs w:val="0"/>
          </w:rPr>
          <w:delText xml:space="preserve"> </w:delText>
        </w:r>
        <w:commentRangeStart w:id="61"/>
        <w:r w:rsidR="000818AE" w:rsidDel="00D841B2">
          <w:rPr>
            <w:b w:val="0"/>
            <w:bCs w:val="0"/>
          </w:rPr>
          <w:delText>Polyploid species can arise in one of two ways, with both parental genomes being from the same species, called autopolyploidy, or with a hybridization event where the parental genomes come from different species, called allopolyploidy.</w:delText>
        </w:r>
        <w:commentRangeEnd w:id="61"/>
        <w:r w:rsidR="00E168C0" w:rsidDel="00D841B2">
          <w:rPr>
            <w:rStyle w:val="CommentReference"/>
          </w:rPr>
          <w:commentReference w:id="61"/>
        </w:r>
        <w:r w:rsidDel="00D841B2">
          <w:rPr>
            <w:b w:val="0"/>
            <w:bCs w:val="0"/>
          </w:rPr>
          <w:delText xml:space="preserve"> </w:delText>
        </w:r>
        <w:r w:rsidR="000818AE" w:rsidDel="00D841B2">
          <w:rPr>
            <w:b w:val="0"/>
            <w:bCs w:val="0"/>
          </w:rPr>
          <w:delText>But regardless of the origin of the polyploid, w</w:delText>
        </w:r>
      </w:del>
      <w:ins w:id="62" w:author="Hahn, Matthew" w:date="2023-09-25T11:03:00Z">
        <w:r w:rsidR="00D841B2">
          <w:rPr>
            <w:b w:val="0"/>
            <w:bCs w:val="0"/>
          </w:rPr>
          <w:t>W</w:t>
        </w:r>
      </w:ins>
      <w:r w:rsidR="000818AE">
        <w:rPr>
          <w:b w:val="0"/>
          <w:bCs w:val="0"/>
        </w:rPr>
        <w:t>hole genome duplication</w:t>
      </w:r>
      <w:r w:rsidR="00311706">
        <w:rPr>
          <w:b w:val="0"/>
          <w:bCs w:val="0"/>
        </w:rPr>
        <w:t xml:space="preserve"> </w:t>
      </w:r>
      <w:del w:id="63" w:author="Hahn, Matthew" w:date="2023-09-25T11:03:00Z">
        <w:r w:rsidR="00311706" w:rsidDel="00D841B2">
          <w:rPr>
            <w:b w:val="0"/>
            <w:bCs w:val="0"/>
          </w:rPr>
          <w:delText>can be</w:delText>
        </w:r>
      </w:del>
      <w:ins w:id="64" w:author="Hahn, Matthew" w:date="2023-09-25T11:03:00Z">
        <w:r w:rsidR="00D841B2">
          <w:rPr>
            <w:b w:val="0"/>
            <w:bCs w:val="0"/>
          </w:rPr>
          <w:t>is</w:t>
        </w:r>
      </w:ins>
      <w:r w:rsidR="00311706">
        <w:rPr>
          <w:b w:val="0"/>
          <w:bCs w:val="0"/>
        </w:rPr>
        <w:t xml:space="preserve"> a</w:t>
      </w:r>
      <w:ins w:id="65" w:author="Hahn, Matthew" w:date="2023-09-25T11:03:00Z">
        <w:r w:rsidR="00D841B2">
          <w:rPr>
            <w:b w:val="0"/>
            <w:bCs w:val="0"/>
          </w:rPr>
          <w:t>n</w:t>
        </w:r>
      </w:ins>
      <w:r w:rsidR="00311706">
        <w:rPr>
          <w:b w:val="0"/>
          <w:bCs w:val="0"/>
        </w:rPr>
        <w:t xml:space="preserve"> </w:t>
      </w:r>
      <w:del w:id="66" w:author="Hahn, Matthew" w:date="2023-09-25T11:03:00Z">
        <w:r w:rsidR="00641F7C" w:rsidDel="00D841B2">
          <w:rPr>
            <w:b w:val="0"/>
            <w:bCs w:val="0"/>
          </w:rPr>
          <w:delText xml:space="preserve">key </w:delText>
        </w:r>
      </w:del>
      <w:ins w:id="67" w:author="Hahn, Matthew" w:date="2023-09-25T11:03:00Z">
        <w:r w:rsidR="00D841B2">
          <w:rPr>
            <w:b w:val="0"/>
            <w:bCs w:val="0"/>
          </w:rPr>
          <w:t>important</w:t>
        </w:r>
        <w:r w:rsidR="00D841B2">
          <w:rPr>
            <w:b w:val="0"/>
            <w:bCs w:val="0"/>
          </w:rPr>
          <w:t xml:space="preserve"> </w:t>
        </w:r>
      </w:ins>
      <w:r w:rsidR="00641F7C">
        <w:rPr>
          <w:b w:val="0"/>
          <w:bCs w:val="0"/>
        </w:rPr>
        <w:t>evolutionary event</w:t>
      </w:r>
      <w:del w:id="68" w:author="Hahn, Matthew" w:date="2023-09-25T11:03:00Z">
        <w:r w:rsidR="00311706" w:rsidDel="00D841B2">
          <w:rPr>
            <w:b w:val="0"/>
            <w:bCs w:val="0"/>
          </w:rPr>
          <w:delText xml:space="preserve"> in the history of a species</w:delText>
        </w:r>
      </w:del>
      <w:r w:rsidR="00311706">
        <w:rPr>
          <w:b w:val="0"/>
          <w:bCs w:val="0"/>
        </w:rPr>
        <w:t xml:space="preserve">, </w:t>
      </w:r>
      <w:del w:id="69" w:author="Hahn, Matthew" w:date="2023-09-25T11:03:00Z">
        <w:r w:rsidR="00311706" w:rsidDel="00D841B2">
          <w:rPr>
            <w:b w:val="0"/>
            <w:bCs w:val="0"/>
          </w:rPr>
          <w:delText>and there is</w:delText>
        </w:r>
      </w:del>
      <w:ins w:id="70" w:author="Hahn, Matthew" w:date="2023-09-25T11:03:00Z">
        <w:r w:rsidR="00D841B2">
          <w:rPr>
            <w:b w:val="0"/>
            <w:bCs w:val="0"/>
          </w:rPr>
          <w:t>with</w:t>
        </w:r>
      </w:ins>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E168C0">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E168C0">
        <w:rPr>
          <w:b w:val="0"/>
          <w:bCs w:val="0"/>
          <w:noProof/>
        </w:rPr>
        <w:t>(Van de Peer et al. 2021)</w:t>
      </w:r>
      <w:r w:rsidR="00E168C0">
        <w:rPr>
          <w:b w:val="0"/>
          <w:bCs w:val="0"/>
        </w:rPr>
        <w:fldChar w:fldCharType="end"/>
      </w:r>
      <w:r w:rsidR="00311706">
        <w:rPr>
          <w:b w:val="0"/>
          <w:bCs w:val="0"/>
        </w:rPr>
        <w:t xml:space="preserve">. </w:t>
      </w:r>
      <w:del w:id="71" w:author="Hahn, Matthew" w:date="2023-09-25T11:04:00Z">
        <w:r w:rsidR="00311706" w:rsidDel="00F41883">
          <w:rPr>
            <w:b w:val="0"/>
            <w:bCs w:val="0"/>
          </w:rPr>
          <w:delText>While w</w:delText>
        </w:r>
      </w:del>
      <w:ins w:id="72" w:author="Hahn, Matthew" w:date="2023-09-25T11:04:00Z">
        <w:r w:rsidR="00F41883">
          <w:rPr>
            <w:b w:val="0"/>
            <w:bCs w:val="0"/>
          </w:rPr>
          <w:t>W</w:t>
        </w:r>
      </w:ins>
      <w:r w:rsidR="00311706">
        <w:rPr>
          <w:b w:val="0"/>
          <w:bCs w:val="0"/>
        </w:rPr>
        <w:t xml:space="preserve">hole genome duplications are </w:t>
      </w:r>
      <w:del w:id="73" w:author="Hahn, Matthew" w:date="2023-09-25T11:03:00Z">
        <w:r w:rsidR="00311706" w:rsidDel="00D841B2">
          <w:rPr>
            <w:b w:val="0"/>
            <w:bCs w:val="0"/>
          </w:rPr>
          <w:delText xml:space="preserve">thought to be </w:delText>
        </w:r>
      </w:del>
      <w:r w:rsidR="00311706">
        <w:rPr>
          <w:b w:val="0"/>
          <w:bCs w:val="0"/>
        </w:rPr>
        <w:t>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 </w:instrText>
      </w:r>
      <w:r w:rsidR="00D968BC">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EN.CITE.DATA </w:instrText>
      </w:r>
      <w:r w:rsidR="00D968BC">
        <w:rPr>
          <w:b w:val="0"/>
          <w:bCs w:val="0"/>
        </w:rPr>
      </w:r>
      <w:r w:rsidR="00D968BC">
        <w:rPr>
          <w:b w:val="0"/>
          <w:bCs w:val="0"/>
        </w:rPr>
        <w:fldChar w:fldCharType="end"/>
      </w:r>
      <w:r w:rsidR="00FA3443">
        <w:rPr>
          <w:b w:val="0"/>
          <w:bCs w:val="0"/>
        </w:rPr>
      </w:r>
      <w:r w:rsidR="00FA3443">
        <w:rPr>
          <w:b w:val="0"/>
          <w:bCs w:val="0"/>
        </w:rPr>
        <w:fldChar w:fldCharType="separate"/>
      </w:r>
      <w:r w:rsidR="00D968BC">
        <w:rPr>
          <w:b w:val="0"/>
          <w:bCs w:val="0"/>
          <w:noProof/>
        </w:rPr>
        <w:t>(Masterson 1994; Adams and Wendel 2005; Barker et al. 2016)</w:t>
      </w:r>
      <w:r w:rsidR="00FA3443">
        <w:rPr>
          <w:b w:val="0"/>
          <w:bCs w:val="0"/>
        </w:rPr>
        <w:fldChar w:fldCharType="end"/>
      </w:r>
      <w:r w:rsidR="00311706">
        <w:rPr>
          <w:b w:val="0"/>
          <w:bCs w:val="0"/>
        </w:rPr>
        <w:t xml:space="preserve">, </w:t>
      </w:r>
      <w:ins w:id="74" w:author="Hahn, Matthew" w:date="2023-09-25T11:04:00Z">
        <w:r w:rsidR="00F41883">
          <w:rPr>
            <w:b w:val="0"/>
            <w:bCs w:val="0"/>
          </w:rPr>
          <w:t xml:space="preserve">but </w:t>
        </w:r>
      </w:ins>
      <w:r w:rsidR="00311706">
        <w:rPr>
          <w:b w:val="0"/>
          <w:bCs w:val="0"/>
        </w:rPr>
        <w:t xml:space="preserve">there </w:t>
      </w:r>
      <w:ins w:id="75" w:author="Hahn, Matthew" w:date="2023-09-25T11:04:00Z">
        <w:r w:rsidR="00D841B2">
          <w:rPr>
            <w:b w:val="0"/>
            <w:bCs w:val="0"/>
          </w:rPr>
          <w:t>are</w:t>
        </w:r>
      </w:ins>
      <w:del w:id="76" w:author="Hahn, Matthew" w:date="2023-09-25T11:04:00Z">
        <w:r w:rsidR="00311706" w:rsidDel="00D841B2">
          <w:rPr>
            <w:b w:val="0"/>
            <w:bCs w:val="0"/>
          </w:rPr>
          <w:delText>is</w:delText>
        </w:r>
      </w:del>
      <w:r w:rsidR="00311706">
        <w:rPr>
          <w:b w:val="0"/>
          <w:bCs w:val="0"/>
        </w:rPr>
        <w:t xml:space="preserve"> also </w:t>
      </w:r>
      <w:del w:id="77" w:author="Hahn, Matthew" w:date="2023-09-25T11:04:00Z">
        <w:r w:rsidR="00311706" w:rsidDel="00D841B2">
          <w:rPr>
            <w:b w:val="0"/>
            <w:bCs w:val="0"/>
          </w:rPr>
          <w:delText xml:space="preserve">evidence </w:delText>
        </w:r>
        <w:r w:rsidR="000818AE" w:rsidDel="00D841B2">
          <w:rPr>
            <w:b w:val="0"/>
            <w:bCs w:val="0"/>
          </w:rPr>
          <w:delText>pointing</w:delText>
        </w:r>
        <w:r w:rsidR="00311706" w:rsidDel="00D841B2">
          <w:rPr>
            <w:b w:val="0"/>
            <w:bCs w:val="0"/>
          </w:rPr>
          <w:delText xml:space="preserve"> to</w:delText>
        </w:r>
      </w:del>
      <w:ins w:id="78" w:author="Hahn, Matthew" w:date="2023-09-25T11:04:00Z">
        <w:r w:rsidR="00D841B2">
          <w:rPr>
            <w:b w:val="0"/>
            <w:bCs w:val="0"/>
          </w:rPr>
          <w:t>a smaller number of</w:t>
        </w:r>
      </w:ins>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 </w:instrText>
      </w:r>
      <w:r w:rsidR="00A0509B">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EN.CITE.DATA </w:instrText>
      </w:r>
      <w:r w:rsidR="00A0509B">
        <w:rPr>
          <w:b w:val="0"/>
          <w:bCs w:val="0"/>
        </w:rPr>
      </w:r>
      <w:r w:rsidR="00A0509B">
        <w:rPr>
          <w:b w:val="0"/>
          <w:bCs w:val="0"/>
        </w:rPr>
        <w:fldChar w:fldCharType="end"/>
      </w:r>
      <w:r w:rsidR="0036365C">
        <w:rPr>
          <w:b w:val="0"/>
          <w:bCs w:val="0"/>
        </w:rPr>
      </w:r>
      <w:r w:rsidR="0036365C">
        <w:rPr>
          <w:b w:val="0"/>
          <w:bCs w:val="0"/>
        </w:rPr>
        <w:fldChar w:fldCharType="separate"/>
      </w:r>
      <w:r w:rsidR="00A0509B">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44C50B69"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whole genome duplication.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of the species to</w:t>
      </w:r>
      <w:r w:rsidR="00A92361">
        <w:rPr>
          <w:b w:val="0"/>
          <w:bCs w:val="0"/>
        </w:rPr>
        <w:t xml:space="preserve"> a</w:t>
      </w:r>
      <w:ins w:id="79" w:author="Hahn, Matthew" w:date="2023-09-25T11:05:00Z">
        <w:r w:rsidR="004140D6">
          <w:rPr>
            <w:b w:val="0"/>
            <w:bCs w:val="0"/>
          </w:rPr>
          <w:t xml:space="preserve"> nearly</w:t>
        </w:r>
      </w:ins>
      <w:r>
        <w:rPr>
          <w:b w:val="0"/>
          <w:bCs w:val="0"/>
        </w:rPr>
        <w:t xml:space="preserve"> diploid</w:t>
      </w:r>
      <w:r w:rsidR="00A92361">
        <w:rPr>
          <w:b w:val="0"/>
          <w:bCs w:val="0"/>
        </w:rPr>
        <w:t xml:space="preserve"> state, with most paralogous genes that resulted from the WGD being lost or unidentifiable as paralogs</w:t>
      </w:r>
      <w:r w:rsidR="00844C75">
        <w:rPr>
          <w:b w:val="0"/>
          <w:bCs w:val="0"/>
        </w:rPr>
        <w:t xml:space="preserve"> </w:t>
      </w:r>
      <w:del w:id="80" w:author="Hahn, Matthew" w:date="2023-09-25T11:05:00Z">
        <w:r w:rsidR="00844C75" w:rsidDel="004140D6">
          <w:rPr>
            <w:b w:val="0"/>
            <w:bCs w:val="0"/>
          </w:rPr>
          <w:delText xml:space="preserve">(or homoeologs in the case of allopolyploidy </w:delText>
        </w:r>
        <w:r w:rsidR="00844C75" w:rsidDel="004140D6">
          <w:rPr>
            <w:b w:val="0"/>
            <w:bCs w:val="0"/>
          </w:rPr>
          <w:fldChar w:fldCharType="begin"/>
        </w:r>
        <w:r w:rsidR="00844C75" w:rsidDel="004140D6">
          <w:rPr>
            <w:b w:val="0"/>
            <w:bCs w:val="0"/>
          </w:rPr>
          <w:delInstrText xml:space="preserve"> ADDIN EN.CITE &lt;EndNote&gt;&lt;Cite&gt;&lt;Author&gt;Glover&lt;/Author&gt;&lt;Year&gt;2016&lt;/Year&gt;&lt;RecNum&gt;24&lt;/RecNum&gt;&lt;DisplayText&gt;(Glover et al. 2016)&lt;/DisplayText&gt;&lt;record&gt;&lt;rec-number&gt;24&lt;/rec-number&gt;&lt;foreign-keys&gt;&lt;key app="EN" db-id="55awttt9yf0aace20sqpvrzmrtvr0vapts5w" timestamp="1694633038"&gt;24&lt;/key&gt;&lt;/foreign-keys&gt;&lt;ref-type name="Journal Article"&gt;17&lt;/ref-type&gt;&lt;contributors&gt;&lt;authors&gt;&lt;author&gt;Glover, N. M.&lt;/author&gt;&lt;author&gt;Redestig, H.&lt;/author&gt;&lt;author&gt;Dessimoz, C.&lt;/author&gt;&lt;/authors&gt;&lt;/contributors&gt;&lt;auth-address&gt;Bayer CropScience NV, Technologiepark 38, 9052 Gent, Belgium; University College London, Gower Street, London WC1E 6BT, UK.&amp;#xD;Bayer CropScience NV, Technologiepark 38, 9052 Gent, Belgium.&amp;#xD;University College London, Gower Street, London WC1E 6BT, UK; University of Lausanne, Biophore, 1015 Lausanne, Switzerland; Swiss Institute of Bioinformatics, Biophore, 1015 Lausanne, Switzerland. Electronic address: c.dessimoz@ucl.ac.uk.&lt;/auth-address&gt;&lt;titles&gt;&lt;title&gt;Homoeologs: What Are They and How Do We Infer Them?&lt;/title&gt;&lt;secondary-title&gt;Trends Plant Sci&lt;/secondary-title&gt;&lt;/titles&gt;&lt;periodical&gt;&lt;full-title&gt;Trends Plant Sci&lt;/full-title&gt;&lt;/periodical&gt;&lt;pages&gt;609-621&lt;/pages&gt;&lt;volume&gt;21&lt;/volume&gt;&lt;number&gt;7&lt;/number&gt;&lt;edition&gt;2016/03/30&lt;/edition&gt;&lt;keywords&gt;&lt;keyword&gt;Evolution, Molecular&lt;/keyword&gt;&lt;keyword&gt;Gene Expression Regulation, Plant/genetics&lt;/keyword&gt;&lt;keyword&gt;Genes, Plant/*genetics&lt;/keyword&gt;&lt;keyword&gt;Genome, Plant/genetics&lt;/keyword&gt;&lt;keyword&gt;Polyploidy&lt;/keyword&gt;&lt;keyword&gt;homoeology&lt;/keyword&gt;&lt;keyword&gt;homology&lt;/keyword&gt;&lt;keyword&gt;positional homoeology&lt;/keyword&gt;&lt;/keywords&gt;&lt;dates&gt;&lt;year&gt;2016&lt;/year&gt;&lt;pub-dates&gt;&lt;date&gt;Jul&lt;/date&gt;&lt;/pub-dates&gt;&lt;/dates&gt;&lt;isbn&gt;1878-4372 (Electronic)&amp;#xD;1360-1385 (Print)&amp;#xD;1360-1385 (Linking)&lt;/isbn&gt;&lt;accession-num&gt;27021699&lt;/accession-num&gt;&lt;urls&gt;&lt;related-urls&gt;&lt;url&gt;https://www.ncbi.nlm.nih.gov/pubmed/27021699&lt;/url&gt;&lt;/related-urls&gt;&lt;/urls&gt;&lt;custom2&gt;PMC4920642&lt;/custom2&gt;&lt;electronic-resource-num&gt;10.1016/j.tplants.2016.02.005&lt;/electronic-resource-num&gt;&lt;/record&gt;&lt;/Cite&gt;&lt;/EndNote&gt;</w:delInstrText>
        </w:r>
        <w:r w:rsidR="00844C75" w:rsidDel="004140D6">
          <w:rPr>
            <w:b w:val="0"/>
            <w:bCs w:val="0"/>
          </w:rPr>
          <w:fldChar w:fldCharType="separate"/>
        </w:r>
        <w:r w:rsidR="00844C75" w:rsidDel="004140D6">
          <w:rPr>
            <w:b w:val="0"/>
            <w:bCs w:val="0"/>
            <w:noProof/>
          </w:rPr>
          <w:delText>(Glover et al. 2016)</w:delText>
        </w:r>
        <w:r w:rsidR="00844C75" w:rsidDel="004140D6">
          <w:rPr>
            <w:b w:val="0"/>
            <w:bCs w:val="0"/>
          </w:rPr>
          <w:fldChar w:fldCharType="end"/>
        </w:r>
        <w:r w:rsidR="00844C75" w:rsidDel="004140D6">
          <w:rPr>
            <w:b w:val="0"/>
            <w:bCs w:val="0"/>
          </w:rPr>
          <w:delText>)</w:delText>
        </w:r>
      </w:del>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sidR="00844C75">
        <w:rPr>
          <w:b w:val="0"/>
          <w:bCs w:val="0"/>
        </w:rPr>
        <w:t>During diploidization, it is</w:t>
      </w:r>
      <w:ins w:id="81" w:author="Hahn, Matthew" w:date="2023-09-25T11:05:00Z">
        <w:r w:rsidR="004140D6">
          <w:rPr>
            <w:b w:val="0"/>
            <w:bCs w:val="0"/>
          </w:rPr>
          <w:t xml:space="preserve"> also</w:t>
        </w:r>
      </w:ins>
      <w:r w:rsidR="00844C75">
        <w:rPr>
          <w:b w:val="0"/>
          <w:bCs w:val="0"/>
        </w:rPr>
        <w:t xml:space="preserve"> </w:t>
      </w:r>
      <w:commentRangeStart w:id="82"/>
      <w:r w:rsidR="00844C75">
        <w:rPr>
          <w:b w:val="0"/>
          <w:bCs w:val="0"/>
        </w:rPr>
        <w:t xml:space="preserve">possible </w:t>
      </w:r>
      <w:commentRangeEnd w:id="82"/>
      <w:r w:rsidR="00D968BC">
        <w:rPr>
          <w:rStyle w:val="CommentReference"/>
        </w:rPr>
        <w:commentReference w:id="82"/>
      </w:r>
      <w:r w:rsidR="00844C75">
        <w:rPr>
          <w:b w:val="0"/>
          <w:bCs w:val="0"/>
        </w:rPr>
        <w:t>that the polypoid species</w:t>
      </w:r>
      <w:r w:rsidR="00A92361">
        <w:rPr>
          <w:b w:val="0"/>
          <w:bCs w:val="0"/>
        </w:rPr>
        <w:t xml:space="preserve"> retain</w:t>
      </w:r>
      <w:r w:rsidR="00844C75">
        <w:rPr>
          <w:b w:val="0"/>
          <w:bCs w:val="0"/>
        </w:rPr>
        <w:t>s</w:t>
      </w:r>
      <w:r w:rsidR="00A92361">
        <w:rPr>
          <w:b w:val="0"/>
          <w:bCs w:val="0"/>
        </w:rPr>
        <w:t xml:space="preserve"> more chromosomes than the genome had before WGD</w:t>
      </w:r>
      <w:r w:rsidR="00844C75">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del w:id="83" w:author="Hahn, Matthew" w:date="2023-09-25T11:05:00Z">
        <w:r w:rsidR="00B948CC" w:rsidDel="004140D6">
          <w:rPr>
            <w:b w:val="0"/>
            <w:bCs w:val="0"/>
          </w:rPr>
          <w:delText>have occurred at</w:delText>
        </w:r>
      </w:del>
      <w:ins w:id="84" w:author="Hahn, Matthew" w:date="2023-09-25T11:05:00Z">
        <w:r w:rsidR="004140D6">
          <w:rPr>
            <w:b w:val="0"/>
            <w:bCs w:val="0"/>
          </w:rPr>
          <w:t xml:space="preserve">have an </w:t>
        </w:r>
      </w:ins>
      <w:ins w:id="85" w:author="Hahn, Matthew" w:date="2023-09-25T11:06:00Z">
        <w:r w:rsidR="004140D6">
          <w:rPr>
            <w:b w:val="0"/>
            <w:bCs w:val="0"/>
          </w:rPr>
          <w:t>origin that coincides with</w:t>
        </w:r>
      </w:ins>
      <w:r w:rsidR="00B948CC">
        <w:rPr>
          <w:b w:val="0"/>
          <w:bCs w:val="0"/>
        </w:rPr>
        <w:t xml:space="preserve"> </w:t>
      </w:r>
      <w:r w:rsidR="00AF5E1B">
        <w:rPr>
          <w:b w:val="0"/>
          <w:bCs w:val="0"/>
        </w:rPr>
        <w:t>the timing of the WGD</w:t>
      </w:r>
      <w:r w:rsidR="00B948CC">
        <w:rPr>
          <w:b w:val="0"/>
          <w:bCs w:val="0"/>
        </w:rPr>
        <w:t xml:space="preserve">. </w:t>
      </w:r>
      <w:del w:id="86" w:author="Hahn, Matthew" w:date="2023-09-25T11:07:00Z">
        <w:r w:rsidR="00B948CC" w:rsidDel="0015274E">
          <w:rPr>
            <w:b w:val="0"/>
            <w:bCs w:val="0"/>
          </w:rPr>
          <w:delText>This</w:delText>
        </w:r>
        <w:r w:rsidR="000818AE" w:rsidDel="0015274E">
          <w:rPr>
            <w:b w:val="0"/>
            <w:bCs w:val="0"/>
          </w:rPr>
          <w:delText xml:space="preserve"> </w:delText>
        </w:r>
      </w:del>
      <w:ins w:id="87" w:author="Hahn, Matthew" w:date="2023-09-25T11:07:00Z">
        <w:r w:rsidR="0015274E">
          <w:rPr>
            <w:b w:val="0"/>
            <w:bCs w:val="0"/>
          </w:rPr>
          <w:t xml:space="preserve">The timing of such events can be determined by </w:t>
        </w:r>
      </w:ins>
      <w:ins w:id="88" w:author="Hahn, Matthew" w:date="2023-09-25T11:08:00Z">
        <w:r w:rsidR="0015274E">
          <w:rPr>
            <w:b w:val="0"/>
            <w:bCs w:val="0"/>
          </w:rPr>
          <w:t>multiple methods. One class of methods, generally referred to as gene tree-species tree re</w:t>
        </w:r>
      </w:ins>
      <w:ins w:id="89" w:author="Hahn, Matthew" w:date="2023-09-25T11:09:00Z">
        <w:r w:rsidR="0015274E">
          <w:rPr>
            <w:b w:val="0"/>
            <w:bCs w:val="0"/>
          </w:rPr>
          <w:t xml:space="preserve">conciliation, </w:t>
        </w:r>
      </w:ins>
      <w:del w:id="90" w:author="Hahn, Matthew" w:date="2023-09-25T11:09:00Z">
        <w:r w:rsidR="000818AE" w:rsidDel="0015274E">
          <w:rPr>
            <w:b w:val="0"/>
            <w:bCs w:val="0"/>
          </w:rPr>
          <w:delText>means that when</w:delText>
        </w:r>
      </w:del>
      <w:ins w:id="91" w:author="Hahn, Matthew" w:date="2023-09-25T11:09:00Z">
        <w:r w:rsidR="0015274E">
          <w:rPr>
            <w:b w:val="0"/>
            <w:bCs w:val="0"/>
          </w:rPr>
          <w:t>uses</w:t>
        </w:r>
      </w:ins>
      <w:r w:rsidR="000818AE">
        <w:rPr>
          <w:b w:val="0"/>
          <w:bCs w:val="0"/>
        </w:rPr>
        <w:t xml:space="preserve"> </w:t>
      </w:r>
      <w:r w:rsidR="00B948CC">
        <w:rPr>
          <w:b w:val="0"/>
          <w:bCs w:val="0"/>
        </w:rPr>
        <w:t xml:space="preserve">gene tree topologies </w:t>
      </w:r>
      <w:del w:id="92" w:author="Hahn, Matthew" w:date="2023-09-25T11:09:00Z">
        <w:r w:rsidR="00B948CC" w:rsidDel="0015274E">
          <w:rPr>
            <w:b w:val="0"/>
            <w:bCs w:val="0"/>
          </w:rPr>
          <w:delText>of the gene families that include these paralogs</w:delText>
        </w:r>
        <w:r w:rsidR="000818AE" w:rsidDel="0015274E">
          <w:rPr>
            <w:b w:val="0"/>
            <w:bCs w:val="0"/>
          </w:rPr>
          <w:delText xml:space="preserve"> are inferred</w:delText>
        </w:r>
        <w:r w:rsidR="009B27B7" w:rsidDel="0015274E">
          <w:rPr>
            <w:b w:val="0"/>
            <w:bCs w:val="0"/>
          </w:rPr>
          <w:delText xml:space="preserve"> along</w:delText>
        </w:r>
        <w:r w:rsidR="000818AE" w:rsidDel="0015274E">
          <w:rPr>
            <w:b w:val="0"/>
            <w:bCs w:val="0"/>
          </w:rPr>
          <w:delText xml:space="preserve"> with</w:delText>
        </w:r>
        <w:r w:rsidR="00B948CC" w:rsidDel="0015274E">
          <w:rPr>
            <w:b w:val="0"/>
            <w:bCs w:val="0"/>
          </w:rPr>
          <w:delText xml:space="preserve"> homologous genes from other species</w:delText>
        </w:r>
        <w:r w:rsidR="000818AE" w:rsidDel="0015274E">
          <w:rPr>
            <w:b w:val="0"/>
            <w:bCs w:val="0"/>
          </w:rPr>
          <w:delText>, the paralogs will often be inferred on the same branch when mapped</w:delText>
        </w:r>
      </w:del>
      <w:ins w:id="93" w:author="Hahn, Matthew" w:date="2023-09-25T11:09:00Z">
        <w:r w:rsidR="0015274E">
          <w:rPr>
            <w:b w:val="0"/>
            <w:bCs w:val="0"/>
          </w:rPr>
          <w:t>to map duplication events onto branches</w:t>
        </w:r>
      </w:ins>
      <w:r w:rsidR="000818AE">
        <w:rPr>
          <w:b w:val="0"/>
          <w:bCs w:val="0"/>
        </w:rPr>
        <w:t xml:space="preserve"> </w:t>
      </w:r>
      <w:del w:id="94" w:author="Hahn, Matthew" w:date="2023-09-25T11:09:00Z">
        <w:r w:rsidR="000818AE" w:rsidDel="0015274E">
          <w:rPr>
            <w:b w:val="0"/>
            <w:bCs w:val="0"/>
          </w:rPr>
          <w:delText xml:space="preserve">to </w:delText>
        </w:r>
      </w:del>
      <w:ins w:id="95" w:author="Hahn, Matthew" w:date="2023-09-25T11:09:00Z">
        <w:r w:rsidR="0015274E">
          <w:rPr>
            <w:b w:val="0"/>
            <w:bCs w:val="0"/>
          </w:rPr>
          <w:t>of</w:t>
        </w:r>
        <w:r w:rsidR="0015274E">
          <w:rPr>
            <w:b w:val="0"/>
            <w:bCs w:val="0"/>
          </w:rPr>
          <w:t xml:space="preserve"> </w:t>
        </w:r>
      </w:ins>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 </w:instrText>
      </w:r>
      <w:r w:rsidR="00C06165">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EN.CITE.DATA </w:instrText>
      </w:r>
      <w:r w:rsidR="00C06165">
        <w:rPr>
          <w:b w:val="0"/>
          <w:bCs w:val="0"/>
        </w:rPr>
      </w:r>
      <w:r w:rsidR="00C06165">
        <w:rPr>
          <w:b w:val="0"/>
          <w:bCs w:val="0"/>
        </w:rPr>
        <w:fldChar w:fldCharType="end"/>
      </w:r>
      <w:r w:rsidR="001939DD">
        <w:rPr>
          <w:b w:val="0"/>
          <w:bCs w:val="0"/>
        </w:rPr>
      </w:r>
      <w:r w:rsidR="001939DD">
        <w:rPr>
          <w:b w:val="0"/>
          <w:bCs w:val="0"/>
        </w:rPr>
        <w:fldChar w:fldCharType="separate"/>
      </w:r>
      <w:r w:rsidR="00C06165">
        <w:rPr>
          <w:b w:val="0"/>
          <w:bCs w:val="0"/>
          <w:noProof/>
        </w:rPr>
        <w:t>(Pfeil et al. 2005; Cannon et al. 2015; Thomas et al. 2017; Yan et al. 2022)</w:t>
      </w:r>
      <w:r w:rsidR="001939DD">
        <w:rPr>
          <w:b w:val="0"/>
          <w:bCs w:val="0"/>
        </w:rPr>
        <w:fldChar w:fldCharType="end"/>
      </w:r>
      <w:r w:rsidR="000818AE">
        <w:rPr>
          <w:b w:val="0"/>
          <w:bCs w:val="0"/>
        </w:rPr>
        <w:t xml:space="preserve">. </w:t>
      </w:r>
      <w:commentRangeStart w:id="96"/>
      <w:del w:id="97" w:author="Hahn, Matthew" w:date="2023-09-25T11:10:00Z">
        <w:r w:rsidR="000818AE" w:rsidDel="007F7ED6">
          <w:rPr>
            <w:b w:val="0"/>
            <w:bCs w:val="0"/>
          </w:rPr>
          <w:delText xml:space="preserve">This </w:delText>
        </w:r>
      </w:del>
      <w:ins w:id="98" w:author="Hahn, Matthew" w:date="2023-09-25T11:10:00Z">
        <w:r w:rsidR="007F7ED6">
          <w:rPr>
            <w:b w:val="0"/>
            <w:bCs w:val="0"/>
          </w:rPr>
          <w:t xml:space="preserve">A second class of methods examines pairwise divergence between paralogs in the same species, with the expectation that a WGD event will </w:t>
        </w:r>
      </w:ins>
      <w:del w:id="99" w:author="Hahn, Matthew" w:date="2023-09-25T11:10:00Z">
        <w:r w:rsidR="000818AE" w:rsidDel="007F7ED6">
          <w:rPr>
            <w:b w:val="0"/>
            <w:bCs w:val="0"/>
          </w:rPr>
          <w:delText xml:space="preserve">also may </w:delText>
        </w:r>
      </w:del>
      <w:r w:rsidR="000818AE">
        <w:rPr>
          <w:b w:val="0"/>
          <w:bCs w:val="0"/>
        </w:rPr>
        <w:t>lead to</w:t>
      </w:r>
      <w:r w:rsidR="00B948CC">
        <w:rPr>
          <w:b w:val="0"/>
          <w:bCs w:val="0"/>
        </w:rPr>
        <w:t xml:space="preserve"> </w:t>
      </w:r>
      <w:ins w:id="100" w:author="Hahn, Matthew" w:date="2023-09-25T11:11:00Z">
        <w:r w:rsidR="007F7ED6">
          <w:rPr>
            <w:b w:val="0"/>
            <w:bCs w:val="0"/>
          </w:rPr>
          <w:t xml:space="preserve">a </w:t>
        </w:r>
      </w:ins>
      <w:r w:rsidR="00B948CC">
        <w:rPr>
          <w:b w:val="0"/>
          <w:bCs w:val="0"/>
        </w:rPr>
        <w:t>spike</w:t>
      </w:r>
      <w:del w:id="101" w:author="Hahn, Matthew" w:date="2023-09-25T11:11:00Z">
        <w:r w:rsidR="00B948CC" w:rsidDel="007F7ED6">
          <w:rPr>
            <w:b w:val="0"/>
            <w:bCs w:val="0"/>
          </w:rPr>
          <w:delText>s</w:delText>
        </w:r>
      </w:del>
      <w:r w:rsidR="00B948CC">
        <w:rPr>
          <w:b w:val="0"/>
          <w:bCs w:val="0"/>
        </w:rPr>
        <w:t xml:space="preserve"> in synonymous divergence</w:t>
      </w:r>
      <w:ins w:id="102" w:author="Hahn, Matthew" w:date="2023-09-25T11:35:00Z">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ins>
      <w:r w:rsidR="00B948CC">
        <w:rPr>
          <w:b w:val="0"/>
          <w:bCs w:val="0"/>
        </w:rPr>
        <w:t xml:space="preserve"> </w:t>
      </w:r>
      <w:r w:rsidR="000818AE">
        <w:rPr>
          <w:b w:val="0"/>
          <w:bCs w:val="0"/>
        </w:rPr>
        <w:t>between paralogs</w:t>
      </w:r>
      <w:ins w:id="103" w:author="Hahn, Matthew" w:date="2023-09-25T11:11:00Z">
        <w:r w:rsidR="007F7ED6">
          <w:rPr>
            <w:b w:val="0"/>
            <w:bCs w:val="0"/>
          </w:rPr>
          <w:t xml:space="preserve"> (Lynch and </w:t>
        </w:r>
        <w:proofErr w:type="spellStart"/>
        <w:r w:rsidR="007F7ED6">
          <w:rPr>
            <w:b w:val="0"/>
            <w:bCs w:val="0"/>
          </w:rPr>
          <w:t>Conery</w:t>
        </w:r>
        <w:proofErr w:type="spellEnd"/>
        <w:r w:rsidR="007F7ED6">
          <w:rPr>
            <w:b w:val="0"/>
            <w:bCs w:val="0"/>
          </w:rPr>
          <w:t xml:space="preserve"> 2000; Blanc and Wolfe 2004)</w:t>
        </w:r>
      </w:ins>
      <w:del w:id="104" w:author="Hahn, Matthew" w:date="2023-09-25T11:11:00Z">
        <w:r w:rsidR="000818AE" w:rsidDel="007F7ED6">
          <w:rPr>
            <w:b w:val="0"/>
            <w:bCs w:val="0"/>
          </w:rPr>
          <w:delText xml:space="preserve"> </w:delText>
        </w:r>
        <w:r w:rsidR="00B948CC" w:rsidDel="007F7ED6">
          <w:rPr>
            <w:b w:val="0"/>
            <w:bCs w:val="0"/>
          </w:rPr>
          <w:delText>around the timing of the WGD event</w:delText>
        </w:r>
      </w:del>
      <w:r w:rsidR="00B948CC">
        <w:rPr>
          <w:b w:val="0"/>
          <w:bCs w:val="0"/>
        </w:rPr>
        <w:t xml:space="preserve">. </w:t>
      </w:r>
      <w:ins w:id="105" w:author="Hahn, Matthew" w:date="2023-09-25T11:11:00Z">
        <w:r w:rsidR="007D5C7E">
          <w:rPr>
            <w:b w:val="0"/>
            <w:bCs w:val="0"/>
          </w:rPr>
          <w:t>Finally, t</w:t>
        </w:r>
      </w:ins>
      <w:del w:id="106" w:author="Hahn, Matthew" w:date="2023-09-25T11:11:00Z">
        <w:r w:rsidR="00B948CC" w:rsidDel="007D5C7E">
          <w:rPr>
            <w:b w:val="0"/>
            <w:bCs w:val="0"/>
          </w:rPr>
          <w:delText>T</w:delText>
        </w:r>
      </w:del>
      <w:r w:rsidR="00B948CC">
        <w:rPr>
          <w:b w:val="0"/>
          <w:bCs w:val="0"/>
        </w:rPr>
        <w:t xml:space="preserve">here may also be syntenic evidence for the WGD in </w:t>
      </w:r>
      <w:del w:id="107" w:author="Hahn, Matthew" w:date="2023-09-25T11:11:00Z">
        <w:r w:rsidR="00B948CC" w:rsidDel="007D5C7E">
          <w:rPr>
            <w:b w:val="0"/>
            <w:bCs w:val="0"/>
          </w:rPr>
          <w:delText>paleo</w:delText>
        </w:r>
      </w:del>
      <w:r w:rsidR="00B948CC">
        <w:rPr>
          <w:b w:val="0"/>
          <w:bCs w:val="0"/>
        </w:rPr>
        <w:t xml:space="preserve">polyploids, where </w:t>
      </w:r>
      <w:ins w:id="108" w:author="Hahn, Matthew" w:date="2023-09-25T11:11:00Z">
        <w:r w:rsidR="00166F32">
          <w:rPr>
            <w:b w:val="0"/>
            <w:bCs w:val="0"/>
          </w:rPr>
          <w:t xml:space="preserve">whole paralogous </w:t>
        </w:r>
      </w:ins>
      <w:r w:rsidR="00B948CC">
        <w:rPr>
          <w:b w:val="0"/>
          <w:bCs w:val="0"/>
        </w:rPr>
        <w:t xml:space="preserve">regions of the </w:t>
      </w:r>
      <w:del w:id="109" w:author="Hahn, Matthew" w:date="2023-09-25T11:12:00Z">
        <w:r w:rsidR="00B948CC" w:rsidDel="00166F32">
          <w:rPr>
            <w:b w:val="0"/>
            <w:bCs w:val="0"/>
          </w:rPr>
          <w:delText xml:space="preserve">extant </w:delText>
        </w:r>
      </w:del>
      <w:ins w:id="110" w:author="Hahn, Matthew" w:date="2023-09-25T11:12:00Z">
        <w:r w:rsidR="00166F32">
          <w:rPr>
            <w:b w:val="0"/>
            <w:bCs w:val="0"/>
          </w:rPr>
          <w:t xml:space="preserve">same </w:t>
        </w:r>
      </w:ins>
      <w:r w:rsidR="00B948CC">
        <w:rPr>
          <w:b w:val="0"/>
          <w:bCs w:val="0"/>
        </w:rPr>
        <w:t>genome</w:t>
      </w:r>
      <w:ins w:id="111" w:author="Hahn, Matthew" w:date="2023-09-25T11:12:00Z">
        <w:r w:rsidR="00166F32">
          <w:rPr>
            <w:b w:val="0"/>
            <w:bCs w:val="0"/>
          </w:rPr>
          <w:t xml:space="preserve"> (including both coding and non-coding sequence)</w:t>
        </w:r>
      </w:ins>
      <w:r w:rsidR="00B948CC">
        <w:rPr>
          <w:b w:val="0"/>
          <w:bCs w:val="0"/>
        </w:rPr>
        <w:t xml:space="preserve"> </w:t>
      </w:r>
      <w:del w:id="112" w:author="Hahn, Matthew" w:date="2023-09-25T11:12:00Z">
        <w:r w:rsidR="00B948CC" w:rsidDel="00166F32">
          <w:rPr>
            <w:b w:val="0"/>
            <w:bCs w:val="0"/>
          </w:rPr>
          <w:delText xml:space="preserve">that can </w:delText>
        </w:r>
      </w:del>
      <w:r w:rsidR="00B948CC">
        <w:rPr>
          <w:b w:val="0"/>
          <w:bCs w:val="0"/>
        </w:rPr>
        <w:t xml:space="preserve">trace their history to </w:t>
      </w:r>
      <w:del w:id="113" w:author="Hahn, Matthew" w:date="2023-09-25T11:12:00Z">
        <w:r w:rsidR="00B948CC" w:rsidDel="00166F32">
          <w:rPr>
            <w:b w:val="0"/>
            <w:bCs w:val="0"/>
          </w:rPr>
          <w:delText>different parental sub-genomes align to each other</w:delText>
        </w:r>
      </w:del>
      <w:ins w:id="114" w:author="Hahn, Matthew" w:date="2023-09-25T11:12:00Z">
        <w:r w:rsidR="00166F32">
          <w:rPr>
            <w:b w:val="0"/>
            <w:bCs w:val="0"/>
          </w:rPr>
          <w:t>the WGD event</w:t>
        </w:r>
      </w:ins>
      <w:r w:rsidR="00B948CC">
        <w:rPr>
          <w:b w:val="0"/>
          <w:bCs w:val="0"/>
        </w:rPr>
        <w:t>.</w:t>
      </w:r>
      <w:commentRangeEnd w:id="96"/>
      <w:r w:rsidR="00C06165">
        <w:rPr>
          <w:rStyle w:val="CommentReference"/>
        </w:rPr>
        <w:commentReference w:id="96"/>
      </w:r>
    </w:p>
    <w:p w14:paraId="15A93165" w14:textId="4EE5305B" w:rsidR="00641F7C" w:rsidRPr="00264587" w:rsidRDefault="00641F7C" w:rsidP="005E3A79">
      <w:pPr>
        <w:jc w:val="both"/>
        <w:rPr>
          <w:b w:val="0"/>
          <w:bCs w:val="0"/>
        </w:rPr>
      </w:pPr>
      <w:r>
        <w:rPr>
          <w:b w:val="0"/>
          <w:bCs w:val="0"/>
        </w:rPr>
        <w:tab/>
      </w:r>
      <w:r w:rsidR="00B948CC">
        <w:rPr>
          <w:b w:val="0"/>
          <w:bCs w:val="0"/>
        </w:rPr>
        <w:t>Recently, whole genome duplications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ins w:id="115" w:author="Hahn, Matthew" w:date="2023-09-25T11:13:00Z">
        <w:r w:rsidR="00D465F6">
          <w:rPr>
            <w:b w:val="0"/>
            <w:bCs w:val="0"/>
          </w:rPr>
          <w:t xml:space="preserve">all </w:t>
        </w:r>
      </w:ins>
      <w:r w:rsidR="00264587">
        <w:rPr>
          <w:b w:val="0"/>
          <w:bCs w:val="0"/>
        </w:rPr>
        <w:t>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(Nossa et al. 2014; Shingate et al. 2020a)</w:t>
      </w:r>
      <w:r w:rsidR="0089399A">
        <w:rPr>
          <w:b w:val="0"/>
          <w:bCs w:val="0"/>
        </w:rPr>
        <w:fldChar w:fldCharType="end"/>
      </w:r>
      <w:r w:rsidR="00264587">
        <w:rPr>
          <w:b w:val="0"/>
          <w:bCs w:val="0"/>
        </w:rPr>
        <w:t xml:space="preserve">. Examination of the </w:t>
      </w:r>
      <w:commentRangeStart w:id="116"/>
      <w:commentRangeStart w:id="117"/>
      <w:del w:id="118" w:author="Hahn, Matthew" w:date="2023-09-25T11:14:00Z">
        <w:r w:rsidR="00264587" w:rsidDel="00F83AC9">
          <w:rPr>
            <w:b w:val="0"/>
            <w:bCs w:val="0"/>
            <w:i/>
            <w:iCs/>
          </w:rPr>
          <w:delText>hox</w:delText>
        </w:r>
      </w:del>
      <w:commentRangeEnd w:id="116"/>
      <w:ins w:id="119" w:author="Hahn, Matthew" w:date="2023-09-25T11:14:00Z">
        <w:r w:rsidR="00F83AC9" w:rsidRPr="00F83AC9">
          <w:rPr>
            <w:b w:val="0"/>
            <w:bCs w:val="0"/>
            <w:rPrChange w:id="120" w:author="Hahn, Matthew" w:date="2023-09-25T11:14:00Z">
              <w:rPr>
                <w:b w:val="0"/>
                <w:bCs w:val="0"/>
                <w:i/>
                <w:iCs/>
              </w:rPr>
            </w:rPrChange>
          </w:rPr>
          <w:t>Hox</w:t>
        </w:r>
      </w:ins>
      <w:r w:rsidR="00D968BC">
        <w:rPr>
          <w:rStyle w:val="CommentReference"/>
        </w:rPr>
        <w:commentReference w:id="116"/>
      </w:r>
      <w:commentRangeEnd w:id="117"/>
      <w:r w:rsidR="00F83AC9">
        <w:rPr>
          <w:rStyle w:val="CommentReference"/>
        </w:rPr>
        <w:commentReference w:id="117"/>
      </w:r>
      <w:r w:rsidR="00264587">
        <w:rPr>
          <w:b w:val="0"/>
          <w:bCs w:val="0"/>
        </w:rPr>
        <w:t xml:space="preserve"> gene cluster </w:t>
      </w:r>
      <w:ins w:id="121" w:author="Hahn, Matthew" w:date="2023-09-25T11:14:00Z">
        <w:r w:rsidR="00F83AC9">
          <w:rPr>
            <w:b w:val="0"/>
            <w:bCs w:val="0"/>
          </w:rPr>
          <w:t>ha</w:t>
        </w:r>
      </w:ins>
      <w:del w:id="122" w:author="Hahn, Matthew" w:date="2023-09-25T11:14:00Z">
        <w:r w:rsidR="00264587" w:rsidDel="00F83AC9">
          <w:rPr>
            <w:b w:val="0"/>
            <w:bCs w:val="0"/>
          </w:rPr>
          <w:delText>i</w:delText>
        </w:r>
      </w:del>
      <w:r w:rsidR="00264587">
        <w:rPr>
          <w:b w:val="0"/>
          <w:bCs w:val="0"/>
        </w:rPr>
        <w:t>s also</w:t>
      </w:r>
      <w:ins w:id="123" w:author="Hahn, Matthew" w:date="2023-09-25T11:14:00Z">
        <w:r w:rsidR="00F83AC9">
          <w:rPr>
            <w:b w:val="0"/>
            <w:bCs w:val="0"/>
          </w:rPr>
          <w:t xml:space="preserve"> been</w:t>
        </w:r>
      </w:ins>
      <w:r w:rsidR="00264587">
        <w:rPr>
          <w:b w:val="0"/>
          <w:bCs w:val="0"/>
        </w:rPr>
        <w:t xml:space="preserve"> used to </w:t>
      </w:r>
      <w:r w:rsidR="00264587">
        <w:rPr>
          <w:b w:val="0"/>
          <w:bCs w:val="0"/>
        </w:rPr>
        <w:lastRenderedPageBreak/>
        <w:t>suggest that there have been anywhere between 1 to 3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(Kenny et al. 2017; Shingate et al. 2020a; Shingate et al. 2020b)</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 </w:instrTex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EN.CITE.DATA </w:instrText>
      </w:r>
      <w:r w:rsidR="00C638A7">
        <w:rPr>
          <w:b w:val="0"/>
          <w:bCs w:val="0"/>
        </w:rPr>
      </w:r>
      <w:r w:rsidR="00C638A7">
        <w:rPr>
          <w:b w:val="0"/>
          <w:bCs w:val="0"/>
        </w:rPr>
        <w:fldChar w:fldCharType="end"/>
      </w:r>
      <w:r w:rsidR="00C638A7">
        <w:rPr>
          <w:b w:val="0"/>
          <w:bCs w:val="0"/>
        </w:rPr>
      </w:r>
      <w:r w:rsidR="00C638A7">
        <w:rPr>
          <w:b w:val="0"/>
          <w:bCs w:val="0"/>
        </w:rPr>
        <w:fldChar w:fldCharType="separate"/>
      </w:r>
      <w:r w:rsidR="00C638A7">
        <w:rPr>
          <w:b w:val="0"/>
          <w:bCs w:val="0"/>
          <w:noProof/>
        </w:rPr>
        <w:t>(Schwager et al. 2017)</w:t>
      </w:r>
      <w:r w:rsidR="00C638A7">
        <w:rPr>
          <w:b w:val="0"/>
          <w:bCs w:val="0"/>
        </w:rPr>
        <w:fldChar w:fldCharType="end"/>
      </w:r>
      <w:r w:rsidR="00264587">
        <w:rPr>
          <w:b w:val="0"/>
          <w:bCs w:val="0"/>
        </w:rPr>
        <w:t xml:space="preserve">. </w:t>
      </w:r>
      <w:commentRangeStart w:id="124"/>
      <w:r w:rsidR="00264587">
        <w:rPr>
          <w:b w:val="0"/>
          <w:bCs w:val="0"/>
        </w:rPr>
        <w:t xml:space="preserve">In both cases, the number of genes </w:t>
      </w:r>
      <w:ins w:id="125" w:author="Hahn, Matthew" w:date="2023-09-25T11:14:00Z">
        <w:r w:rsidR="00F83AC9">
          <w:rPr>
            <w:b w:val="0"/>
            <w:bCs w:val="0"/>
          </w:rPr>
          <w:t>analyz</w:t>
        </w:r>
      </w:ins>
      <w:ins w:id="126" w:author="Hahn, Matthew" w:date="2023-09-25T11:15:00Z">
        <w:r w:rsidR="00F83AC9">
          <w:rPr>
            <w:b w:val="0"/>
            <w:bCs w:val="0"/>
          </w:rPr>
          <w:t xml:space="preserve">ed </w:t>
        </w:r>
      </w:ins>
      <w:r w:rsidR="00264587">
        <w:rPr>
          <w:b w:val="0"/>
          <w:bCs w:val="0"/>
        </w:rPr>
        <w:t xml:space="preserve">or </w:t>
      </w:r>
      <w:proofErr w:type="spellStart"/>
      <w:ins w:id="127" w:author="Hahn, Matthew" w:date="2023-09-25T11:15:00Z">
        <w:r w:rsidR="00F83AC9">
          <w:rPr>
            <w:b w:val="0"/>
            <w:bCs w:val="0"/>
          </w:rPr>
          <w:t>complete</w:t>
        </w:r>
      </w:ins>
      <w:r w:rsidR="00264587">
        <w:rPr>
          <w:b w:val="0"/>
          <w:bCs w:val="0"/>
        </w:rPr>
        <w:t>genomes</w:t>
      </w:r>
      <w:proofErr w:type="spellEnd"/>
      <w:ins w:id="128" w:author="Hahn, Matthew" w:date="2023-09-25T11:15:00Z">
        <w:r w:rsidR="00F83AC9">
          <w:rPr>
            <w:b w:val="0"/>
            <w:bCs w:val="0"/>
          </w:rPr>
          <w:t xml:space="preserve"> available for analysis</w:t>
        </w:r>
      </w:ins>
      <w:r w:rsidR="00264587">
        <w:rPr>
          <w:b w:val="0"/>
          <w:bCs w:val="0"/>
        </w:rPr>
        <w:t xml:space="preserve"> has been limited.</w:t>
      </w:r>
      <w:commentRangeEnd w:id="124"/>
      <w:r w:rsidR="00264587">
        <w:rPr>
          <w:rStyle w:val="CommentReference"/>
        </w:rPr>
        <w:commentReference w:id="124"/>
      </w:r>
      <w:r w:rsidR="00C638A7">
        <w:rPr>
          <w:b w:val="0"/>
          <w:bCs w:val="0"/>
        </w:rPr>
        <w:t xml:space="preserve"> </w:t>
      </w:r>
      <w:del w:id="129" w:author="Hahn, Matthew" w:date="2023-09-25T11:15:00Z">
        <w:r w:rsidR="00C638A7" w:rsidDel="00F83AC9">
          <w:rPr>
            <w:b w:val="0"/>
            <w:bCs w:val="0"/>
          </w:rPr>
          <w:delText xml:space="preserve">And </w:delText>
        </w:r>
      </w:del>
      <w:ins w:id="130" w:author="Hahn, Matthew" w:date="2023-09-25T11:15:00Z">
        <w:r w:rsidR="00F83AC9">
          <w:rPr>
            <w:b w:val="0"/>
            <w:bCs w:val="0"/>
          </w:rPr>
          <w:t>W</w:t>
        </w:r>
      </w:ins>
      <w:del w:id="131" w:author="Hahn, Matthew" w:date="2023-09-25T11:15:00Z">
        <w:r w:rsidR="00C638A7" w:rsidDel="00F83AC9">
          <w:rPr>
            <w:b w:val="0"/>
            <w:bCs w:val="0"/>
          </w:rPr>
          <w:delText>w</w:delText>
        </w:r>
      </w:del>
      <w:r w:rsidR="00C638A7">
        <w:rPr>
          <w:b w:val="0"/>
          <w:bCs w:val="0"/>
        </w:rPr>
        <w:t xml:space="preserve">hile the duplication of a </w:t>
      </w:r>
      <w:del w:id="132" w:author="Hahn, Matthew" w:date="2023-09-25T11:15:00Z">
        <w:r w:rsidR="00C638A7" w:rsidDel="00F83AC9">
          <w:rPr>
            <w:b w:val="0"/>
            <w:bCs w:val="0"/>
          </w:rPr>
          <w:delText xml:space="preserve">conserved </w:delText>
        </w:r>
      </w:del>
      <w:ins w:id="133" w:author="Hahn, Matthew" w:date="2023-09-25T11:15:00Z">
        <w:r w:rsidR="00F83AC9">
          <w:rPr>
            <w:b w:val="0"/>
            <w:bCs w:val="0"/>
          </w:rPr>
          <w:t>unique</w:t>
        </w:r>
        <w:r w:rsidR="00F83AC9">
          <w:rPr>
            <w:b w:val="0"/>
            <w:bCs w:val="0"/>
          </w:rPr>
          <w:t xml:space="preserve"> </w:t>
        </w:r>
      </w:ins>
      <w:del w:id="134" w:author="Hahn, Matthew" w:date="2023-09-25T11:15:00Z">
        <w:r w:rsidR="00C638A7" w:rsidDel="00F83AC9">
          <w:rPr>
            <w:b w:val="0"/>
            <w:bCs w:val="0"/>
          </w:rPr>
          <w:delText xml:space="preserve">gene </w:delText>
        </w:r>
      </w:del>
      <w:ins w:id="135" w:author="Hahn, Matthew" w:date="2023-09-25T11:15:00Z">
        <w:r w:rsidR="00F83AC9">
          <w:rPr>
            <w:b w:val="0"/>
            <w:bCs w:val="0"/>
          </w:rPr>
          <w:t>set of genes</w:t>
        </w:r>
      </w:ins>
      <w:del w:id="136" w:author="Hahn, Matthew" w:date="2023-09-25T11:15:00Z">
        <w:r w:rsidR="00C638A7" w:rsidDel="00F83AC9">
          <w:rPr>
            <w:b w:val="0"/>
            <w:bCs w:val="0"/>
          </w:rPr>
          <w:delText>cluster</w:delText>
        </w:r>
      </w:del>
      <w:ins w:id="137" w:author="Hahn, Matthew" w:date="2023-09-25T11:15:00Z">
        <w:r w:rsidR="00F83AC9">
          <w:rPr>
            <w:b w:val="0"/>
            <w:bCs w:val="0"/>
          </w:rPr>
          <w:t xml:space="preserve"> (i.e. the Hox cluster)</w:t>
        </w:r>
      </w:ins>
      <w:r w:rsidR="00C638A7">
        <w:rPr>
          <w:b w:val="0"/>
          <w:bCs w:val="0"/>
        </w:rPr>
        <w:t xml:space="preserve"> </w:t>
      </w:r>
      <w:del w:id="138" w:author="Hahn, Matthew" w:date="2023-09-25T11:15:00Z">
        <w:r w:rsidR="00C638A7" w:rsidDel="00F83AC9">
          <w:rPr>
            <w:b w:val="0"/>
            <w:bCs w:val="0"/>
          </w:rPr>
          <w:delText xml:space="preserve">can </w:delText>
        </w:r>
      </w:del>
      <w:ins w:id="139" w:author="Hahn, Matthew" w:date="2023-09-25T11:15:00Z">
        <w:r w:rsidR="00F83AC9">
          <w:rPr>
            <w:b w:val="0"/>
            <w:bCs w:val="0"/>
          </w:rPr>
          <w:t>may</w:t>
        </w:r>
        <w:r w:rsidR="00F83AC9">
          <w:rPr>
            <w:b w:val="0"/>
            <w:bCs w:val="0"/>
          </w:rPr>
          <w:t xml:space="preserve"> </w:t>
        </w:r>
      </w:ins>
      <w:r w:rsidR="00C638A7">
        <w:rPr>
          <w:b w:val="0"/>
          <w:bCs w:val="0"/>
        </w:rPr>
        <w:t xml:space="preserve">be indicative of a larger (perhaps whole genome) duplication event, it </w:t>
      </w:r>
      <w:del w:id="140" w:author="Hahn, Matthew" w:date="2023-09-25T11:16:00Z">
        <w:r w:rsidR="00C638A7" w:rsidDel="00261F0B">
          <w:rPr>
            <w:b w:val="0"/>
            <w:bCs w:val="0"/>
          </w:rPr>
          <w:delText>may be too simplistic</w:delText>
        </w:r>
      </w:del>
      <w:ins w:id="141" w:author="Hahn, Matthew" w:date="2023-09-25T11:16:00Z">
        <w:r w:rsidR="00261F0B">
          <w:rPr>
            <w:b w:val="0"/>
            <w:bCs w:val="0"/>
          </w:rPr>
          <w:t>is too limited a dataset with which</w:t>
        </w:r>
      </w:ins>
      <w:r w:rsidR="00C638A7">
        <w:rPr>
          <w:b w:val="0"/>
          <w:bCs w:val="0"/>
        </w:rPr>
        <w:t xml:space="preserve"> to confirm such an event.</w:t>
      </w:r>
      <w:r w:rsidR="00E152E6">
        <w:rPr>
          <w:b w:val="0"/>
          <w:bCs w:val="0"/>
        </w:rPr>
        <w:t xml:space="preserve"> </w:t>
      </w:r>
      <w:del w:id="142" w:author="Hahn, Matthew" w:date="2023-09-25T11:16:00Z">
        <w:r w:rsidR="00E152E6" w:rsidDel="008B3D5D">
          <w:rPr>
            <w:b w:val="0"/>
            <w:bCs w:val="0"/>
          </w:rPr>
          <w:delText>Additionally</w:delText>
        </w:r>
      </w:del>
      <w:ins w:id="143" w:author="Hahn, Matthew" w:date="2023-09-25T11:16:00Z">
        <w:r w:rsidR="008B3D5D">
          <w:rPr>
            <w:b w:val="0"/>
            <w:bCs w:val="0"/>
          </w:rPr>
          <w:t>In addition to issues with the amount of data used for inferences</w:t>
        </w:r>
      </w:ins>
      <w:r w:rsidR="00E152E6">
        <w:rPr>
          <w:b w:val="0"/>
          <w:bCs w:val="0"/>
        </w:rPr>
        <w:t xml:space="preserve">, recent evidence supports an alternate placement of horseshoe crabs in the </w:t>
      </w:r>
      <w:commentRangeStart w:id="144"/>
      <w:commentRangeStart w:id="145"/>
      <w:r w:rsidR="00E152E6">
        <w:rPr>
          <w:b w:val="0"/>
          <w:bCs w:val="0"/>
        </w:rPr>
        <w:t xml:space="preserve">chelicerate </w:t>
      </w:r>
      <w:commentRangeEnd w:id="144"/>
      <w:r w:rsidR="001F32C6">
        <w:rPr>
          <w:rStyle w:val="CommentReference"/>
        </w:rPr>
        <w:commentReference w:id="144"/>
      </w:r>
      <w:commentRangeEnd w:id="145"/>
      <w:r w:rsidR="008B3D5D">
        <w:rPr>
          <w:rStyle w:val="CommentReference"/>
        </w:rPr>
        <w:commentReference w:id="145"/>
      </w:r>
      <w:r w:rsidR="00E152E6">
        <w:rPr>
          <w:b w:val="0"/>
          <w:bCs w:val="0"/>
        </w:rPr>
        <w:t xml:space="preserve">phylogeny. </w:t>
      </w:r>
      <w:commentRangeStart w:id="146"/>
      <w:commentRangeStart w:id="147"/>
      <w:r w:rsidR="00E152E6">
        <w:rPr>
          <w:b w:val="0"/>
          <w:bCs w:val="0"/>
        </w:rPr>
        <w:t>Traditionally</w:t>
      </w:r>
      <w:commentRangeEnd w:id="146"/>
      <w:r w:rsidR="009B27B7">
        <w:rPr>
          <w:rStyle w:val="CommentReference"/>
        </w:rPr>
        <w:commentReference w:id="146"/>
      </w:r>
      <w:commentRangeEnd w:id="147"/>
      <w:r w:rsidR="0035763D">
        <w:rPr>
          <w:rStyle w:val="CommentReference"/>
        </w:rPr>
        <w:commentReference w:id="147"/>
      </w:r>
      <w:r w:rsidR="00E152E6">
        <w:rPr>
          <w:b w:val="0"/>
          <w:bCs w:val="0"/>
        </w:rPr>
        <w:t>,</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 </w:instrTex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EN.CITE.DATA </w:instrText>
      </w:r>
      <w:r w:rsidR="0016317D">
        <w:rPr>
          <w:b w:val="0"/>
          <w:bCs w:val="0"/>
        </w:rPr>
      </w:r>
      <w:r w:rsidR="0016317D">
        <w:rPr>
          <w:b w:val="0"/>
          <w:bCs w:val="0"/>
        </w:rPr>
        <w:fldChar w:fldCharType="end"/>
      </w:r>
      <w:r w:rsidR="0016317D">
        <w:rPr>
          <w:b w:val="0"/>
          <w:bCs w:val="0"/>
        </w:rPr>
      </w:r>
      <w:r w:rsidR="0016317D">
        <w:rPr>
          <w:b w:val="0"/>
          <w:bCs w:val="0"/>
        </w:rPr>
        <w:fldChar w:fldCharType="separate"/>
      </w:r>
      <w:r w:rsidR="0016317D">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ins w:id="148" w:author="Hahn, Matthew" w:date="2023-09-25T11:17:00Z">
        <w:r w:rsidR="008B3D5D">
          <w:rPr>
            <w:b w:val="0"/>
            <w:bCs w:val="0"/>
          </w:rPr>
          <w:t xml:space="preserve"> when phylogenetic methods are used</w:t>
        </w:r>
      </w:ins>
      <w:r w:rsidR="00E152E6">
        <w:rPr>
          <w:b w:val="0"/>
          <w:bCs w:val="0"/>
        </w:rPr>
        <w:t>.</w:t>
      </w:r>
    </w:p>
    <w:p w14:paraId="6B7A1E37" w14:textId="136E9ECF" w:rsidR="00641F7C" w:rsidRPr="005E6772" w:rsidRDefault="00641F7C" w:rsidP="005E3A79">
      <w:pPr>
        <w:jc w:val="both"/>
        <w:rPr>
          <w:b w:val="0"/>
          <w:bCs w:val="0"/>
        </w:rPr>
      </w:pPr>
      <w:r>
        <w:rPr>
          <w:b w:val="0"/>
          <w:bCs w:val="0"/>
        </w:rPr>
        <w:tab/>
        <w:t>Here w</w:t>
      </w:r>
      <w:r w:rsidR="00E152E6">
        <w:rPr>
          <w:b w:val="0"/>
          <w:bCs w:val="0"/>
        </w:rPr>
        <w:t>e use whole genome sequences from 19 chelicerate</w:t>
      </w:r>
      <w:del w:id="149" w:author="Hahn, Matthew" w:date="2023-09-25T11:18:00Z">
        <w:r w:rsidR="00E152E6" w:rsidDel="0035763D">
          <w:rPr>
            <w:b w:val="0"/>
            <w:bCs w:val="0"/>
          </w:rPr>
          <w:delText>s</w:delText>
        </w:r>
      </w:del>
      <w:r w:rsidR="00E152E6">
        <w:rPr>
          <w:b w:val="0"/>
          <w:bCs w:val="0"/>
        </w:rPr>
        <w:t xml:space="preserve"> species</w:t>
      </w:r>
      <w:ins w:id="150" w:author="Hahn, Matthew" w:date="2023-09-25T11:18:00Z">
        <w:r w:rsidR="0035763D">
          <w:rPr>
            <w:b w:val="0"/>
            <w:bCs w:val="0"/>
          </w:rPr>
          <w:t>, in combination</w:t>
        </w:r>
      </w:ins>
      <w:r w:rsidR="00E152E6">
        <w:rPr>
          <w:b w:val="0"/>
          <w:bCs w:val="0"/>
        </w:rPr>
        <w:t xml:space="preserve"> with </w:t>
      </w:r>
      <w:del w:id="151" w:author="Hahn, Matthew" w:date="2023-09-25T11:18:00Z">
        <w:r w:rsidR="00E152E6" w:rsidDel="0035763D">
          <w:rPr>
            <w:b w:val="0"/>
            <w:bCs w:val="0"/>
          </w:rPr>
          <w:delText>a myriad of</w:delText>
        </w:r>
      </w:del>
      <w:ins w:id="152" w:author="Hahn, Matthew" w:date="2023-09-25T11:18:00Z">
        <w:r w:rsidR="0035763D">
          <w:rPr>
            <w:b w:val="0"/>
            <w:bCs w:val="0"/>
          </w:rPr>
          <w:t>several different analytical</w:t>
        </w:r>
      </w:ins>
      <w:r w:rsidR="00E152E6">
        <w:rPr>
          <w:b w:val="0"/>
          <w:bCs w:val="0"/>
        </w:rPr>
        <w:t xml:space="preserve"> method</w:t>
      </w:r>
      <w:r w:rsidR="00597BD9">
        <w:rPr>
          <w:b w:val="0"/>
          <w:bCs w:val="0"/>
        </w:rPr>
        <w:t>s</w:t>
      </w:r>
      <w:ins w:id="153" w:author="Hahn, Matthew" w:date="2023-09-25T11:18:00Z">
        <w:r w:rsidR="0035763D">
          <w:rPr>
            <w:b w:val="0"/>
            <w:bCs w:val="0"/>
          </w:rPr>
          <w:t>,</w:t>
        </w:r>
      </w:ins>
      <w:r w:rsidR="00E152E6">
        <w:rPr>
          <w:b w:val="0"/>
          <w:bCs w:val="0"/>
        </w:rPr>
        <w:t xml:space="preserve"> to </w:t>
      </w:r>
      <w:del w:id="154" w:author="Hahn, Matthew" w:date="2023-09-25T11:18:00Z">
        <w:r w:rsidR="00E152E6" w:rsidDel="0035763D">
          <w:rPr>
            <w:b w:val="0"/>
            <w:bCs w:val="0"/>
          </w:rPr>
          <w:delText xml:space="preserve">detect </w:delText>
        </w:r>
      </w:del>
      <w:ins w:id="155" w:author="Hahn, Matthew" w:date="2023-09-25T11:18:00Z">
        <w:r w:rsidR="0035763D">
          <w:rPr>
            <w:b w:val="0"/>
            <w:bCs w:val="0"/>
          </w:rPr>
          <w:t>look for</w:t>
        </w:r>
        <w:r w:rsidR="0035763D">
          <w:rPr>
            <w:b w:val="0"/>
            <w:bCs w:val="0"/>
          </w:rPr>
          <w:t xml:space="preserve"> </w:t>
        </w:r>
      </w:ins>
      <w:r w:rsidR="00E152E6">
        <w:rPr>
          <w:b w:val="0"/>
          <w:bCs w:val="0"/>
        </w:rPr>
        <w:t>ancient WGDs</w:t>
      </w:r>
      <w:r w:rsidR="0029599B">
        <w:rPr>
          <w:b w:val="0"/>
          <w:bCs w:val="0"/>
        </w:rPr>
        <w:t xml:space="preserve"> in this group. Thes</w:t>
      </w:r>
      <w:ins w:id="156" w:author="Hahn, Matthew" w:date="2023-09-25T11:18:00Z">
        <w:r w:rsidR="0035763D">
          <w:rPr>
            <w:b w:val="0"/>
            <w:bCs w:val="0"/>
          </w:rPr>
          <w:t>e</w:t>
        </w:r>
      </w:ins>
      <w:r w:rsidR="0029599B">
        <w:rPr>
          <w:b w:val="0"/>
          <w:bCs w:val="0"/>
        </w:rPr>
        <w:t xml:space="preserve"> methods include</w:t>
      </w:r>
      <w:r w:rsidR="00E152E6">
        <w:rPr>
          <w:b w:val="0"/>
          <w:bCs w:val="0"/>
        </w:rPr>
        <w:t xml:space="preserve"> </w:t>
      </w:r>
      <w:del w:id="157" w:author="Hahn, Matthew" w:date="2023-09-25T11:18:00Z">
        <w:r w:rsidR="00E152E6" w:rsidDel="0035763D">
          <w:rPr>
            <w:b w:val="0"/>
            <w:bCs w:val="0"/>
          </w:rPr>
          <w:delText>the clustering of paralogs in gene tree topologies</w:delText>
        </w:r>
      </w:del>
      <w:ins w:id="158" w:author="Hahn, Matthew" w:date="2023-09-25T11:18:00Z">
        <w:r w:rsidR="0035763D">
          <w:rPr>
            <w:b w:val="0"/>
            <w:bCs w:val="0"/>
          </w:rPr>
          <w:t>gene tree reconciliation</w:t>
        </w:r>
      </w:ins>
      <w:r w:rsidR="00E152E6">
        <w:rPr>
          <w:b w:val="0"/>
          <w:bCs w:val="0"/>
        </w:rPr>
        <w:t xml:space="preserve">, synonymous divergence </w:t>
      </w:r>
      <w:del w:id="159" w:author="Hahn, Matthew" w:date="2023-09-25T11:18:00Z">
        <w:r w:rsidR="00E152E6" w:rsidDel="0035763D">
          <w:rPr>
            <w:b w:val="0"/>
            <w:bCs w:val="0"/>
          </w:rPr>
          <w:delText xml:space="preserve">of </w:delText>
        </w:r>
      </w:del>
      <w:ins w:id="160" w:author="Hahn, Matthew" w:date="2023-09-25T11:18:00Z">
        <w:r w:rsidR="0035763D">
          <w:rPr>
            <w:b w:val="0"/>
            <w:bCs w:val="0"/>
          </w:rPr>
          <w:t>between</w:t>
        </w:r>
        <w:r w:rsidR="0035763D">
          <w:rPr>
            <w:b w:val="0"/>
            <w:bCs w:val="0"/>
          </w:rPr>
          <w:t xml:space="preserve"> </w:t>
        </w:r>
      </w:ins>
      <w:r w:rsidR="00E152E6">
        <w:rPr>
          <w:b w:val="0"/>
          <w:bCs w:val="0"/>
        </w:rPr>
        <w:t xml:space="preserve">paralogs, and </w:t>
      </w:r>
      <w:del w:id="161" w:author="Hahn, Matthew" w:date="2023-09-25T11:18:00Z">
        <w:r w:rsidR="00E152E6" w:rsidDel="0035763D">
          <w:rPr>
            <w:b w:val="0"/>
            <w:bCs w:val="0"/>
          </w:rPr>
          <w:delText xml:space="preserve">intraspecific </w:delText>
        </w:r>
      </w:del>
      <w:ins w:id="162" w:author="Hahn, Matthew" w:date="2023-09-25T11:18:00Z">
        <w:r w:rsidR="0035763D">
          <w:rPr>
            <w:b w:val="0"/>
            <w:bCs w:val="0"/>
          </w:rPr>
          <w:t>whole-genome anal</w:t>
        </w:r>
      </w:ins>
      <w:ins w:id="163" w:author="Hahn, Matthew" w:date="2023-09-25T11:19:00Z">
        <w:r w:rsidR="0035763D">
          <w:rPr>
            <w:b w:val="0"/>
            <w:bCs w:val="0"/>
          </w:rPr>
          <w:t>yses of</w:t>
        </w:r>
      </w:ins>
      <w:ins w:id="164" w:author="Hahn, Matthew" w:date="2023-09-25T11:18:00Z">
        <w:r w:rsidR="0035763D">
          <w:rPr>
            <w:b w:val="0"/>
            <w:bCs w:val="0"/>
          </w:rPr>
          <w:t xml:space="preserve"> </w:t>
        </w:r>
      </w:ins>
      <w:r w:rsidR="00E152E6">
        <w:rPr>
          <w:b w:val="0"/>
          <w:bCs w:val="0"/>
        </w:rPr>
        <w:t xml:space="preserve">synteny. </w:t>
      </w:r>
      <w:del w:id="165" w:author="Hahn, Matthew" w:date="2023-09-25T11:19:00Z">
        <w:r w:rsidR="00E152E6" w:rsidDel="008911F5">
          <w:rPr>
            <w:b w:val="0"/>
            <w:bCs w:val="0"/>
          </w:rPr>
          <w:delText xml:space="preserve">We </w:delText>
        </w:r>
      </w:del>
      <w:ins w:id="166" w:author="Hahn, Matthew" w:date="2023-09-25T11:19:00Z">
        <w:r w:rsidR="008911F5">
          <w:rPr>
            <w:b w:val="0"/>
            <w:bCs w:val="0"/>
          </w:rPr>
          <w:t>Using</w:t>
        </w:r>
        <w:r w:rsidR="008911F5">
          <w:rPr>
            <w:b w:val="0"/>
            <w:bCs w:val="0"/>
          </w:rPr>
          <w:t xml:space="preserve"> </w:t>
        </w:r>
      </w:ins>
      <w:r w:rsidR="00E152E6">
        <w:rPr>
          <w:b w:val="0"/>
          <w:bCs w:val="0"/>
        </w:rPr>
        <w:t>test multiple species tree</w:t>
      </w:r>
      <w:ins w:id="167" w:author="Hahn, Matthew" w:date="2023-09-25T11:19:00Z">
        <w:r w:rsidR="008911F5">
          <w:rPr>
            <w:b w:val="0"/>
            <w:bCs w:val="0"/>
          </w:rPr>
          <w:t>s,</w:t>
        </w:r>
      </w:ins>
      <w:r w:rsidR="00E152E6">
        <w:rPr>
          <w:b w:val="0"/>
          <w:bCs w:val="0"/>
        </w:rPr>
        <w:t xml:space="preserve"> </w:t>
      </w:r>
      <w:del w:id="168" w:author="Hahn, Matthew" w:date="2023-09-25T11:19:00Z">
        <w:r w:rsidR="00E152E6" w:rsidDel="008911F5">
          <w:rPr>
            <w:b w:val="0"/>
            <w:bCs w:val="0"/>
          </w:rPr>
          <w:delText xml:space="preserve">hypotheses and </w:delText>
        </w:r>
      </w:del>
      <w:ins w:id="169" w:author="Hahn, Matthew" w:date="2023-09-25T11:19:00Z">
        <w:r w:rsidR="008911F5">
          <w:rPr>
            <w:b w:val="0"/>
            <w:bCs w:val="0"/>
          </w:rPr>
          <w:t>we</w:t>
        </w:r>
        <w:r w:rsidR="008911F5">
          <w:rPr>
            <w:b w:val="0"/>
            <w:bCs w:val="0"/>
          </w:rPr>
          <w:t xml:space="preserve"> </w:t>
        </w:r>
      </w:ins>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7248174C" w14:textId="1FDAC0A5" w:rsidR="009169FD" w:rsidRDefault="009169FD" w:rsidP="005E3A79">
      <w:pPr>
        <w:jc w:val="both"/>
        <w:rPr>
          <w:b w:val="0"/>
          <w:bCs w:val="0"/>
        </w:rPr>
      </w:pPr>
      <w:r>
        <w:rPr>
          <w:b w:val="0"/>
          <w:bCs w:val="0"/>
        </w:rPr>
        <w:t xml:space="preserve">To investigate the possible existences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w:t>
      </w:r>
      <w:ins w:id="170" w:author="Hahn, Matthew" w:date="2023-09-25T11:20:00Z">
        <w:r w:rsidR="00800955">
          <w:rPr>
            <w:b w:val="0"/>
            <w:bCs w:val="0"/>
          </w:rPr>
          <w:t>,</w:t>
        </w:r>
      </w:ins>
      <w:r>
        <w:rPr>
          <w:b w:val="0"/>
          <w:bCs w:val="0"/>
        </w:rPr>
        <w:t xml:space="preserve"> we took a multi-faceted approach</w:t>
      </w:r>
      <w:del w:id="171" w:author="Hahn, Matthew" w:date="2023-09-25T11:20:00Z">
        <w:r w:rsidDel="00800955">
          <w:rPr>
            <w:b w:val="0"/>
            <w:bCs w:val="0"/>
          </w:rPr>
          <w:delText xml:space="preserve"> </w:delText>
        </w:r>
        <w:r w:rsidR="00A21335" w:rsidDel="00800955">
          <w:rPr>
            <w:b w:val="0"/>
            <w:bCs w:val="0"/>
          </w:rPr>
          <w:delText>by analyzing</w:delText>
        </w:r>
        <w:r w:rsidR="004C1F6F" w:rsidDel="00800955">
          <w:rPr>
            <w:b w:val="0"/>
            <w:bCs w:val="0"/>
          </w:rPr>
          <w:delText xml:space="preserve"> gene family evolution,</w:delText>
        </w:r>
        <w:r w:rsidDel="00800955">
          <w:rPr>
            <w:b w:val="0"/>
            <w:bCs w:val="0"/>
          </w:rPr>
          <w:delText xml:space="preserve"> divergence,</w:delText>
        </w:r>
        <w:r w:rsidR="004C1F6F" w:rsidDel="00800955">
          <w:rPr>
            <w:b w:val="0"/>
            <w:bCs w:val="0"/>
          </w:rPr>
          <w:delText xml:space="preserve"> and</w:delText>
        </w:r>
        <w:r w:rsidDel="00800955">
          <w:rPr>
            <w:b w:val="0"/>
            <w:bCs w:val="0"/>
          </w:rPr>
          <w:delText xml:space="preserve"> synteny</w:delText>
        </w:r>
        <w:r w:rsidR="004C1F6F" w:rsidDel="00800955">
          <w:rPr>
            <w:b w:val="0"/>
            <w:bCs w:val="0"/>
          </w:rPr>
          <w:delText xml:space="preserve"> of genomes in this group</w:delText>
        </w:r>
      </w:del>
      <w:r>
        <w:rPr>
          <w:b w:val="0"/>
          <w:bCs w:val="0"/>
        </w:rPr>
        <w:t xml:space="preserve">. </w:t>
      </w:r>
      <w:commentRangeStart w:id="172"/>
      <w:commentRangeStart w:id="173"/>
      <w:r>
        <w:rPr>
          <w:b w:val="0"/>
          <w:bCs w:val="0"/>
        </w:rPr>
        <w:t>We 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commentRangeEnd w:id="172"/>
      <w:r w:rsidR="00436AAE">
        <w:rPr>
          <w:rStyle w:val="CommentReference"/>
        </w:rPr>
        <w:commentReference w:id="172"/>
      </w:r>
      <w:commentRangeEnd w:id="173"/>
      <w:r w:rsidR="008911F5">
        <w:rPr>
          <w:rStyle w:val="CommentReference"/>
        </w:rPr>
        <w:commentReference w:id="173"/>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 </w:instrTex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EN.CITE.DATA </w:instrText>
      </w:r>
      <w:r w:rsidR="007621DA">
        <w:rPr>
          <w:b w:val="0"/>
          <w:bCs w:val="0"/>
        </w:rPr>
      </w:r>
      <w:r w:rsidR="007621DA">
        <w:rPr>
          <w:b w:val="0"/>
          <w:bCs w:val="0"/>
        </w:rPr>
        <w:fldChar w:fldCharType="end"/>
      </w:r>
      <w:r w:rsidR="007621DA">
        <w:rPr>
          <w:b w:val="0"/>
          <w:bCs w:val="0"/>
        </w:rPr>
      </w:r>
      <w:r w:rsidR="007621DA">
        <w:rPr>
          <w:b w:val="0"/>
          <w:bCs w:val="0"/>
        </w:rPr>
        <w:fldChar w:fldCharType="separate"/>
      </w:r>
      <w:r w:rsidR="007621DA">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 </w:instrText>
      </w:r>
      <w:r w:rsidR="0017412E">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EN.CITE.DATA </w:instrText>
      </w:r>
      <w:r w:rsidR="0017412E">
        <w:rPr>
          <w:b w:val="0"/>
          <w:bCs w:val="0"/>
        </w:rPr>
      </w:r>
      <w:r w:rsidR="0017412E">
        <w:rPr>
          <w:b w:val="0"/>
          <w:bCs w:val="0"/>
        </w:rPr>
        <w:fldChar w:fldCharType="end"/>
      </w:r>
      <w:r w:rsidR="007621DA">
        <w:rPr>
          <w:b w:val="0"/>
          <w:bCs w:val="0"/>
        </w:rPr>
      </w:r>
      <w:r w:rsidR="007621DA">
        <w:rPr>
          <w:b w:val="0"/>
          <w:bCs w:val="0"/>
        </w:rPr>
        <w:fldChar w:fldCharType="separate"/>
      </w:r>
      <w:r w:rsidR="0017412E">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 </w:instrTex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EN.CITE.DATA </w:instrText>
      </w:r>
      <w:r w:rsidR="0017412E">
        <w:rPr>
          <w:b w:val="0"/>
          <w:bCs w:val="0"/>
        </w:rPr>
      </w:r>
      <w:r w:rsidR="0017412E">
        <w:rPr>
          <w:b w:val="0"/>
          <w:bCs w:val="0"/>
        </w:rPr>
        <w:fldChar w:fldCharType="end"/>
      </w:r>
      <w:r w:rsidR="0017412E">
        <w:rPr>
          <w:b w:val="0"/>
          <w:bCs w:val="0"/>
        </w:rPr>
      </w:r>
      <w:r w:rsidR="0017412E">
        <w:rPr>
          <w:b w:val="0"/>
          <w:bCs w:val="0"/>
        </w:rPr>
        <w:fldChar w:fldCharType="separate"/>
      </w:r>
      <w:r w:rsidR="0017412E">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commentRangeStart w:id="174"/>
      <w:r w:rsidR="00E4351C">
        <w:rPr>
          <w:b w:val="0"/>
          <w:bCs w:val="0"/>
        </w:rPr>
        <w:t>.</w:t>
      </w:r>
      <w:commentRangeEnd w:id="174"/>
      <w:r w:rsidR="00800955">
        <w:rPr>
          <w:rStyle w:val="CommentReference"/>
        </w:rPr>
        <w:commentReference w:id="174"/>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orders.</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146E5C">
        <w:rPr>
          <w:b w:val="0"/>
          <w:bCs w:val="0"/>
          <w:highlight w:val="yellow"/>
        </w:rPr>
        <w:t>Supplemental Table SX</w:t>
      </w:r>
      <w:r w:rsidR="00E4351C">
        <w:rPr>
          <w:b w:val="0"/>
          <w:bCs w:val="0"/>
        </w:rPr>
        <w:t xml:space="preserve"> for full details of the samples and summaries of their assemblies and annotations.</w:t>
      </w:r>
      <w:r w:rsidR="009E7BFE">
        <w:rPr>
          <w:b w:val="0"/>
          <w:bCs w:val="0"/>
        </w:rPr>
        <w:t xml:space="preserve"> We observed that one of the horseshoe crab annotations, </w:t>
      </w:r>
      <w:proofErr w:type="spellStart"/>
      <w:r w:rsidR="009E7BFE" w:rsidRPr="009E7BFE">
        <w:rPr>
          <w:b w:val="0"/>
          <w:bCs w:val="0"/>
          <w:i/>
          <w:iCs/>
        </w:rPr>
        <w:t>Tachypleus</w:t>
      </w:r>
      <w:proofErr w:type="spellEnd"/>
      <w:r w:rsidR="009E7BFE" w:rsidRPr="009E7BFE">
        <w:rPr>
          <w:b w:val="0"/>
          <w:bCs w:val="0"/>
          <w:i/>
          <w:iCs/>
        </w:rPr>
        <w:t xml:space="preserve"> </w:t>
      </w:r>
      <w:proofErr w:type="spellStart"/>
      <w:r w:rsidR="009E7BFE" w:rsidRPr="009E7BFE">
        <w:rPr>
          <w:b w:val="0"/>
          <w:bCs w:val="0"/>
          <w:i/>
          <w:iCs/>
        </w:rPr>
        <w:t>tridentatus</w:t>
      </w:r>
      <w:proofErr w:type="spellEnd"/>
      <w:r w:rsidR="009E7BFE">
        <w:rPr>
          <w:b w:val="0"/>
          <w:bCs w:val="0"/>
        </w:rPr>
        <w:t xml:space="preserve">, contained 79,557 genes, more than </w:t>
      </w:r>
      <w:r w:rsidR="009E7BFE">
        <w:rPr>
          <w:b w:val="0"/>
          <w:bCs w:val="0"/>
        </w:rPr>
        <w:lastRenderedPageBreak/>
        <w:t>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 xml:space="preserve">note that the median gene length for this species is only </w:t>
      </w:r>
      <w:commentRangeStart w:id="175"/>
      <w:r w:rsidR="003A461E">
        <w:rPr>
          <w:b w:val="0"/>
          <w:bCs w:val="0"/>
        </w:rPr>
        <w:t>1,377</w:t>
      </w:r>
      <w:ins w:id="176" w:author="Hahn, Matthew" w:date="2023-09-25T11:21:00Z">
        <w:r w:rsidR="00800955">
          <w:rPr>
            <w:b w:val="0"/>
            <w:bCs w:val="0"/>
          </w:rPr>
          <w:t xml:space="preserve"> </w:t>
        </w:r>
      </w:ins>
      <w:r w:rsidR="003A461E">
        <w:rPr>
          <w:b w:val="0"/>
          <w:bCs w:val="0"/>
        </w:rPr>
        <w:t xml:space="preserve">bp which, while not the </w:t>
      </w:r>
      <w:r w:rsidR="004E79D0">
        <w:rPr>
          <w:b w:val="0"/>
          <w:bCs w:val="0"/>
        </w:rPr>
        <w:t>shortest in</w:t>
      </w:r>
      <w:r w:rsidR="003A461E">
        <w:rPr>
          <w:b w:val="0"/>
          <w:bCs w:val="0"/>
        </w:rPr>
        <w:t xml:space="preserve"> our sample, 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ins w:id="177" w:author="Hahn, Matthew" w:date="2023-09-25T11:21:00Z">
        <w:r w:rsidR="00800955">
          <w:rPr>
            <w:b w:val="0"/>
            <w:bCs w:val="0"/>
          </w:rPr>
          <w:t xml:space="preserve"> </w:t>
        </w:r>
      </w:ins>
      <w:r w:rsidR="003A461E">
        <w:rPr>
          <w:b w:val="0"/>
          <w:bCs w:val="0"/>
        </w:rPr>
        <w:t>bp</w:t>
      </w:r>
      <w:commentRangeEnd w:id="175"/>
      <w:r w:rsidR="003A461E">
        <w:rPr>
          <w:rStyle w:val="CommentReference"/>
        </w:rPr>
        <w:commentReference w:id="175"/>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more ancient </w:t>
      </w:r>
      <w:r w:rsidR="00EE0003">
        <w:rPr>
          <w:b w:val="0"/>
          <w:bCs w:val="0"/>
        </w:rPr>
        <w:t>whole genome duplications</w:t>
      </w:r>
      <w:r w:rsidR="009E7BFE">
        <w:rPr>
          <w:b w:val="0"/>
          <w:bCs w:val="0"/>
        </w:rPr>
        <w:t xml:space="preserve">, we </w:t>
      </w:r>
      <w:del w:id="178" w:author="Hahn, Matthew" w:date="2023-09-25T11:21:00Z">
        <w:r w:rsidR="009E7BFE" w:rsidDel="00800955">
          <w:rPr>
            <w:b w:val="0"/>
            <w:bCs w:val="0"/>
          </w:rPr>
          <w:delText xml:space="preserve">decided to </w:delText>
        </w:r>
      </w:del>
      <w:r w:rsidR="009E7BFE">
        <w:rPr>
          <w:b w:val="0"/>
          <w:bCs w:val="0"/>
        </w:rPr>
        <w:t>exclude</w:t>
      </w:r>
      <w:ins w:id="179" w:author="Hahn, Matthew" w:date="2023-09-25T11:21:00Z">
        <w:r w:rsidR="00800955">
          <w:rPr>
            <w:b w:val="0"/>
            <w:bCs w:val="0"/>
          </w:rPr>
          <w:t>d</w:t>
        </w:r>
      </w:ins>
      <w:r w:rsidR="009E7BFE">
        <w:rPr>
          <w:b w:val="0"/>
          <w:bCs w:val="0"/>
        </w:rPr>
        <w:t xml:space="preserve"> this sample from our analyses.</w:t>
      </w:r>
      <w:r w:rsidR="004E79D0">
        <w:rPr>
          <w:b w:val="0"/>
          <w:bCs w:val="0"/>
        </w:rPr>
        <w:t xml:space="preserve"> </w:t>
      </w:r>
      <w:del w:id="180" w:author="Hahn, Matthew" w:date="2023-09-25T11:21:00Z">
        <w:r w:rsidR="004E79D0" w:rsidDel="00800955">
          <w:rPr>
            <w:b w:val="0"/>
            <w:bCs w:val="0"/>
          </w:rPr>
          <w:delText xml:space="preserve">This </w:delText>
        </w:r>
      </w:del>
      <w:ins w:id="181" w:author="Hahn, Matthew" w:date="2023-09-25T11:21:00Z">
        <w:r w:rsidR="00800955">
          <w:rPr>
            <w:b w:val="0"/>
            <w:bCs w:val="0"/>
          </w:rPr>
          <w:t xml:space="preserve">In total, our final </w:t>
        </w:r>
      </w:ins>
      <w:del w:id="182" w:author="Hahn, Matthew" w:date="2023-09-25T11:21:00Z">
        <w:r w:rsidR="004E79D0" w:rsidDel="00800955">
          <w:rPr>
            <w:b w:val="0"/>
            <w:bCs w:val="0"/>
          </w:rPr>
          <w:delText xml:space="preserve">results in a </w:delText>
        </w:r>
      </w:del>
      <w:r w:rsidR="004E79D0">
        <w:rPr>
          <w:b w:val="0"/>
          <w:bCs w:val="0"/>
        </w:rPr>
        <w:t xml:space="preserve">dataset </w:t>
      </w:r>
      <w:del w:id="183" w:author="Hahn, Matthew" w:date="2023-09-25T11:22:00Z">
        <w:r w:rsidR="004E79D0" w:rsidDel="00800955">
          <w:rPr>
            <w:b w:val="0"/>
            <w:bCs w:val="0"/>
          </w:rPr>
          <w:delText xml:space="preserve">of </w:delText>
        </w:r>
      </w:del>
      <w:ins w:id="184" w:author="Hahn, Matthew" w:date="2023-09-25T11:22:00Z">
        <w:r w:rsidR="00800955">
          <w:rPr>
            <w:b w:val="0"/>
            <w:bCs w:val="0"/>
          </w:rPr>
          <w:t>contained</w:t>
        </w:r>
        <w:r w:rsidR="00800955">
          <w:rPr>
            <w:b w:val="0"/>
            <w:bCs w:val="0"/>
          </w:rPr>
          <w:t xml:space="preserve"> </w:t>
        </w:r>
      </w:ins>
      <w:r w:rsidR="004E79D0">
        <w:rPr>
          <w:b w:val="0"/>
          <w:bCs w:val="0"/>
        </w:rPr>
        <w:t>1</w:t>
      </w:r>
      <w:r w:rsidR="0033456E">
        <w:rPr>
          <w:b w:val="0"/>
          <w:bCs w:val="0"/>
        </w:rPr>
        <w:t>7</w:t>
      </w:r>
      <w:r w:rsidR="004E79D0">
        <w:rPr>
          <w:b w:val="0"/>
          <w:bCs w:val="0"/>
        </w:rPr>
        <w:t xml:space="preserve"> chelicerate species and 2 outgroup insects for analys</w:t>
      </w:r>
      <w:ins w:id="185" w:author="Hahn, Matthew" w:date="2023-09-25T11:22:00Z">
        <w:r w:rsidR="00800955">
          <w:rPr>
            <w:b w:val="0"/>
            <w:bCs w:val="0"/>
          </w:rPr>
          <w:t>e</w:t>
        </w:r>
      </w:ins>
      <w:del w:id="186" w:author="Hahn, Matthew" w:date="2023-09-25T11:22:00Z">
        <w:r w:rsidR="004E79D0" w:rsidDel="00800955">
          <w:rPr>
            <w:b w:val="0"/>
            <w:bCs w:val="0"/>
          </w:rPr>
          <w:delText>i</w:delText>
        </w:r>
      </w:del>
      <w:r w:rsidR="004E79D0">
        <w:rPr>
          <w:b w:val="0"/>
          <w:bCs w:val="0"/>
        </w:rPr>
        <w:t>s</w:t>
      </w:r>
      <w:r w:rsidR="002C1620">
        <w:rPr>
          <w:b w:val="0"/>
          <w:bCs w:val="0"/>
        </w:rPr>
        <w:t xml:space="preserve"> that span</w:t>
      </w:r>
      <w:del w:id="187" w:author="Hahn, Matthew" w:date="2023-09-25T11:22:00Z">
        <w:r w:rsidR="002C1620" w:rsidDel="00800955">
          <w:rPr>
            <w:b w:val="0"/>
            <w:bCs w:val="0"/>
          </w:rPr>
          <w:delText>s</w:delText>
        </w:r>
      </w:del>
      <w:r w:rsidR="002C1620">
        <w:rPr>
          <w:b w:val="0"/>
          <w:bCs w:val="0"/>
        </w:rPr>
        <w:t xml:space="preserve"> almost 600 million years of genome evolution</w:t>
      </w:r>
      <w:r w:rsidR="004E79D0">
        <w:rPr>
          <w:b w:val="0"/>
          <w:bCs w:val="0"/>
        </w:rPr>
        <w:t>.</w:t>
      </w:r>
    </w:p>
    <w:p w14:paraId="39C089C0" w14:textId="38587447" w:rsidR="00862E2C" w:rsidRDefault="00862E2C" w:rsidP="005E3A79">
      <w:pPr>
        <w:pStyle w:val="Heading2"/>
        <w:jc w:val="both"/>
      </w:pPr>
      <w:r>
        <w:t xml:space="preserve">Gene </w:t>
      </w:r>
      <w:del w:id="188" w:author="Hahn, Matthew" w:date="2023-09-25T11:22:00Z">
        <w:r w:rsidDel="0023619F">
          <w:delText xml:space="preserve">family </w:delText>
        </w:r>
      </w:del>
      <w:ins w:id="189" w:author="Hahn, Matthew" w:date="2023-09-25T11:22:00Z">
        <w:r w:rsidR="0023619F">
          <w:t>tree reconciliation</w:t>
        </w:r>
        <w:r w:rsidR="0023619F">
          <w:t xml:space="preserve"> </w:t>
        </w:r>
      </w:ins>
      <w:r>
        <w:t>analysis</w:t>
      </w:r>
    </w:p>
    <w:p w14:paraId="46DFD965" w14:textId="1810DE13" w:rsidR="0004634E"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commentRangeStart w:id="190"/>
      <w:r>
        <w:rPr>
          <w:b w:val="0"/>
          <w:bCs w:val="0"/>
        </w:rPr>
        <w:t>21</w:t>
      </w:r>
      <w:commentRangeEnd w:id="190"/>
      <w:r w:rsidR="00D51619">
        <w:rPr>
          <w:rStyle w:val="CommentReference"/>
        </w:rPr>
        <w:commentReference w:id="190"/>
      </w:r>
      <w:r>
        <w:rPr>
          <w:b w:val="0"/>
          <w:bCs w:val="0"/>
        </w:rPr>
        <w:t xml:space="preserve"> species and used </w:t>
      </w:r>
      <w:proofErr w:type="spellStart"/>
      <w:r>
        <w:rPr>
          <w:b w:val="0"/>
          <w:bCs w:val="0"/>
        </w:rPr>
        <w:t>FastOrtho</w:t>
      </w:r>
      <w:proofErr w:type="spellEnd"/>
      <w:r w:rsidR="00436AAE">
        <w:rPr>
          <w:b w:val="0"/>
          <w:bCs w:val="0"/>
        </w:rPr>
        <w:t xml:space="preserve"> (</w:t>
      </w:r>
      <w:hyperlink r:id="rId9"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AD24DF">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AD24DF">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ins w:id="191" w:author="Hahn, Matthew" w:date="2023-09-25T11:25:00Z">
        <w:r w:rsidR="00D51619">
          <w:rPr>
            <w:b w:val="0"/>
            <w:bCs w:val="0"/>
          </w:rPr>
          <w:t>i</w:t>
        </w:r>
      </w:ins>
      <w:del w:id="192" w:author="Hahn, Matthew" w:date="2023-09-25T11:25:00Z">
        <w:r w:rsidDel="00D51619">
          <w:rPr>
            <w:b w:val="0"/>
            <w:bCs w:val="0"/>
          </w:rPr>
          <w:delText>I</w:delText>
        </w:r>
      </w:del>
      <w:r>
        <w:rPr>
          <w:b w:val="0"/>
          <w:bCs w:val="0"/>
        </w:rPr>
        <w:t>nflation value of 3</w:t>
      </w:r>
      <w:r w:rsidR="0004634E">
        <w:rPr>
          <w:b w:val="0"/>
          <w:bCs w:val="0"/>
        </w:rPr>
        <w:t>, we inferred 49,561 gene families (</w:t>
      </w:r>
      <w:commentRangeStart w:id="193"/>
      <w:r w:rsidR="0004634E" w:rsidRPr="00AD24DF">
        <w:rPr>
          <w:b w:val="0"/>
          <w:bCs w:val="0"/>
          <w:highlight w:val="yellow"/>
        </w:rPr>
        <w:t>probably a Supplementary Figure</w:t>
      </w:r>
      <w:commentRangeEnd w:id="193"/>
      <w:r w:rsidR="00D51619">
        <w:rPr>
          <w:rStyle w:val="CommentReference"/>
        </w:rPr>
        <w:commentReference w:id="193"/>
      </w:r>
      <w:r w:rsidR="0004634E">
        <w:rPr>
          <w:b w:val="0"/>
          <w:bCs w:val="0"/>
        </w:rPr>
        <w:t>)</w:t>
      </w:r>
      <w:r>
        <w:rPr>
          <w:b w:val="0"/>
          <w:bCs w:val="0"/>
        </w:rPr>
        <w:t>. 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AD24DF">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AD24DF">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del w:id="194" w:author="Hahn, Matthew" w:date="2023-09-25T11:26:00Z">
        <w:r w:rsidR="00E44A89" w:rsidDel="00D51619">
          <w:rPr>
            <w:b w:val="0"/>
            <w:bCs w:val="0"/>
          </w:rPr>
          <w:delText>then</w:delText>
        </w:r>
        <w:r w:rsidDel="00D51619">
          <w:rPr>
            <w:b w:val="0"/>
            <w:bCs w:val="0"/>
          </w:rPr>
          <w:delText xml:space="preserve"> </w:delText>
        </w:r>
      </w:del>
      <w:ins w:id="195" w:author="Hahn, Matthew" w:date="2023-09-25T11:26:00Z">
        <w:r w:rsidR="00D51619">
          <w:rPr>
            <w:b w:val="0"/>
            <w:bCs w:val="0"/>
          </w:rPr>
          <w:t>also</w:t>
        </w:r>
        <w:r w:rsidR="00D51619">
          <w:rPr>
            <w:b w:val="0"/>
            <w:bCs w:val="0"/>
          </w:rPr>
          <w:t xml:space="preserve"> </w:t>
        </w:r>
      </w:ins>
      <w:r>
        <w:rPr>
          <w:b w:val="0"/>
          <w:bCs w:val="0"/>
        </w:rPr>
        <w:t>performed our own alignment</w:t>
      </w:r>
      <w:ins w:id="196" w:author="Hahn, Matthew" w:date="2023-09-25T11:26:00Z">
        <w:r w:rsidR="00D51619">
          <w:rPr>
            <w:b w:val="0"/>
            <w:bCs w:val="0"/>
          </w:rPr>
          <w:t>-</w:t>
        </w:r>
      </w:ins>
      <w:del w:id="197" w:author="Hahn, Matthew" w:date="2023-09-25T11:26:00Z">
        <w:r w:rsidDel="00D51619">
          <w:rPr>
            <w:b w:val="0"/>
            <w:bCs w:val="0"/>
          </w:rPr>
          <w:delText xml:space="preserve"> </w:delText>
        </w:r>
      </w:del>
      <w:r>
        <w:rPr>
          <w:b w:val="0"/>
          <w:bCs w:val="0"/>
        </w:rPr>
        <w:t>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AD24DF">
        <w:rPr>
          <w:b w:val="0"/>
          <w:bCs w:val="0"/>
          <w:highlight w:val="yellow"/>
        </w:rPr>
        <w:t>Supplementary Table SX</w:t>
      </w:r>
      <w:r w:rsidR="0004634E">
        <w:rPr>
          <w:b w:val="0"/>
          <w:bCs w:val="0"/>
        </w:rPr>
        <w:t xml:space="preserve"> for full alignment filtering stats.</w:t>
      </w:r>
      <w:r>
        <w:rPr>
          <w:b w:val="0"/>
          <w:bCs w:val="0"/>
        </w:rPr>
        <w:t xml:space="preserve"> 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 </w:instrTex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AD24DF">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AD24DF">
        <w:rPr>
          <w:b w:val="0"/>
          <w:bCs w:val="0"/>
          <w:noProof/>
        </w:rPr>
        <w:t>(Hoang et al. 2018)</w:t>
      </w:r>
      <w:r w:rsidR="00AD24DF">
        <w:rPr>
          <w:b w:val="0"/>
          <w:bCs w:val="0"/>
        </w:rPr>
        <w:fldChar w:fldCharType="end"/>
      </w:r>
      <w:ins w:id="198" w:author="Hahn, Matthew" w:date="2023-09-25T11:27:00Z">
        <w:r w:rsidR="00682CCB">
          <w:rPr>
            <w:b w:val="0"/>
            <w:bCs w:val="0"/>
          </w:rPr>
          <w:t>;</w:t>
        </w:r>
      </w:ins>
      <w:del w:id="199" w:author="Hahn, Matthew" w:date="2023-09-25T11:27:00Z">
        <w:r w:rsidR="00AD24DF" w:rsidDel="00682CCB">
          <w:rPr>
            <w:b w:val="0"/>
            <w:bCs w:val="0"/>
          </w:rPr>
          <w:delText>,</w:delText>
        </w:r>
        <w:r w:rsidR="0004634E" w:rsidDel="00682CCB">
          <w:rPr>
            <w:b w:val="0"/>
            <w:bCs w:val="0"/>
          </w:rPr>
          <w:delText xml:space="preserve"> and</w:delText>
        </w:r>
        <w:r w:rsidR="00E44A89" w:rsidDel="00682CCB">
          <w:rPr>
            <w:b w:val="0"/>
            <w:bCs w:val="0"/>
          </w:rPr>
          <w:delText xml:space="preserve"> </w:delText>
        </w:r>
      </w:del>
      <w:ins w:id="200" w:author="Hahn, Matthew" w:date="2023-09-25T11:27:00Z">
        <w:r w:rsidR="00682CCB">
          <w:rPr>
            <w:b w:val="0"/>
            <w:bCs w:val="0"/>
          </w:rPr>
          <w:t xml:space="preserve">the gene trees were used to infer </w:t>
        </w:r>
      </w:ins>
      <w:r w:rsidR="00E44A89">
        <w:rPr>
          <w:b w:val="0"/>
          <w:bCs w:val="0"/>
        </w:rPr>
        <w:t xml:space="preserve">a species tree </w:t>
      </w:r>
      <w:del w:id="201" w:author="Hahn, Matthew" w:date="2023-09-25T11:27:00Z">
        <w:r w:rsidR="00E44A89" w:rsidDel="00682CCB">
          <w:rPr>
            <w:b w:val="0"/>
            <w:bCs w:val="0"/>
          </w:rPr>
          <w:delText xml:space="preserve">using all gene families </w:delText>
        </w:r>
      </w:del>
      <w:r w:rsidR="00E44A89">
        <w:rPr>
          <w:b w:val="0"/>
          <w:bCs w:val="0"/>
        </w:rPr>
        <w:t>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 </w:instrTex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del w:id="202" w:author="Hahn, Matthew" w:date="2023-09-25T11:27:00Z">
        <w:r w:rsidR="00B5266F" w:rsidDel="001C0430">
          <w:rPr>
            <w:b w:val="0"/>
            <w:bCs w:val="0"/>
          </w:rPr>
          <w:delText xml:space="preserve">However, </w:delText>
        </w:r>
        <w:r w:rsidR="00AF5E1B" w:rsidDel="001C0430">
          <w:rPr>
            <w:b w:val="0"/>
            <w:bCs w:val="0"/>
          </w:rPr>
          <w:delText>the</w:delText>
        </w:r>
        <w:r w:rsidR="00B5266F" w:rsidDel="001C0430">
          <w:rPr>
            <w:b w:val="0"/>
            <w:bCs w:val="0"/>
          </w:rPr>
          <w:delText xml:space="preserve"> outgroups were not present in every gene family, in which case the g</w:delText>
        </w:r>
      </w:del>
      <w:ins w:id="203" w:author="Hahn, Matthew" w:date="2023-09-25T11:27:00Z">
        <w:r w:rsidR="001C0430">
          <w:rPr>
            <w:b w:val="0"/>
            <w:bCs w:val="0"/>
          </w:rPr>
          <w:t>G</w:t>
        </w:r>
      </w:ins>
      <w:r w:rsidR="00B5266F">
        <w:rPr>
          <w:b w:val="0"/>
          <w:bCs w:val="0"/>
        </w:rPr>
        <w:t>ene tree</w:t>
      </w:r>
      <w:ins w:id="204" w:author="Hahn, Matthew" w:date="2023-09-25T11:27:00Z">
        <w:r w:rsidR="001C0430">
          <w:rPr>
            <w:b w:val="0"/>
            <w:bCs w:val="0"/>
          </w:rPr>
          <w:t>s that</w:t>
        </w:r>
      </w:ins>
      <w:r w:rsidR="00B5266F">
        <w:rPr>
          <w:b w:val="0"/>
          <w:bCs w:val="0"/>
        </w:rPr>
        <w:t xml:space="preserve"> could not be rooted </w:t>
      </w:r>
      <w:ins w:id="205" w:author="Hahn, Matthew" w:date="2023-09-25T11:27:00Z">
        <w:r w:rsidR="001C0430">
          <w:rPr>
            <w:b w:val="0"/>
            <w:bCs w:val="0"/>
          </w:rPr>
          <w:t>because there was no out</w:t>
        </w:r>
      </w:ins>
      <w:ins w:id="206" w:author="Hahn, Matthew" w:date="2023-09-25T11:28:00Z">
        <w:r w:rsidR="001C0430">
          <w:rPr>
            <w:b w:val="0"/>
            <w:bCs w:val="0"/>
          </w:rPr>
          <w:t>group</w:t>
        </w:r>
      </w:ins>
      <w:del w:id="207" w:author="Hahn, Matthew" w:date="2023-09-25T11:28:00Z">
        <w:r w:rsidR="00B5266F" w:rsidDel="001C0430">
          <w:rPr>
            <w:b w:val="0"/>
            <w:bCs w:val="0"/>
          </w:rPr>
          <w:delText>and was</w:delText>
        </w:r>
      </w:del>
      <w:ins w:id="208" w:author="Hahn, Matthew" w:date="2023-09-25T11:28:00Z">
        <w:r w:rsidR="001C0430">
          <w:rPr>
            <w:b w:val="0"/>
            <w:bCs w:val="0"/>
          </w:rPr>
          <w:t xml:space="preserve"> were</w:t>
        </w:r>
      </w:ins>
      <w:r w:rsidR="00B5266F">
        <w:rPr>
          <w:b w:val="0"/>
          <w:bCs w:val="0"/>
        </w:rPr>
        <w:t xml:space="preserve"> excluded from subsequent analyses. After rooting, we retained gene trees from 6,368 gene families. </w:t>
      </w:r>
      <w:del w:id="209" w:author="Hahn, Matthew" w:date="2023-09-25T11:28:00Z">
        <w:r w:rsidR="00B5266F" w:rsidDel="000A527F">
          <w:rPr>
            <w:b w:val="0"/>
            <w:bCs w:val="0"/>
          </w:rPr>
          <w:delText>Then, t</w:delText>
        </w:r>
      </w:del>
      <w:ins w:id="210" w:author="Hahn, Matthew" w:date="2023-09-25T11:28:00Z">
        <w:r w:rsidR="000A527F">
          <w:rPr>
            <w:b w:val="0"/>
            <w:bCs w:val="0"/>
          </w:rPr>
          <w:t>T</w:t>
        </w:r>
      </w:ins>
      <w:r w:rsidR="00B5266F">
        <w:rPr>
          <w:b w:val="0"/>
          <w:bCs w:val="0"/>
        </w:rPr>
        <w:t xml:space="preserve">o </w:t>
      </w:r>
      <w:ins w:id="211" w:author="Hahn, Matthew" w:date="2023-09-25T11:28:00Z">
        <w:r w:rsidR="000A527F">
          <w:rPr>
            <w:b w:val="0"/>
            <w:bCs w:val="0"/>
          </w:rPr>
          <w:t xml:space="preserve">further </w:t>
        </w:r>
      </w:ins>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4C398C">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4C398C">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56212AF6" w:rsidR="004113AE" w:rsidRPr="004113AE" w:rsidRDefault="0004634E" w:rsidP="005E3A79">
      <w:pPr>
        <w:jc w:val="both"/>
        <w:rPr>
          <w:b w:val="0"/>
          <w:bCs w:val="0"/>
        </w:rPr>
      </w:pPr>
      <w:r>
        <w:rPr>
          <w:b w:val="0"/>
          <w:bCs w:val="0"/>
        </w:rPr>
        <w:t xml:space="preserve">We </w:t>
      </w:r>
      <w:del w:id="212" w:author="Hahn, Matthew" w:date="2023-09-25T11:28:00Z">
        <w:r w:rsidDel="000A527F">
          <w:rPr>
            <w:b w:val="0"/>
            <w:bCs w:val="0"/>
          </w:rPr>
          <w:delText xml:space="preserve">then </w:delText>
        </w:r>
      </w:del>
      <w:r>
        <w:rPr>
          <w:b w:val="0"/>
          <w:bCs w:val="0"/>
        </w:rPr>
        <w:t>used these</w:t>
      </w:r>
      <w:ins w:id="213" w:author="Hahn, Matthew" w:date="2023-09-25T11:28:00Z">
        <w:r w:rsidR="000A527F">
          <w:rPr>
            <w:b w:val="0"/>
            <w:bCs w:val="0"/>
          </w:rPr>
          <w:t xml:space="preserve"> </w:t>
        </w:r>
      </w:ins>
      <w:ins w:id="214" w:author="Hahn, Matthew" w:date="2023-09-25T11:29:00Z">
        <w:r w:rsidR="000A527F">
          <w:rPr>
            <w:b w:val="0"/>
            <w:bCs w:val="0"/>
          </w:rPr>
          <w:t xml:space="preserve">6,368 </w:t>
        </w:r>
      </w:ins>
      <w:ins w:id="215" w:author="Hahn, Matthew" w:date="2023-09-25T11:28:00Z">
        <w:r w:rsidR="000A527F">
          <w:rPr>
            <w:b w:val="0"/>
            <w:bCs w:val="0"/>
          </w:rPr>
          <w:t>rooted, bootstrap-resolved</w:t>
        </w:r>
      </w:ins>
      <w:r>
        <w:rPr>
          <w:b w:val="0"/>
          <w:bCs w:val="0"/>
        </w:rPr>
        <w:t xml:space="preserve"> </w:t>
      </w:r>
      <w:del w:id="216" w:author="Hahn, Matthew" w:date="2023-09-25T11:29:00Z">
        <w:r w:rsidR="002C1620" w:rsidDel="000A527F">
          <w:rPr>
            <w:b w:val="0"/>
            <w:bCs w:val="0"/>
          </w:rPr>
          <w:delText xml:space="preserve">6,368 </w:delText>
        </w:r>
      </w:del>
      <w:r>
        <w:rPr>
          <w:b w:val="0"/>
          <w:bCs w:val="0"/>
        </w:rPr>
        <w:t>gene trees and a species tree as input to GRAMPA</w:t>
      </w:r>
      <w:r w:rsidR="004C398C">
        <w:rPr>
          <w:b w:val="0"/>
          <w:bCs w:val="0"/>
        </w:rPr>
        <w:t xml:space="preserve"> </w:t>
      </w:r>
      <w:r w:rsidR="004C398C">
        <w:rPr>
          <w:b w:val="0"/>
          <w:bCs w:val="0"/>
        </w:rPr>
        <w:fldChar w:fldCharType="begin"/>
      </w:r>
      <w:r w:rsidR="004C398C">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4C398C">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reticulations to be present in the species tree by representing them as multi-labeled trees (MUL-trees), in which one or more tip label appears twice. By comparing LCA mapping scores between the input species tree and a set of MUL-trees defined by target lineages, </w:t>
      </w:r>
      <w:r w:rsidR="00AF5E1B">
        <w:rPr>
          <w:b w:val="0"/>
          <w:bCs w:val="0"/>
        </w:rPr>
        <w:t>GRAMPA</w:t>
      </w:r>
      <w:r>
        <w:rPr>
          <w:b w:val="0"/>
          <w:bCs w:val="0"/>
        </w:rPr>
        <w:t xml:space="preserve"> can determine if a whole genome duplication has occurred</w:t>
      </w:r>
      <w:ins w:id="217" w:author="Hahn, Matthew" w:date="2023-09-25T11:30:00Z">
        <w:r w:rsidR="00DF4FE6">
          <w:rPr>
            <w:b w:val="0"/>
            <w:bCs w:val="0"/>
          </w:rPr>
          <w:t xml:space="preserve"> on a </w:t>
        </w:r>
        <w:r w:rsidR="00DF4FE6">
          <w:rPr>
            <w:b w:val="0"/>
            <w:bCs w:val="0"/>
          </w:rPr>
          <w:lastRenderedPageBreak/>
          <w:t>hypothesized lineage</w:t>
        </w:r>
      </w:ins>
      <w:del w:id="218" w:author="Hahn, Matthew" w:date="2023-09-25T11:29:00Z">
        <w:r w:rsidDel="00DF4FE6">
          <w:rPr>
            <w:b w:val="0"/>
            <w:bCs w:val="0"/>
          </w:rPr>
          <w:delText xml:space="preserve"> based on an excess of duplications being inferred on a single lineage</w:delText>
        </w:r>
      </w:del>
      <w:r>
        <w:rPr>
          <w:b w:val="0"/>
          <w:bCs w:val="0"/>
        </w:rPr>
        <w:t>. For our runs, we set as target lineages for WGD identification those on which WGDs have previously been proposed</w:t>
      </w:r>
      <w:ins w:id="219" w:author="Hahn, Matthew" w:date="2023-09-25T11:30:00Z">
        <w:r w:rsidR="00756FF8">
          <w:rPr>
            <w:b w:val="0"/>
            <w:bCs w:val="0"/>
          </w:rPr>
          <w:t>:</w:t>
        </w:r>
      </w:ins>
      <w:del w:id="220" w:author="Hahn, Matthew" w:date="2023-09-25T11:30:00Z">
        <w:r w:rsidDel="00756FF8">
          <w:rPr>
            <w:b w:val="0"/>
            <w:bCs w:val="0"/>
          </w:rPr>
          <w:delText>,</w:delText>
        </w:r>
      </w:del>
      <w:r>
        <w:rPr>
          <w:b w:val="0"/>
          <w:bCs w:val="0"/>
        </w:rPr>
        <w:t xml:space="preserve"> specifically</w:t>
      </w:r>
      <w:ins w:id="221" w:author="Hahn, Matthew" w:date="2023-09-25T11:30:00Z">
        <w:r w:rsidR="00756FF8">
          <w:rPr>
            <w:b w:val="0"/>
            <w:bCs w:val="0"/>
          </w:rPr>
          <w:t>,</w:t>
        </w:r>
      </w:ins>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ins w:id="222" w:author="Hahn, Matthew" w:date="2023-09-25T11:30:00Z">
        <w:r w:rsidR="006F72CC">
          <w:rPr>
            <w:b w:val="0"/>
            <w:bCs w:val="0"/>
          </w:rPr>
          <w:t xml:space="preserve">different </w:t>
        </w:r>
      </w:ins>
      <w:r w:rsidR="00B05D20">
        <w:rPr>
          <w:b w:val="0"/>
          <w:bCs w:val="0"/>
        </w:rPr>
        <w:t xml:space="preserve">species trees as input to GRAMPA </w:t>
      </w:r>
      <w:del w:id="223" w:author="Hahn, Matthew" w:date="2023-09-25T11:30:00Z">
        <w:r w:rsidR="00B05D20" w:rsidDel="006F72CC">
          <w:rPr>
            <w:b w:val="0"/>
            <w:bCs w:val="0"/>
          </w:rPr>
          <w:delText xml:space="preserve">and </w:delText>
        </w:r>
      </w:del>
      <w:ins w:id="224" w:author="Hahn, Matthew" w:date="2023-09-25T11:30:00Z">
        <w:r w:rsidR="006F72CC">
          <w:rPr>
            <w:b w:val="0"/>
            <w:bCs w:val="0"/>
          </w:rPr>
          <w:t>to</w:t>
        </w:r>
        <w:r w:rsidR="006F72CC">
          <w:rPr>
            <w:b w:val="0"/>
            <w:bCs w:val="0"/>
          </w:rPr>
          <w:t xml:space="preserve"> </w:t>
        </w:r>
      </w:ins>
      <w:r w:rsidR="00B05D20">
        <w:rPr>
          <w:b w:val="0"/>
          <w:bCs w:val="0"/>
        </w:rPr>
        <w:t>test</w:t>
      </w:r>
      <w:del w:id="225" w:author="Hahn, Matthew" w:date="2023-09-25T11:30:00Z">
        <w:r w:rsidR="00B05D20" w:rsidDel="006F72CC">
          <w:rPr>
            <w:b w:val="0"/>
            <w:bCs w:val="0"/>
          </w:rPr>
          <w:delText>ed</w:delText>
        </w:r>
      </w:del>
      <w:r w:rsidR="00B05D20">
        <w:rPr>
          <w:b w:val="0"/>
          <w:bCs w:val="0"/>
        </w:rPr>
        <w:t xml:space="preserve"> the same scenarios. </w:t>
      </w:r>
      <w:r w:rsidR="004C398C">
        <w:rPr>
          <w:b w:val="0"/>
          <w:bCs w:val="0"/>
        </w:rPr>
        <w:t xml:space="preserve">In addition to </w:t>
      </w:r>
      <w:del w:id="226" w:author="Hahn, Matthew" w:date="2023-09-25T11:30:00Z">
        <w:r w:rsidR="004C398C" w:rsidDel="00817260">
          <w:rPr>
            <w:b w:val="0"/>
            <w:bCs w:val="0"/>
          </w:rPr>
          <w:delText xml:space="preserve">our </w:delText>
        </w:r>
      </w:del>
      <w:ins w:id="227" w:author="Hahn, Matthew" w:date="2023-09-25T11:30:00Z">
        <w:r w:rsidR="00817260">
          <w:rPr>
            <w:b w:val="0"/>
            <w:bCs w:val="0"/>
          </w:rPr>
          <w:t>the</w:t>
        </w:r>
        <w:r w:rsidR="00817260">
          <w:rPr>
            <w:b w:val="0"/>
            <w:bCs w:val="0"/>
          </w:rPr>
          <w:t xml:space="preserve"> </w:t>
        </w:r>
      </w:ins>
      <w:del w:id="228" w:author="Hahn, Matthew" w:date="2023-09-25T11:30:00Z">
        <w:r w:rsidR="004C398C" w:rsidDel="00817260">
          <w:rPr>
            <w:b w:val="0"/>
            <w:bCs w:val="0"/>
          </w:rPr>
          <w:delText xml:space="preserve">inferred </w:delText>
        </w:r>
      </w:del>
      <w:r w:rsidR="004C398C">
        <w:rPr>
          <w:b w:val="0"/>
          <w:bCs w:val="0"/>
        </w:rPr>
        <w:t>species tree</w:t>
      </w:r>
      <w:ins w:id="229" w:author="Hahn, Matthew" w:date="2023-09-25T11:30:00Z">
        <w:r w:rsidR="00817260">
          <w:rPr>
            <w:b w:val="0"/>
            <w:bCs w:val="0"/>
          </w:rPr>
          <w:t xml:space="preserve"> we inferred </w:t>
        </w:r>
      </w:ins>
      <w:ins w:id="230" w:author="Hahn, Matthew" w:date="2023-09-25T11:31:00Z">
        <w:r w:rsidR="00817260">
          <w:rPr>
            <w:b w:val="0"/>
            <w:bCs w:val="0"/>
          </w:rPr>
          <w:t>using ASTRAL</w:t>
        </w:r>
      </w:ins>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 </w:instrTex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EN.CITE.DATA </w:instrText>
      </w:r>
      <w:r w:rsidR="004C398C">
        <w:rPr>
          <w:b w:val="0"/>
          <w:bCs w:val="0"/>
        </w:rPr>
      </w:r>
      <w:r w:rsidR="004C398C">
        <w:rPr>
          <w:b w:val="0"/>
          <w:bCs w:val="0"/>
        </w:rPr>
        <w:fldChar w:fldCharType="end"/>
      </w:r>
      <w:r w:rsidR="004C398C">
        <w:rPr>
          <w:b w:val="0"/>
          <w:bCs w:val="0"/>
        </w:rPr>
      </w:r>
      <w:r w:rsidR="004C398C">
        <w:rPr>
          <w:b w:val="0"/>
          <w:bCs w:val="0"/>
        </w:rPr>
        <w:fldChar w:fldCharType="separate"/>
      </w:r>
      <w:r w:rsidR="004C398C">
        <w:rPr>
          <w:b w:val="0"/>
          <w:bCs w:val="0"/>
          <w:noProof/>
        </w:rPr>
        <w:t>Ballesteros et al. (2022)</w:t>
      </w:r>
      <w:r w:rsidR="004C398C">
        <w:rPr>
          <w:b w:val="0"/>
          <w:bCs w:val="0"/>
        </w:rPr>
        <w:fldChar w:fldCharType="end"/>
      </w:r>
      <w:r w:rsidR="00DD7E60">
        <w:rPr>
          <w:b w:val="0"/>
          <w:bCs w:val="0"/>
        </w:rPr>
        <w:t xml:space="preserve"> in which they find that horseshoe crabs group within arachnids, specifically sister to spiders and scorpions</w:t>
      </w:r>
      <w:ins w:id="231" w:author="Hahn, Matthew" w:date="2023-09-25T11:31:00Z">
        <w:r w:rsidR="00817260">
          <w:rPr>
            <w:b w:val="0"/>
            <w:bCs w:val="0"/>
          </w:rPr>
          <w:t xml:space="preserve"> (</w:t>
        </w:r>
        <w:commentRangeStart w:id="232"/>
        <w:r w:rsidR="00817260">
          <w:rPr>
            <w:b w:val="0"/>
            <w:bCs w:val="0"/>
          </w:rPr>
          <w:t>Fig?</w:t>
        </w:r>
        <w:commentRangeEnd w:id="232"/>
        <w:r w:rsidR="00817260">
          <w:rPr>
            <w:rStyle w:val="CommentReference"/>
          </w:rPr>
          <w:commentReference w:id="232"/>
        </w:r>
        <w:r w:rsidR="00817260">
          <w:rPr>
            <w:b w:val="0"/>
            <w:bCs w:val="0"/>
          </w:rPr>
          <w:t>)</w:t>
        </w:r>
      </w:ins>
      <w:r w:rsidR="00B05D20">
        <w:rPr>
          <w:b w:val="0"/>
          <w:bCs w:val="0"/>
        </w:rPr>
        <w:t xml:space="preserve">, and </w:t>
      </w:r>
      <w:r w:rsidR="00DD7E60">
        <w:rPr>
          <w:b w:val="0"/>
          <w:bCs w:val="0"/>
        </w:rPr>
        <w:t>a ‘traditional’ species tree topology, in which horseshoe crabs are sister to all arachnid species</w:t>
      </w:r>
      <w:ins w:id="233" w:author="Hahn, Matthew" w:date="2023-09-25T11:31:00Z">
        <w:r w:rsidR="00817260">
          <w:rPr>
            <w:b w:val="0"/>
            <w:bCs w:val="0"/>
          </w:rPr>
          <w:t xml:space="preserve"> (Fig?)</w:t>
        </w:r>
      </w:ins>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 </w:instrTex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EN.CITE.DATA </w:instrText>
      </w:r>
      <w:r w:rsidR="009A1E1D">
        <w:rPr>
          <w:b w:val="0"/>
          <w:bCs w:val="0"/>
        </w:rPr>
      </w:r>
      <w:r w:rsidR="009A1E1D">
        <w:rPr>
          <w:b w:val="0"/>
          <w:bCs w:val="0"/>
        </w:rPr>
        <w:fldChar w:fldCharType="end"/>
      </w:r>
      <w:r w:rsidR="009A1E1D">
        <w:rPr>
          <w:b w:val="0"/>
          <w:bCs w:val="0"/>
        </w:rPr>
      </w:r>
      <w:r w:rsidR="009A1E1D">
        <w:rPr>
          <w:b w:val="0"/>
          <w:bCs w:val="0"/>
        </w:rPr>
        <w:fldChar w:fldCharType="separate"/>
      </w:r>
      <w:r w:rsidR="009A1E1D">
        <w:rPr>
          <w:b w:val="0"/>
          <w:bCs w:val="0"/>
          <w:noProof/>
        </w:rPr>
        <w:t>Ballesteros et al. (2022)</w:t>
      </w:r>
      <w:r w:rsidR="009A1E1D">
        <w:rPr>
          <w:b w:val="0"/>
          <w:bCs w:val="0"/>
        </w:rPr>
        <w:fldChar w:fldCharType="end"/>
      </w:r>
      <w:r w:rsidR="00DD7E60">
        <w:rPr>
          <w:b w:val="0"/>
          <w:bCs w:val="0"/>
        </w:rPr>
        <w:t xml:space="preserve"> and manually </w:t>
      </w:r>
      <w:del w:id="234" w:author="Hahn, Matthew" w:date="2023-09-25T11:31:00Z">
        <w:r w:rsidR="00DD7E60" w:rsidDel="002F536E">
          <w:rPr>
            <w:b w:val="0"/>
            <w:bCs w:val="0"/>
          </w:rPr>
          <w:delText>move</w:delText>
        </w:r>
        <w:r w:rsidR="00AF5E1B" w:rsidDel="002F536E">
          <w:rPr>
            <w:b w:val="0"/>
            <w:bCs w:val="0"/>
          </w:rPr>
          <w:delText>d</w:delText>
        </w:r>
        <w:r w:rsidR="00DD7E60" w:rsidDel="002F536E">
          <w:rPr>
            <w:b w:val="0"/>
            <w:bCs w:val="0"/>
          </w:rPr>
          <w:delText xml:space="preserve"> </w:delText>
        </w:r>
      </w:del>
      <w:ins w:id="235" w:author="Hahn, Matthew" w:date="2023-09-25T11:31:00Z">
        <w:r w:rsidR="002F536E">
          <w:rPr>
            <w:b w:val="0"/>
            <w:bCs w:val="0"/>
          </w:rPr>
          <w:t>placed</w:t>
        </w:r>
        <w:r w:rsidR="002F536E">
          <w:rPr>
            <w:b w:val="0"/>
            <w:bCs w:val="0"/>
          </w:rPr>
          <w:t xml:space="preserve"> </w:t>
        </w:r>
      </w:ins>
      <w:r w:rsidR="00DD7E60">
        <w:rPr>
          <w:b w:val="0"/>
          <w:bCs w:val="0"/>
        </w:rPr>
        <w:t xml:space="preserve">horseshoe crabs </w:t>
      </w:r>
      <w:del w:id="236" w:author="Hahn, Matthew" w:date="2023-09-25T11:31:00Z">
        <w:r w:rsidR="00DD7E60" w:rsidDel="002F536E">
          <w:rPr>
            <w:b w:val="0"/>
            <w:bCs w:val="0"/>
          </w:rPr>
          <w:delText xml:space="preserve">to </w:delText>
        </w:r>
        <w:r w:rsidR="00B37259" w:rsidDel="002F536E">
          <w:rPr>
            <w:b w:val="0"/>
            <w:bCs w:val="0"/>
          </w:rPr>
          <w:delText xml:space="preserve">be </w:delText>
        </w:r>
      </w:del>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5ADD5126" w:rsidR="004113AE" w:rsidRDefault="004113AE" w:rsidP="005E3A79">
      <w:pPr>
        <w:jc w:val="both"/>
        <w:rPr>
          <w:b w:val="0"/>
          <w:bCs w:val="0"/>
        </w:rPr>
      </w:pPr>
      <w:r w:rsidRPr="009169FD">
        <w:rPr>
          <w:b w:val="0"/>
          <w:bCs w:val="0"/>
        </w:rPr>
        <w:t xml:space="preserve">We used syntenic estimates to test for paleopolyploid ancestry in 16 of the </w:t>
      </w:r>
      <w:commentRangeStart w:id="237"/>
      <w:r w:rsidRPr="009169FD">
        <w:rPr>
          <w:b w:val="0"/>
          <w:bCs w:val="0"/>
        </w:rPr>
        <w:t>21</w:t>
      </w:r>
      <w:commentRangeEnd w:id="237"/>
      <w:r w:rsidR="004C398C">
        <w:rPr>
          <w:rStyle w:val="CommentReference"/>
        </w:rPr>
        <w:commentReference w:id="237"/>
      </w:r>
      <w:r w:rsidRPr="009169FD">
        <w:rPr>
          <w:b w:val="0"/>
          <w:bCs w:val="0"/>
        </w:rPr>
        <w:t xml:space="preserve"> Chelicerate species that had annotated reference genomes. </w:t>
      </w:r>
      <w:r w:rsidR="0005377D">
        <w:rPr>
          <w:b w:val="0"/>
          <w:bCs w:val="0"/>
        </w:rPr>
        <w:t xml:space="preserve">Specifically, we used </w:t>
      </w:r>
      <w:commentRangeStart w:id="238"/>
      <w:proofErr w:type="spellStart"/>
      <w:r w:rsidRPr="009169FD">
        <w:rPr>
          <w:b w:val="0"/>
          <w:bCs w:val="0"/>
        </w:rPr>
        <w:t>MCScanX</w:t>
      </w:r>
      <w:commentRangeEnd w:id="238"/>
      <w:proofErr w:type="spellEnd"/>
      <w:r w:rsidR="0005377D">
        <w:rPr>
          <w:rStyle w:val="CommentReference"/>
        </w:rPr>
        <w:commentReference w:id="238"/>
      </w:r>
      <w:r w:rsidR="0005377D">
        <w:rPr>
          <w:b w:val="0"/>
          <w:bCs w:val="0"/>
        </w:rPr>
        <w:t>, which uses BLASTP and a novel chain score,</w:t>
      </w:r>
      <w:r w:rsidRPr="009169FD">
        <w:rPr>
          <w:b w:val="0"/>
          <w:bCs w:val="0"/>
        </w:rPr>
        <w:t xml:space="preserve"> </w:t>
      </w:r>
      <w:r w:rsidR="0005377D">
        <w:rPr>
          <w:b w:val="0"/>
          <w:bCs w:val="0"/>
        </w:rPr>
        <w:t>with</w:t>
      </w:r>
      <w:r w:rsidRPr="009169FD">
        <w:rPr>
          <w:b w:val="0"/>
          <w:bCs w:val="0"/>
        </w:rPr>
        <w:t xml:space="preserve"> </w:t>
      </w:r>
      <w:commentRangeStart w:id="239"/>
      <w:commentRangeStart w:id="240"/>
      <w:r w:rsidRPr="009169FD">
        <w:rPr>
          <w:b w:val="0"/>
          <w:bCs w:val="0"/>
        </w:rPr>
        <w:t>default settings</w:t>
      </w:r>
      <w:commentRangeEnd w:id="239"/>
      <w:r w:rsidRPr="009169FD">
        <w:rPr>
          <w:rStyle w:val="CommentReference"/>
          <w:b w:val="0"/>
          <w:bCs w:val="0"/>
          <w:sz w:val="22"/>
          <w:szCs w:val="22"/>
          <w:lang w:val="en"/>
        </w:rPr>
        <w:commentReference w:id="239"/>
      </w:r>
      <w:commentRangeEnd w:id="240"/>
      <w:r w:rsidR="00D968BC">
        <w:rPr>
          <w:rStyle w:val="CommentReference"/>
        </w:rPr>
        <w:commentReference w:id="240"/>
      </w:r>
      <w:r w:rsidRPr="009169FD">
        <w:rPr>
          <w:b w:val="0"/>
          <w:bCs w:val="0"/>
        </w:rPr>
        <w:t xml:space="preserve"> to detect and visualize intraspecific syntenic blocks </w:t>
      </w:r>
      <w:r w:rsidR="00EF4C3C">
        <w:rPr>
          <w:b w:val="0"/>
          <w:bCs w:val="0"/>
        </w:rPr>
        <w:fldChar w:fldCharType="begin"/>
      </w:r>
      <w:r w:rsidR="00EF4C3C">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EF4C3C">
        <w:rPr>
          <w:b w:val="0"/>
          <w:bCs w:val="0"/>
        </w:rPr>
        <w:fldChar w:fldCharType="separate"/>
      </w:r>
      <w:r w:rsidR="00EF4C3C">
        <w:rPr>
          <w:b w:val="0"/>
          <w:bCs w:val="0"/>
          <w:noProof/>
        </w:rPr>
        <w:t>(Wang et al. 2012)</w:t>
      </w:r>
      <w:r w:rsidR="00EF4C3C">
        <w:rPr>
          <w:b w:val="0"/>
          <w:bCs w:val="0"/>
        </w:rPr>
        <w:fldChar w:fldCharType="end"/>
      </w:r>
      <w:r w:rsidRPr="009169FD">
        <w:rPr>
          <w:b w:val="0"/>
          <w:bCs w:val="0"/>
        </w:rPr>
        <w:t xml:space="preserve">. </w:t>
      </w:r>
    </w:p>
    <w:p w14:paraId="4A7FDE69" w14:textId="04014BB8" w:rsidR="00862E2C" w:rsidRDefault="00862E2C" w:rsidP="005E3A79">
      <w:pPr>
        <w:pStyle w:val="Heading2"/>
        <w:jc w:val="both"/>
      </w:pPr>
      <w:r>
        <w:t>Synonymous divergence</w:t>
      </w:r>
      <w:ins w:id="241" w:author="Hahn, Matthew" w:date="2023-09-25T11:32:00Z">
        <w:r w:rsidR="00701F4A">
          <w:t xml:space="preserve"> between paralogs</w:t>
        </w:r>
      </w:ins>
      <w:ins w:id="242" w:author="Hahn, Matthew" w:date="2023-09-25T11:35:00Z">
        <w:r w:rsidR="008E262B">
          <w:t xml:space="preserve"> (</w:t>
        </w:r>
        <w:r w:rsidR="008E262B" w:rsidRPr="000E3F5A">
          <w:rPr>
            <w:i w:val="0"/>
          </w:rPr>
          <w:t>K</w:t>
        </w:r>
        <w:r w:rsidR="008E262B" w:rsidRPr="000E3F5A">
          <w:rPr>
            <w:b/>
            <w:bCs/>
            <w:vertAlign w:val="subscript"/>
          </w:rPr>
          <w:t>S</w:t>
        </w:r>
        <w:r w:rsidR="008E262B">
          <w:t>)</w:t>
        </w:r>
      </w:ins>
    </w:p>
    <w:p w14:paraId="0489E91C" w14:textId="2E9B363E" w:rsidR="00862E2C" w:rsidRPr="004C1F6F" w:rsidRDefault="00BA39BC" w:rsidP="005E3A79">
      <w:pPr>
        <w:jc w:val="both"/>
        <w:rPr>
          <w:b w:val="0"/>
          <w:bCs w:val="0"/>
        </w:rPr>
      </w:pPr>
      <w:r>
        <w:rPr>
          <w:b w:val="0"/>
          <w:bCs w:val="0"/>
        </w:rPr>
        <w:t>In addition t</w:t>
      </w:r>
      <w:r w:rsidR="00862E2C" w:rsidRPr="009169FD">
        <w:rPr>
          <w:b w:val="0"/>
          <w:bCs w:val="0"/>
        </w:rPr>
        <w:t>o</w:t>
      </w:r>
      <w:r>
        <w:rPr>
          <w:b w:val="0"/>
          <w:bCs w:val="0"/>
        </w:rPr>
        <w:t xml:space="preserve"> </w:t>
      </w:r>
      <w:r w:rsidR="00862E2C" w:rsidRPr="009169FD">
        <w:rPr>
          <w:b w:val="0"/>
          <w:bCs w:val="0"/>
        </w:rPr>
        <w:t xml:space="preserve">our syntenic inferences, we used </w:t>
      </w:r>
      <w:proofErr w:type="spellStart"/>
      <w:r w:rsidR="00862E2C" w:rsidRPr="009169FD">
        <w:rPr>
          <w:b w:val="0"/>
          <w:bCs w:val="0"/>
        </w:rPr>
        <w:t>DupPipe</w:t>
      </w:r>
      <w:proofErr w:type="spellEnd"/>
      <w:r w:rsidR="00862E2C" w:rsidRPr="009169FD">
        <w:rPr>
          <w:b w:val="0"/>
          <w:bCs w:val="0"/>
        </w:rPr>
        <w:t xml:space="preserve"> to calculate the Ks for paralogs in each genome</w:t>
      </w:r>
      <w:r w:rsidR="00EF4C3C">
        <w:rPr>
          <w:b w:val="0"/>
          <w:bCs w:val="0"/>
        </w:rPr>
        <w:t xml:space="preserve"> </w:t>
      </w:r>
      <w:r w:rsidR="00EF4C3C">
        <w:rPr>
          <w:b w:val="0"/>
          <w:bCs w:val="0"/>
        </w:rPr>
        <w:fldChar w:fldCharType="begin"/>
      </w:r>
      <w:r w:rsidR="00EF4C3C">
        <w:rPr>
          <w:b w:val="0"/>
          <w:bCs w:val="0"/>
        </w:rPr>
        <w:instrText xml:space="preserve"> ADDIN EN.CITE &lt;EndNote&gt;&lt;Cite&gt;&lt;Author&gt;Barker&lt;/Author&gt;&lt;Year&gt;2010&lt;/Year&gt;&lt;RecNum&gt;48&lt;/RecNum&gt;&lt;DisplayText&gt;(Barker et al. 2010)&lt;/DisplayText&gt;&lt;record&gt;&lt;rec-number&gt;48&lt;/rec-number&gt;&lt;foreign-keys&gt;&lt;key app="EN" db-id="55awttt9yf0aace20sqpvrzmrtvr0vapts5w" timestamp="1694725419"&gt;48&lt;/key&gt;&lt;/foreign-keys&gt;&lt;ref-type name="Journal Article"&gt;17&lt;/ref-type&gt;&lt;contributors&gt;&lt;authors&gt;&lt;author&gt;Barker, M. S.&lt;/author&gt;&lt;author&gt;Dlugosch, K. M.&lt;/author&gt;&lt;author&gt;Dinh, L.&lt;/author&gt;&lt;author&gt;Challa, R. S.&lt;/author&gt;&lt;author&gt;Kane, N. C.&lt;/author&gt;&lt;author&gt;King, M. G.&lt;/author&gt;&lt;author&gt;Rieseberg, L. H.&lt;/author&gt;&lt;/authors&gt;&lt;/contributors&gt;&lt;auth-address&gt;The Biodiversity Research Centre and Department of Botany, University of British Columbia, Vancouver, BC V6T 1Z4, Canada.&lt;/auth-address&gt;&lt;titles&gt;&lt;title&gt;EvoPipes.net: Bioinformatic Tools for Ecological and Evolutionary Genomics&lt;/title&gt;&lt;secondary-title&gt;Evol Bioinform Online&lt;/secondary-title&gt;&lt;/titles&gt;&lt;periodical&gt;&lt;full-title&gt;Evol Bioinform Online&lt;/full-title&gt;&lt;/periodical&gt;&lt;pages&gt;143-9&lt;/pages&gt;&lt;volume&gt;6&lt;/volume&gt;&lt;edition&gt;2010/11/17&lt;/edition&gt;&lt;keywords&gt;&lt;keyword&gt;bioinformatics&lt;/keyword&gt;&lt;keyword&gt;ecological genomics&lt;/keyword&gt;&lt;keyword&gt;evolutionary genomics&lt;/keyword&gt;&lt;keyword&gt;genomic analyses&lt;/keyword&gt;&lt;keyword&gt;next-generation sequencing&lt;/keyword&gt;&lt;/keywords&gt;&lt;dates&gt;&lt;year&gt;2010&lt;/year&gt;&lt;pub-dates&gt;&lt;date&gt;Oct 20&lt;/date&gt;&lt;/pub-dates&gt;&lt;/dates&gt;&lt;isbn&gt;1176-9343 (Electronic)&amp;#xD;1176-9343 (Linking)&lt;/isbn&gt;&lt;accession-num&gt;21079755&lt;/accession-num&gt;&lt;urls&gt;&lt;related-urls&gt;&lt;url&gt;https://www.ncbi.nlm.nih.gov/pubmed/21079755&lt;/url&gt;&lt;/related-urls&gt;&lt;/urls&gt;&lt;custom2&gt;PMC2978936&lt;/custom2&gt;&lt;electronic-resource-num&gt;10.4137/EBO.S5861&lt;/electronic-resource-num&gt;&lt;/record&gt;&lt;/Cite&gt;&lt;/EndNote&gt;</w:instrText>
      </w:r>
      <w:r w:rsidR="00EF4C3C">
        <w:rPr>
          <w:b w:val="0"/>
          <w:bCs w:val="0"/>
        </w:rPr>
        <w:fldChar w:fldCharType="separate"/>
      </w:r>
      <w:r w:rsidR="00EF4C3C">
        <w:rPr>
          <w:b w:val="0"/>
          <w:bCs w:val="0"/>
          <w:noProof/>
        </w:rPr>
        <w:t>(Barker et al. 2010)</w:t>
      </w:r>
      <w:r w:rsidR="00EF4C3C">
        <w:rPr>
          <w:b w:val="0"/>
          <w:bCs w:val="0"/>
        </w:rPr>
        <w:fldChar w:fldCharType="end"/>
      </w:r>
      <w:r w:rsidR="00862E2C" w:rsidRPr="009169FD">
        <w:rPr>
          <w:b w:val="0"/>
          <w:bCs w:val="0"/>
        </w:rPr>
        <w:t xml:space="preserve">. </w:t>
      </w:r>
      <w:r w:rsidR="0005377D">
        <w:rPr>
          <w:b w:val="0"/>
          <w:bCs w:val="0"/>
        </w:rPr>
        <w:t>We then visualized t</w:t>
      </w:r>
      <w:r w:rsidR="00862E2C" w:rsidRPr="009169FD">
        <w:rPr>
          <w:b w:val="0"/>
          <w:bCs w:val="0"/>
        </w:rPr>
        <w:t>he distribution</w:t>
      </w:r>
      <w:r w:rsidR="0005377D">
        <w:rPr>
          <w:b w:val="0"/>
          <w:bCs w:val="0"/>
        </w:rPr>
        <w:t>s</w:t>
      </w:r>
      <w:r w:rsidR="00862E2C" w:rsidRPr="009169FD">
        <w:rPr>
          <w:b w:val="0"/>
          <w:bCs w:val="0"/>
        </w:rPr>
        <w:t xml:space="preserve"> of Ks values with matplotlib available in python3</w:t>
      </w:r>
      <w:r w:rsidR="00080E4A">
        <w:rPr>
          <w:b w:val="0"/>
          <w:bCs w:val="0"/>
        </w:rPr>
        <w:t xml:space="preserve"> </w:t>
      </w:r>
      <w:r w:rsidR="00080E4A">
        <w:rPr>
          <w:b w:val="0"/>
          <w:bCs w:val="0"/>
        </w:rPr>
        <w:fldChar w:fldCharType="begin"/>
      </w:r>
      <w:r w:rsidR="00080E4A">
        <w:rPr>
          <w:b w:val="0"/>
          <w:bCs w:val="0"/>
        </w:rPr>
        <w:instrText xml:space="preserve"> ADDIN EN.CITE &lt;EndNote&gt;&lt;Cite&gt;&lt;Author&gt;Hunter&lt;/Author&gt;&lt;Year&gt;2007&lt;/Year&gt;&lt;RecNum&gt;49&lt;/RecNum&gt;&lt;DisplayText&gt;(Hunter 2007)&lt;/DisplayText&gt;&lt;record&gt;&lt;rec-number&gt;49&lt;/rec-number&gt;&lt;foreign-keys&gt;&lt;key app="EN" db-id="55awttt9yf0aace20sqpvrzmrtvr0vapts5w" timestamp="1694725741"&gt;49&lt;/key&gt;&lt;/foreign-keys&gt;&lt;ref-type name="Journal Article"&gt;17&lt;/ref-type&gt;&lt;contributors&gt;&lt;authors&gt;&lt;author&gt;J. D. Hunter&lt;/author&gt;&lt;/authors&gt;&lt;/contributors&gt;&lt;titles&gt;&lt;title&gt;Matplotlib: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3&lt;/number&gt;&lt;dates&gt;&lt;year&gt;2007&lt;/year&gt;&lt;/dates&gt;&lt;isbn&gt;1558-366X&lt;/isbn&gt;&lt;urls&gt;&lt;/urls&gt;&lt;electronic-resource-num&gt;10.1109/MCSE.2007.55&lt;/electronic-resource-num&gt;&lt;/record&gt;&lt;/Cite&gt;&lt;/EndNote&gt;</w:instrText>
      </w:r>
      <w:r w:rsidR="00080E4A">
        <w:rPr>
          <w:b w:val="0"/>
          <w:bCs w:val="0"/>
        </w:rPr>
        <w:fldChar w:fldCharType="separate"/>
      </w:r>
      <w:r w:rsidR="00080E4A">
        <w:rPr>
          <w:b w:val="0"/>
          <w:bCs w:val="0"/>
          <w:noProof/>
        </w:rPr>
        <w:t>(Hunter 2007)</w:t>
      </w:r>
      <w:r w:rsidR="00080E4A">
        <w:rPr>
          <w:b w:val="0"/>
          <w:bCs w:val="0"/>
        </w:rPr>
        <w:fldChar w:fldCharType="end"/>
      </w:r>
      <w:r w:rsidR="00862E2C" w:rsidRPr="009169FD">
        <w:rPr>
          <w:b w:val="0"/>
          <w:bCs w:val="0"/>
        </w:rPr>
        <w:t xml:space="preserve"> and </w:t>
      </w:r>
      <w:commentRangeStart w:id="243"/>
      <w:r w:rsidR="0005377D">
        <w:rPr>
          <w:b w:val="0"/>
          <w:bCs w:val="0"/>
        </w:rPr>
        <w:t xml:space="preserve">visually </w:t>
      </w:r>
      <w:commentRangeEnd w:id="243"/>
      <w:r w:rsidR="0005377D">
        <w:rPr>
          <w:rStyle w:val="CommentReference"/>
        </w:rPr>
        <w:commentReference w:id="243"/>
      </w:r>
      <w:r w:rsidR="00862E2C" w:rsidRPr="009169FD">
        <w:rPr>
          <w:b w:val="0"/>
          <w:bCs w:val="0"/>
        </w:rPr>
        <w:t xml:space="preserve">assessed for signatures of paleopolyploid ancestry in the form of peaks in the distributions. </w:t>
      </w:r>
    </w:p>
    <w:p w14:paraId="076D52C0" w14:textId="77777777" w:rsidR="00305711" w:rsidRDefault="00305711" w:rsidP="005E3A79">
      <w:pPr>
        <w:jc w:val="both"/>
      </w:pPr>
    </w:p>
    <w:p w14:paraId="293E220D" w14:textId="2F991B73" w:rsidR="004113AE" w:rsidRPr="006F5463" w:rsidRDefault="004113AE" w:rsidP="006F5463">
      <w:pPr>
        <w:ind w:firstLine="720"/>
        <w:jc w:val="both"/>
        <w:rPr>
          <w:b w:val="0"/>
          <w:bCs w:val="0"/>
        </w:rPr>
      </w:pPr>
      <w:commentRangeStart w:id="244"/>
      <w:r w:rsidRPr="009169FD">
        <w:rPr>
          <w:b w:val="0"/>
          <w:bCs w:val="0"/>
        </w:rPr>
        <w:t>Previous work in the Chelicerata used Hox gene duplications as evidence of shared paleopolyploi</w:t>
      </w:r>
      <w:commentRangeStart w:id="245"/>
      <w:r w:rsidRPr="009169FD">
        <w:rPr>
          <w:b w:val="0"/>
          <w:bCs w:val="0"/>
        </w:rPr>
        <w:t xml:space="preserve">d ancestry </w:t>
      </w:r>
      <w:hyperlink r:id="rId10" w:history="1">
        <w:r w:rsidRPr="009169FD">
          <w:rPr>
            <w:rStyle w:val="Hyperlink"/>
            <w:b w:val="0"/>
            <w:bCs w:val="0"/>
            <w:color w:val="000000"/>
          </w:rPr>
          <w:t>(</w:t>
        </w:r>
        <w:proofErr w:type="spellStart"/>
        <w:r w:rsidRPr="009169FD">
          <w:rPr>
            <w:rStyle w:val="Hyperlink"/>
            <w:b w:val="0"/>
            <w:bCs w:val="0"/>
            <w:color w:val="000000"/>
          </w:rPr>
          <w:t>Schwager</w:t>
        </w:r>
        <w:proofErr w:type="spellEnd"/>
        <w:r w:rsidRPr="009169FD">
          <w:rPr>
            <w:rStyle w:val="Hyperlink"/>
            <w:b w:val="0"/>
            <w:bCs w:val="0"/>
            <w:color w:val="000000"/>
          </w:rPr>
          <w:t xml:space="preserve"> et al. 2017)</w:t>
        </w:r>
        <w:commentRangeEnd w:id="245"/>
        <w:r w:rsidRPr="009169FD">
          <w:rPr>
            <w:rStyle w:val="CommentReference"/>
            <w:b w:val="0"/>
            <w:bCs w:val="0"/>
            <w:sz w:val="22"/>
            <w:szCs w:val="22"/>
            <w:lang w:val="en"/>
          </w:rPr>
          <w:commentReference w:id="245"/>
        </w:r>
      </w:hyperlink>
      <w:r w:rsidRPr="009169FD">
        <w:rPr>
          <w:b w:val="0"/>
          <w:bCs w:val="0"/>
        </w:rPr>
        <w:t xml:space="preserve">. </w:t>
      </w:r>
      <w:commentRangeStart w:id="246"/>
      <w:r w:rsidRPr="009169FD">
        <w:rPr>
          <w:b w:val="0"/>
          <w:bCs w:val="0"/>
        </w:rPr>
        <w:t>Stuff about how the hox genes were found</w:t>
      </w:r>
      <w:commentRangeEnd w:id="246"/>
      <w:r w:rsidRPr="009169FD">
        <w:rPr>
          <w:rStyle w:val="CommentReference"/>
          <w:b w:val="0"/>
          <w:bCs w:val="0"/>
          <w:sz w:val="22"/>
          <w:szCs w:val="22"/>
          <w:lang w:val="en"/>
        </w:rPr>
        <w:commentReference w:id="246"/>
      </w:r>
      <w:r w:rsidRPr="009169FD">
        <w:rPr>
          <w:b w:val="0"/>
          <w:bCs w:val="0"/>
        </w:rPr>
        <w:t xml:space="preserve">. We then used the duplicate gene classifier available through </w:t>
      </w:r>
      <w:proofErr w:type="spellStart"/>
      <w:r w:rsidRPr="009169FD">
        <w:rPr>
          <w:b w:val="0"/>
          <w:bCs w:val="0"/>
        </w:rPr>
        <w:t>MCScanX</w:t>
      </w:r>
      <w:proofErr w:type="spellEnd"/>
      <w:r w:rsidRPr="009169FD">
        <w:rPr>
          <w:b w:val="0"/>
          <w:bCs w:val="0"/>
        </w:rPr>
        <w:t xml:space="preserve"> to identify the mode of duplication that formed each Hox gene paralog. </w:t>
      </w:r>
      <w:commentRangeEnd w:id="244"/>
      <w:r w:rsidR="00EF4C3C">
        <w:rPr>
          <w:rStyle w:val="CommentReference"/>
        </w:rPr>
        <w:commentReference w:id="244"/>
      </w:r>
    </w:p>
    <w:p w14:paraId="5B0B67C4" w14:textId="0798C55F" w:rsidR="00305711" w:rsidRDefault="00305711" w:rsidP="005E3A79">
      <w:pPr>
        <w:pStyle w:val="Heading1"/>
        <w:jc w:val="both"/>
      </w:pPr>
      <w:r>
        <w:t>Results</w:t>
      </w:r>
    </w:p>
    <w:p w14:paraId="55B16263" w14:textId="6C6DBA78" w:rsidR="003B4E49" w:rsidRPr="003B4E49" w:rsidRDefault="003B4E49" w:rsidP="005E3A79">
      <w:pPr>
        <w:jc w:val="both"/>
        <w:rPr>
          <w:ins w:id="247" w:author="Hahn, Matthew" w:date="2023-09-25T11:33:00Z"/>
          <w:i/>
          <w:iCs/>
          <w:rPrChange w:id="248" w:author="Hahn, Matthew" w:date="2023-09-25T11:33:00Z">
            <w:rPr>
              <w:ins w:id="249" w:author="Hahn, Matthew" w:date="2023-09-25T11:33:00Z"/>
              <w:b w:val="0"/>
              <w:bCs w:val="0"/>
            </w:rPr>
          </w:rPrChange>
        </w:rPr>
      </w:pPr>
      <w:ins w:id="250" w:author="Hahn, Matthew" w:date="2023-09-25T11:33:00Z">
        <w:r>
          <w:rPr>
            <w:i/>
            <w:iCs/>
          </w:rPr>
          <w:t>Inference of species tree</w:t>
        </w:r>
      </w:ins>
    </w:p>
    <w:p w14:paraId="2EB3DD44" w14:textId="2B29AA4E" w:rsidR="00305711" w:rsidRDefault="004F515F" w:rsidP="005E3A79">
      <w:pPr>
        <w:jc w:val="both"/>
        <w:rPr>
          <w:ins w:id="251" w:author="Hahn, Matthew" w:date="2023-09-25T11:33:00Z"/>
          <w:b w:val="0"/>
          <w:bCs w:val="0"/>
        </w:rPr>
      </w:pPr>
      <w:del w:id="252" w:author="Hahn, Matthew" w:date="2023-09-25T11:36:00Z">
        <w:r w:rsidDel="00EB0C56">
          <w:rPr>
            <w:b w:val="0"/>
            <w:bCs w:val="0"/>
          </w:rPr>
          <w:delText xml:space="preserve">We </w:delText>
        </w:r>
        <w:r w:rsidR="00D968BC" w:rsidDel="00EB0C56">
          <w:rPr>
            <w:b w:val="0"/>
            <w:bCs w:val="0"/>
          </w:rPr>
          <w:delText>assessed</w:delText>
        </w:r>
        <w:r w:rsidDel="00EB0C56">
          <w:rPr>
            <w:b w:val="0"/>
            <w:bCs w:val="0"/>
          </w:rPr>
          <w:delText xml:space="preserve"> the occurrence of whole genome duplications in Chelicerates, the Arthropod sub-phylum consisting of horseshoe crabs, mites, ticks, spiders, and scorpions</w:delText>
        </w:r>
        <w:r w:rsidR="00AF5E1B" w:rsidDel="00EB0C56">
          <w:rPr>
            <w:b w:val="0"/>
            <w:bCs w:val="0"/>
          </w:rPr>
          <w:delText>,</w:delText>
        </w:r>
        <w:r w:rsidDel="00EB0C56">
          <w:rPr>
            <w:b w:val="0"/>
            <w:bCs w:val="0"/>
          </w:rPr>
          <w:delText xml:space="preserve"> using whole genome data across the group and in light of new</w:delText>
        </w:r>
        <w:r w:rsidR="00D905C4" w:rsidDel="00EB0C56">
          <w:rPr>
            <w:b w:val="0"/>
            <w:bCs w:val="0"/>
          </w:rPr>
          <w:delText xml:space="preserve"> molecular</w:delText>
        </w:r>
        <w:r w:rsidDel="00EB0C56">
          <w:rPr>
            <w:b w:val="0"/>
            <w:bCs w:val="0"/>
          </w:rPr>
          <w:delText xml:space="preserve"> evidence that Xiphosura </w:delText>
        </w:r>
        <w:r w:rsidR="00D905C4" w:rsidDel="00EB0C56">
          <w:rPr>
            <w:b w:val="0"/>
            <w:bCs w:val="0"/>
          </w:rPr>
          <w:delText>(horseshoe crabs) are nested within Arachnids rather than sister to them</w:delText>
        </w:r>
        <w:r w:rsidR="00EF4C3C" w:rsidDel="00EB0C56">
          <w:rPr>
            <w:b w:val="0"/>
            <w:bCs w:val="0"/>
          </w:rPr>
          <w:delText xml:space="preserve"> </w:delText>
        </w:r>
        <w:r w:rsidR="00EF4C3C" w:rsidDel="00EB0C56">
          <w:rPr>
            <w:b w:val="0"/>
            <w:bCs w:val="0"/>
          </w:rPr>
          <w:fldChar w:fldCharType="begin">
            <w:fldData xml:space="preserve">PEVuZE5vdGU+PENpdGU+PEF1dGhvcj5CYWxsZXN0ZXJvczwvQXV0aG9yPjxZZWFyPjIwMjI8L1ll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==
</w:fldData>
          </w:fldChar>
        </w:r>
        <w:r w:rsidR="00EF4C3C" w:rsidDel="00EB0C56">
          <w:rPr>
            <w:b w:val="0"/>
            <w:bCs w:val="0"/>
          </w:rPr>
          <w:delInstrText xml:space="preserve"> ADDIN EN.CITE </w:delInstrText>
        </w:r>
        <w:r w:rsidR="00EF4C3C" w:rsidDel="00EB0C56">
          <w:rPr>
            <w:b w:val="0"/>
            <w:bCs w:val="0"/>
          </w:rPr>
          <w:fldChar w:fldCharType="begin">
            <w:fldData xml:space="preserve">PEVuZE5vdGU+PENpdGU+PEF1dGhvcj5CYWxsZXN0ZXJvczwvQXV0aG9yPjxZZWFyPjIwMjI8L1ll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==
</w:fldData>
          </w:fldChar>
        </w:r>
        <w:r w:rsidR="00EF4C3C" w:rsidDel="00EB0C56">
          <w:rPr>
            <w:b w:val="0"/>
            <w:bCs w:val="0"/>
          </w:rPr>
          <w:delInstrText xml:space="preserve"> ADDIN EN.CITE.DATA </w:delInstrText>
        </w:r>
        <w:r w:rsidR="00EF4C3C" w:rsidDel="00EB0C56">
          <w:rPr>
            <w:b w:val="0"/>
            <w:bCs w:val="0"/>
          </w:rPr>
        </w:r>
        <w:r w:rsidR="00EF4C3C" w:rsidDel="00EB0C56">
          <w:rPr>
            <w:b w:val="0"/>
            <w:bCs w:val="0"/>
          </w:rPr>
          <w:fldChar w:fldCharType="end"/>
        </w:r>
        <w:r w:rsidR="00EF4C3C" w:rsidDel="00EB0C56">
          <w:rPr>
            <w:b w:val="0"/>
            <w:bCs w:val="0"/>
          </w:rPr>
        </w:r>
        <w:r w:rsidR="00EF4C3C" w:rsidDel="00EB0C56">
          <w:rPr>
            <w:b w:val="0"/>
            <w:bCs w:val="0"/>
          </w:rPr>
          <w:fldChar w:fldCharType="separate"/>
        </w:r>
        <w:r w:rsidR="00EF4C3C" w:rsidDel="00EB0C56">
          <w:rPr>
            <w:b w:val="0"/>
            <w:bCs w:val="0"/>
            <w:noProof/>
          </w:rPr>
          <w:delText>(Ballesteros et al. 2022)</w:delText>
        </w:r>
        <w:r w:rsidR="00EF4C3C" w:rsidDel="00EB0C56">
          <w:rPr>
            <w:b w:val="0"/>
            <w:bCs w:val="0"/>
          </w:rPr>
          <w:fldChar w:fldCharType="end"/>
        </w:r>
        <w:r w:rsidR="00D905C4" w:rsidDel="00EB0C56">
          <w:rPr>
            <w:b w:val="0"/>
            <w:bCs w:val="0"/>
          </w:rPr>
          <w:delText xml:space="preserve">. </w:delText>
        </w:r>
      </w:del>
      <w:r w:rsidR="00D905C4">
        <w:rPr>
          <w:b w:val="0"/>
          <w:bCs w:val="0"/>
        </w:rPr>
        <w:t xml:space="preserve">We </w:t>
      </w:r>
      <w:del w:id="253" w:author="Hahn, Matthew" w:date="2023-09-25T11:36:00Z">
        <w:r w:rsidR="00D905C4" w:rsidDel="00EB0C56">
          <w:rPr>
            <w:b w:val="0"/>
            <w:bCs w:val="0"/>
          </w:rPr>
          <w:delText xml:space="preserve">first </w:delText>
        </w:r>
      </w:del>
      <w:r w:rsidR="00D905C4">
        <w:rPr>
          <w:b w:val="0"/>
          <w:bCs w:val="0"/>
        </w:rPr>
        <w:t xml:space="preserve">used the genomes of 17 chelicerates and 2 insect outgroups to reconstruct the Chelicerate phylogeny, with an emphasis on Arachnids and horseshoe crabs. Using </w:t>
      </w:r>
      <w:commentRangeStart w:id="254"/>
      <w:r w:rsidR="00DD7E60">
        <w:rPr>
          <w:b w:val="0"/>
          <w:bCs w:val="0"/>
        </w:rPr>
        <w:t>6,368</w:t>
      </w:r>
      <w:r w:rsidR="00D905C4">
        <w:rPr>
          <w:b w:val="0"/>
          <w:bCs w:val="0"/>
        </w:rPr>
        <w:t xml:space="preserve"> gene</w:t>
      </w:r>
      <w:ins w:id="255" w:author="Hahn, Matthew" w:date="2023-09-25T11:36:00Z">
        <w:r w:rsidR="00EB0C56">
          <w:rPr>
            <w:b w:val="0"/>
            <w:bCs w:val="0"/>
          </w:rPr>
          <w:t xml:space="preserve"> tree</w:t>
        </w:r>
      </w:ins>
      <w:r w:rsidR="00D905C4">
        <w:rPr>
          <w:b w:val="0"/>
          <w:bCs w:val="0"/>
        </w:rPr>
        <w:t xml:space="preserve">s </w:t>
      </w:r>
      <w:commentRangeEnd w:id="254"/>
      <w:r w:rsidR="00EB0C56">
        <w:rPr>
          <w:rStyle w:val="CommentReference"/>
        </w:rPr>
        <w:commentReference w:id="254"/>
      </w:r>
      <w:r w:rsidR="00D905C4">
        <w:rPr>
          <w:b w:val="0"/>
          <w:bCs w:val="0"/>
        </w:rPr>
        <w:t>we confirm the placement of Xiphosura</w:t>
      </w:r>
      <w:ins w:id="256" w:author="Hahn, Matthew" w:date="2023-09-25T11:38:00Z">
        <w:r w:rsidR="00EB0C56">
          <w:rPr>
            <w:b w:val="0"/>
            <w:bCs w:val="0"/>
          </w:rPr>
          <w:t xml:space="preserve"> (horseshoe crabs)</w:t>
        </w:r>
      </w:ins>
      <w:r w:rsidR="00D905C4">
        <w:rPr>
          <w:b w:val="0"/>
          <w:bCs w:val="0"/>
        </w:rPr>
        <w:t xml:space="preserve"> as nested within Arachnids (Fig. 1A), in agreement with</w:t>
      </w:r>
      <w:ins w:id="257" w:author="Hahn, Matthew" w:date="2023-09-25T11:38:00Z">
        <w:r w:rsidR="007B0596">
          <w:rPr>
            <w:b w:val="0"/>
            <w:bCs w:val="0"/>
          </w:rPr>
          <w:t xml:space="preserve"> Ballesteros et al.</w:t>
        </w:r>
      </w:ins>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EF4C3C">
        <w:rPr>
          <w:b w:val="0"/>
          <w:bCs w:val="0"/>
        </w:rPr>
        <w:instrText xml:space="preserve"> ADDIN EN.CITE </w:instrTex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w:t>
      </w:r>
      <w:ins w:id="258" w:author="Hahn, Matthew" w:date="2023-09-25T11:38:00Z">
        <w:r w:rsidR="007B0596">
          <w:rPr>
            <w:b w:val="0"/>
            <w:bCs w:val="0"/>
            <w:noProof/>
          </w:rPr>
          <w:t xml:space="preserve">2022; </w:t>
        </w:r>
      </w:ins>
      <w:r w:rsidR="00EF4C3C">
        <w:rPr>
          <w:b w:val="0"/>
          <w:bCs w:val="0"/>
          <w:noProof/>
        </w:rPr>
        <w:t>Fig 1B</w:t>
      </w:r>
      <w:del w:id="259" w:author="Hahn, Matthew" w:date="2023-09-25T11:38:00Z">
        <w:r w:rsidR="00EF4C3C" w:rsidDel="007B0596">
          <w:rPr>
            <w:b w:val="0"/>
            <w:bCs w:val="0"/>
            <w:noProof/>
          </w:rPr>
          <w:delText>; Ballesteros et al. 2022</w:delText>
        </w:r>
      </w:del>
      <w:r w:rsidR="00EF4C3C">
        <w:rPr>
          <w:b w:val="0"/>
          <w:bCs w:val="0"/>
          <w:noProof/>
        </w:rPr>
        <w:t>)</w:t>
      </w:r>
      <w:r w:rsidR="00EF4C3C">
        <w:rPr>
          <w:b w:val="0"/>
          <w:bCs w:val="0"/>
        </w:rPr>
        <w:fldChar w:fldCharType="end"/>
      </w:r>
      <w:r w:rsidR="00D905C4">
        <w:rPr>
          <w:b w:val="0"/>
          <w:bCs w:val="0"/>
        </w:rPr>
        <w:t xml:space="preserve">. However, our inferred tree differs from theirs in the placement of the </w:t>
      </w:r>
      <w:proofErr w:type="spellStart"/>
      <w:r w:rsidR="00D905C4">
        <w:rPr>
          <w:b w:val="0"/>
          <w:bCs w:val="0"/>
        </w:rPr>
        <w:t>superorders</w:t>
      </w:r>
      <w:proofErr w:type="spellEnd"/>
      <w:r w:rsidR="00D905C4">
        <w:rPr>
          <w:b w:val="0"/>
          <w:bCs w:val="0"/>
        </w:rPr>
        <w:t xml:space="preserve"> </w:t>
      </w:r>
      <w:proofErr w:type="spellStart"/>
      <w:r w:rsidR="00D905C4">
        <w:rPr>
          <w:b w:val="0"/>
          <w:bCs w:val="0"/>
        </w:rPr>
        <w:t>Acariformes</w:t>
      </w:r>
      <w:proofErr w:type="spellEnd"/>
      <w:r w:rsidR="00D905C4">
        <w:rPr>
          <w:b w:val="0"/>
          <w:bCs w:val="0"/>
        </w:rPr>
        <w:t xml:space="preserve"> and </w:t>
      </w:r>
      <w:proofErr w:type="spellStart"/>
      <w:r w:rsidR="00D905C4">
        <w:rPr>
          <w:b w:val="0"/>
          <w:bCs w:val="0"/>
        </w:rPr>
        <w:t>Parasitiformes</w:t>
      </w:r>
      <w:proofErr w:type="spellEnd"/>
      <w:r w:rsidR="00D905C4">
        <w:rPr>
          <w:b w:val="0"/>
          <w:bCs w:val="0"/>
        </w:rPr>
        <w:t xml:space="preserve">. Our results show that </w:t>
      </w:r>
      <w:proofErr w:type="spellStart"/>
      <w:r w:rsidR="00D905C4">
        <w:rPr>
          <w:b w:val="0"/>
          <w:bCs w:val="0"/>
        </w:rPr>
        <w:lastRenderedPageBreak/>
        <w:t>Acariformes</w:t>
      </w:r>
      <w:proofErr w:type="spellEnd"/>
      <w:r w:rsidR="00D905C4">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 </w:instrTex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Ballesteros et al. (2022)</w:t>
      </w:r>
      <w:r w:rsidR="00EF4C3C">
        <w:rPr>
          <w:b w:val="0"/>
          <w:bCs w:val="0"/>
        </w:rPr>
        <w:fldChar w:fldCharType="end"/>
      </w:r>
      <w:r w:rsidR="00D905C4">
        <w:rPr>
          <w:b w:val="0"/>
          <w:bCs w:val="0"/>
        </w:rPr>
        <w:t xml:space="preserve"> suggest that </w:t>
      </w:r>
      <w:proofErr w:type="spellStart"/>
      <w:r w:rsidR="00D905C4">
        <w:rPr>
          <w:b w:val="0"/>
          <w:bCs w:val="0"/>
        </w:rPr>
        <w:t>Parasitiformes</w:t>
      </w:r>
      <w:proofErr w:type="spellEnd"/>
      <w:r w:rsidR="00D905C4">
        <w:rPr>
          <w:b w:val="0"/>
          <w:bCs w:val="0"/>
        </w:rPr>
        <w:t xml:space="preserve"> is more closely related to them.</w:t>
      </w:r>
      <w:r w:rsidR="00DD7E60">
        <w:rPr>
          <w:b w:val="0"/>
          <w:bCs w:val="0"/>
        </w:rPr>
        <w:t xml:space="preserve"> </w:t>
      </w:r>
      <w:r w:rsidR="00EF4C3C">
        <w:rPr>
          <w:b w:val="0"/>
          <w:bCs w:val="0"/>
        </w:rPr>
        <w:t xml:space="preserve">However, the placement of these groups is </w:t>
      </w:r>
      <w:ins w:id="260" w:author="Hahn, Matthew" w:date="2023-09-25T11:39:00Z">
        <w:r w:rsidR="00004C00">
          <w:rPr>
            <w:b w:val="0"/>
            <w:bCs w:val="0"/>
          </w:rPr>
          <w:t xml:space="preserve">also </w:t>
        </w:r>
      </w:ins>
      <w:del w:id="261" w:author="Hahn, Matthew" w:date="2023-09-25T11:39:00Z">
        <w:r w:rsidR="00EF4C3C" w:rsidDel="00004C00">
          <w:rPr>
            <w:b w:val="0"/>
            <w:bCs w:val="0"/>
          </w:rPr>
          <w:delText xml:space="preserve">inconsistent </w:delText>
        </w:r>
      </w:del>
      <w:ins w:id="262" w:author="Hahn, Matthew" w:date="2023-09-25T11:39:00Z">
        <w:r w:rsidR="00004C00">
          <w:rPr>
            <w:b w:val="0"/>
            <w:bCs w:val="0"/>
          </w:rPr>
          <w:t>ambiguous</w:t>
        </w:r>
        <w:r w:rsidR="00004C00">
          <w:rPr>
            <w:b w:val="0"/>
            <w:bCs w:val="0"/>
          </w:rPr>
          <w:t xml:space="preserve"> </w:t>
        </w:r>
      </w:ins>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 </w:instrTex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6853D6" w:rsidRDefault="006853D6" w:rsidP="005E3A79">
      <w:pPr>
        <w:jc w:val="both"/>
        <w:rPr>
          <w:i/>
          <w:iCs/>
          <w:rPrChange w:id="263" w:author="Hahn, Matthew" w:date="2023-09-25T11:33:00Z">
            <w:rPr>
              <w:b w:val="0"/>
              <w:bCs w:val="0"/>
            </w:rPr>
          </w:rPrChange>
        </w:rPr>
      </w:pPr>
      <w:ins w:id="264" w:author="Hahn, Matthew" w:date="2023-09-25T11:33:00Z">
        <w:r>
          <w:rPr>
            <w:i/>
            <w:iCs/>
          </w:rPr>
          <w:t>Reconciliation analysis</w:t>
        </w:r>
      </w:ins>
    </w:p>
    <w:p w14:paraId="38A8B1BC" w14:textId="2B6BEE2A" w:rsidR="00DD7E60" w:rsidRDefault="00DD7E60" w:rsidP="005E3A79">
      <w:pPr>
        <w:jc w:val="both"/>
        <w:rPr>
          <w:b w:val="0"/>
          <w:bCs w:val="0"/>
        </w:rPr>
      </w:pPr>
      <w:r>
        <w:rPr>
          <w:b w:val="0"/>
          <w:bCs w:val="0"/>
        </w:rPr>
        <w:tab/>
      </w:r>
      <w:r w:rsidR="00B37259">
        <w:rPr>
          <w:b w:val="0"/>
          <w:bCs w:val="0"/>
        </w:rPr>
        <w:t xml:space="preserve">We used </w:t>
      </w:r>
      <w:del w:id="265" w:author="Hahn, Matthew" w:date="2023-09-25T11:39:00Z">
        <w:r w:rsidR="00B37259" w:rsidDel="006F25A2">
          <w:rPr>
            <w:b w:val="0"/>
            <w:bCs w:val="0"/>
          </w:rPr>
          <w:delText xml:space="preserve">these </w:delText>
        </w:r>
      </w:del>
      <w:ins w:id="266" w:author="Hahn, Matthew" w:date="2023-09-25T11:39:00Z">
        <w:r w:rsidR="006F25A2">
          <w:rPr>
            <w:b w:val="0"/>
            <w:bCs w:val="0"/>
          </w:rPr>
          <w:t>the inferred</w:t>
        </w:r>
        <w:r w:rsidR="006F25A2">
          <w:rPr>
            <w:b w:val="0"/>
            <w:bCs w:val="0"/>
          </w:rPr>
          <w:t xml:space="preserve"> </w:t>
        </w:r>
      </w:ins>
      <w:r w:rsidR="00B37259">
        <w:rPr>
          <w:b w:val="0"/>
          <w:bCs w:val="0"/>
        </w:rPr>
        <w:t>species tree</w:t>
      </w:r>
      <w:ins w:id="267" w:author="Hahn, Matthew" w:date="2023-09-25T11:39:00Z">
        <w:r w:rsidR="006F25A2">
          <w:rPr>
            <w:b w:val="0"/>
            <w:bCs w:val="0"/>
          </w:rPr>
          <w:t>, as well as two other hypothesized sets of relationships,</w:t>
        </w:r>
      </w:ins>
      <w:del w:id="268" w:author="Hahn, Matthew" w:date="2023-09-25T11:39:00Z">
        <w:r w:rsidR="00B37259" w:rsidDel="006F25A2">
          <w:rPr>
            <w:b w:val="0"/>
            <w:bCs w:val="0"/>
          </w:rPr>
          <w:delText>s</w:delText>
        </w:r>
      </w:del>
      <w:r w:rsidR="00B37259">
        <w:rPr>
          <w:b w:val="0"/>
          <w:bCs w:val="0"/>
        </w:rPr>
        <w:t xml:space="preserve"> </w:t>
      </w:r>
      <w:del w:id="269" w:author="Hahn, Matthew" w:date="2023-09-25T11:40:00Z">
        <w:r w:rsidR="00B37259" w:rsidDel="00597E14">
          <w:rPr>
            <w:b w:val="0"/>
            <w:bCs w:val="0"/>
          </w:rPr>
          <w:delText xml:space="preserve">as the basis </w:delText>
        </w:r>
      </w:del>
      <w:r w:rsidR="00B37259">
        <w:rPr>
          <w:b w:val="0"/>
          <w:bCs w:val="0"/>
        </w:rPr>
        <w:t>to test various hypotheses of whole genome duplication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 </w:instrTex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(Nossa et al. 2014; Kenny et al. 2017; Shingate et al. 2020a; Shingate et al. 2020b)</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 </w:instrTex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(Schwager et al. 2017)</w:t>
      </w:r>
      <w:r w:rsidR="00EF4C3C">
        <w:rPr>
          <w:b w:val="0"/>
          <w:bCs w:val="0"/>
        </w:rPr>
        <w:fldChar w:fldCharType="end"/>
      </w:r>
      <w:r w:rsidR="00B37259">
        <w:rPr>
          <w:b w:val="0"/>
          <w:bCs w:val="0"/>
        </w:rPr>
        <w:t xml:space="preserve">. </w:t>
      </w:r>
      <w:del w:id="270" w:author="Hahn, Matthew" w:date="2023-09-25T11:40:00Z">
        <w:r w:rsidR="00B37259" w:rsidDel="005F481D">
          <w:rPr>
            <w:b w:val="0"/>
            <w:bCs w:val="0"/>
          </w:rPr>
          <w:delText>We find that, when</w:delText>
        </w:r>
        <w:r w:rsidR="005E3A79" w:rsidDel="005F481D">
          <w:rPr>
            <w:b w:val="0"/>
            <w:bCs w:val="0"/>
          </w:rPr>
          <w:delText xml:space="preserve"> u</w:delText>
        </w:r>
      </w:del>
      <w:ins w:id="271" w:author="Hahn, Matthew" w:date="2023-09-25T11:40:00Z">
        <w:r w:rsidR="005F481D">
          <w:rPr>
            <w:b w:val="0"/>
            <w:bCs w:val="0"/>
          </w:rPr>
          <w:t>U</w:t>
        </w:r>
      </w:ins>
      <w:r w:rsidR="005E3A79">
        <w:rPr>
          <w:b w:val="0"/>
          <w:bCs w:val="0"/>
        </w:rPr>
        <w:t xml:space="preserve">sing gene tree topologies </w:t>
      </w:r>
      <w:del w:id="272" w:author="Hahn, Matthew" w:date="2023-09-25T11:40:00Z">
        <w:r w:rsidR="005E3A79" w:rsidDel="005F481D">
          <w:rPr>
            <w:b w:val="0"/>
            <w:bCs w:val="0"/>
          </w:rPr>
          <w:delText>to</w:delText>
        </w:r>
        <w:r w:rsidR="00B37259" w:rsidDel="005F481D">
          <w:rPr>
            <w:b w:val="0"/>
            <w:bCs w:val="0"/>
          </w:rPr>
          <w:delText xml:space="preserve"> count duplications and losses in</w:delText>
        </w:r>
      </w:del>
      <w:ins w:id="273" w:author="Hahn, Matthew" w:date="2023-09-25T11:40:00Z">
        <w:r w:rsidR="005F481D">
          <w:rPr>
            <w:b w:val="0"/>
            <w:bCs w:val="0"/>
          </w:rPr>
          <w:t>from</w:t>
        </w:r>
      </w:ins>
      <w:r w:rsidR="00B37259">
        <w:rPr>
          <w:b w:val="0"/>
          <w:bCs w:val="0"/>
        </w:rPr>
        <w:t xml:space="preserve"> thousands of genes, </w:t>
      </w:r>
      <w:del w:id="274" w:author="Hahn, Matthew" w:date="2023-09-25T11:40:00Z">
        <w:r w:rsidR="00B37259" w:rsidDel="005F481D">
          <w:rPr>
            <w:b w:val="0"/>
            <w:bCs w:val="0"/>
          </w:rPr>
          <w:delText xml:space="preserve">there </w:delText>
        </w:r>
      </w:del>
      <w:ins w:id="275" w:author="Hahn, Matthew" w:date="2023-09-25T11:40:00Z">
        <w:r w:rsidR="005F481D">
          <w:rPr>
            <w:b w:val="0"/>
            <w:bCs w:val="0"/>
          </w:rPr>
          <w:t>GRAMPA finds</w:t>
        </w:r>
      </w:ins>
      <w:del w:id="276" w:author="Hahn, Matthew" w:date="2023-09-25T11:40:00Z">
        <w:r w:rsidR="00B37259" w:rsidDel="005F481D">
          <w:rPr>
            <w:b w:val="0"/>
            <w:bCs w:val="0"/>
          </w:rPr>
          <w:delText>is</w:delText>
        </w:r>
      </w:del>
      <w:r w:rsidR="00B37259">
        <w:rPr>
          <w:b w:val="0"/>
          <w:bCs w:val="0"/>
        </w:rPr>
        <w:t xml:space="preserve"> no evidence for a WGD in the history of spiders and scorpions using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 </w:t>
      </w:r>
      <w:del w:id="277" w:author="Hahn, Matthew" w:date="2023-09-25T11:41:00Z">
        <w:r w:rsidR="00B37259" w:rsidDel="005F481D">
          <w:rPr>
            <w:b w:val="0"/>
            <w:bCs w:val="0"/>
          </w:rPr>
          <w:delText>1</w:delText>
        </w:r>
      </w:del>
      <w:ins w:id="278" w:author="Hahn, Matthew" w:date="2023-09-25T11:41:00Z">
        <w:r w:rsidR="005F481D">
          <w:rPr>
            <w:b w:val="0"/>
            <w:bCs w:val="0"/>
          </w:rPr>
          <w:t>2</w:t>
        </w:r>
      </w:ins>
      <w:r w:rsidR="00B37259">
        <w:rPr>
          <w:b w:val="0"/>
          <w:bCs w:val="0"/>
        </w:rPr>
        <w:t xml:space="preserve">). In each case, we tested whether a tree with </w:t>
      </w:r>
      <w:commentRangeStart w:id="279"/>
      <w:r w:rsidR="00B37259">
        <w:rPr>
          <w:b w:val="0"/>
          <w:bCs w:val="0"/>
        </w:rPr>
        <w:t>a reticulation</w:t>
      </w:r>
      <w:r w:rsidR="000D60CD">
        <w:rPr>
          <w:b w:val="0"/>
          <w:bCs w:val="0"/>
        </w:rPr>
        <w:t xml:space="preserve"> from</w:t>
      </w:r>
      <w:r w:rsidR="00B37259">
        <w:rPr>
          <w:b w:val="0"/>
          <w:bCs w:val="0"/>
        </w:rPr>
        <w:t xml:space="preserve"> any of the proposed H1 </w:t>
      </w:r>
      <w:r w:rsidR="000D60CD">
        <w:rPr>
          <w:b w:val="0"/>
          <w:bCs w:val="0"/>
        </w:rPr>
        <w:t xml:space="preserve">branches </w:t>
      </w:r>
      <w:commentRangeEnd w:id="279"/>
      <w:r w:rsidR="00441CA3">
        <w:rPr>
          <w:rStyle w:val="CommentReference"/>
        </w:rPr>
        <w:commentReference w:id="279"/>
      </w:r>
      <w:r w:rsidR="000D60CD">
        <w:rPr>
          <w:b w:val="0"/>
          <w:bCs w:val="0"/>
        </w:rPr>
        <w:t>to any other branch in the phylogeny</w:t>
      </w:r>
      <w:r w:rsidR="00B37259">
        <w:rPr>
          <w:b w:val="0"/>
          <w:bCs w:val="0"/>
        </w:rPr>
        <w:t xml:space="preserve"> better explains the duplication history of the genes in these genomes than a bifurcating species tree, which would be indicative of WGD</w:t>
      </w:r>
      <w:r w:rsidR="000D60CD">
        <w:rPr>
          <w:b w:val="0"/>
          <w:bCs w:val="0"/>
        </w:rPr>
        <w:t>. However,</w:t>
      </w:r>
      <w:r w:rsidR="00B37259">
        <w:rPr>
          <w:b w:val="0"/>
          <w:bCs w:val="0"/>
        </w:rPr>
        <w:t xml:space="preserve"> in each case we find </w:t>
      </w:r>
      <w:ins w:id="280" w:author="Hahn, Matthew" w:date="2023-09-25T11:42:00Z">
        <w:r w:rsidR="00441CA3">
          <w:rPr>
            <w:b w:val="0"/>
            <w:bCs w:val="0"/>
          </w:rPr>
          <w:t xml:space="preserve">that </w:t>
        </w:r>
      </w:ins>
      <w:r w:rsidR="00B37259">
        <w:rPr>
          <w:b w:val="0"/>
          <w:bCs w:val="0"/>
        </w:rPr>
        <w:t xml:space="preserve">the </w:t>
      </w:r>
      <w:del w:id="281" w:author="Hahn, Matthew" w:date="2023-09-25T11:42:00Z">
        <w:r w:rsidR="00B37259" w:rsidDel="00441CA3">
          <w:rPr>
            <w:b w:val="0"/>
            <w:bCs w:val="0"/>
          </w:rPr>
          <w:delText xml:space="preserve">bifurcating </w:delText>
        </w:r>
      </w:del>
      <w:r w:rsidR="00B37259">
        <w:rPr>
          <w:b w:val="0"/>
          <w:bCs w:val="0"/>
        </w:rPr>
        <w:t xml:space="preserve">species tree results in the lowest duplication and loss score, indicating no WGD has occurred. </w:t>
      </w:r>
      <w:del w:id="282" w:author="Hahn, Matthew" w:date="2023-09-25T11:43:00Z">
        <w:r w:rsidR="00B37259" w:rsidDel="00441CA3">
          <w:rPr>
            <w:b w:val="0"/>
            <w:bCs w:val="0"/>
          </w:rPr>
          <w:delText xml:space="preserve">This </w:delText>
        </w:r>
      </w:del>
      <w:ins w:id="283" w:author="Hahn, Matthew" w:date="2023-09-25T11:43:00Z">
        <w:r w:rsidR="00441CA3">
          <w:rPr>
            <w:b w:val="0"/>
            <w:bCs w:val="0"/>
          </w:rPr>
          <w:t>Our</w:t>
        </w:r>
        <w:r w:rsidR="00441CA3">
          <w:rPr>
            <w:b w:val="0"/>
            <w:bCs w:val="0"/>
          </w:rPr>
          <w:t xml:space="preserve"> </w:t>
        </w:r>
      </w:ins>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in each species tree (Fig. </w:t>
      </w:r>
      <w:commentRangeStart w:id="284"/>
      <w:r w:rsidR="00B37259">
        <w:rPr>
          <w:b w:val="0"/>
          <w:bCs w:val="0"/>
        </w:rPr>
        <w:t>1</w:t>
      </w:r>
      <w:commentRangeEnd w:id="284"/>
      <w:r w:rsidR="00441CA3">
        <w:rPr>
          <w:rStyle w:val="CommentReference"/>
        </w:rPr>
        <w:commentReference w:id="284"/>
      </w:r>
      <w:r w:rsidR="00B37259">
        <w:rPr>
          <w:b w:val="0"/>
          <w:bCs w:val="0"/>
        </w:rPr>
        <w:t xml:space="preserve">). We </w:t>
      </w:r>
      <w:del w:id="285" w:author="Hahn, Matthew" w:date="2023-09-25T11:44:00Z">
        <w:r w:rsidR="00B37259" w:rsidDel="00855CC4">
          <w:rPr>
            <w:b w:val="0"/>
            <w:bCs w:val="0"/>
          </w:rPr>
          <w:delText xml:space="preserve">also </w:delText>
        </w:r>
      </w:del>
      <w:r w:rsidR="00B37259">
        <w:rPr>
          <w:b w:val="0"/>
          <w:bCs w:val="0"/>
        </w:rPr>
        <w:t>find that the second</w:t>
      </w:r>
      <w:ins w:id="286" w:author="Hahn, Matthew" w:date="2023-09-25T11:44:00Z">
        <w:r w:rsidR="00855CC4">
          <w:rPr>
            <w:b w:val="0"/>
            <w:bCs w:val="0"/>
          </w:rPr>
          <w:t>-</w:t>
        </w:r>
      </w:ins>
      <w:r w:rsidR="00B37259">
        <w:rPr>
          <w:b w:val="0"/>
          <w:bCs w:val="0"/>
        </w:rPr>
        <w:t xml:space="preserve"> and third</w:t>
      </w:r>
      <w:ins w:id="287" w:author="Hahn, Matthew" w:date="2023-09-25T11:44:00Z">
        <w:r w:rsidR="00855CC4">
          <w:rPr>
            <w:b w:val="0"/>
            <w:bCs w:val="0"/>
          </w:rPr>
          <w:t>-</w:t>
        </w:r>
      </w:ins>
      <w:del w:id="288" w:author="Hahn, Matthew" w:date="2023-09-25T11:44:00Z">
        <w:r w:rsidR="00B37259" w:rsidDel="00855CC4">
          <w:rPr>
            <w:b w:val="0"/>
            <w:bCs w:val="0"/>
          </w:rPr>
          <w:delText xml:space="preserve"> </w:delText>
        </w:r>
      </w:del>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 xml:space="preserve">posit a WGD in horseshoe crabs (Fig. 2, </w:t>
      </w:r>
      <w:r w:rsidR="00212E38" w:rsidRPr="000D60CD">
        <w:rPr>
          <w:b w:val="0"/>
          <w:bCs w:val="0"/>
          <w:highlight w:val="yellow"/>
        </w:rPr>
        <w:t>some supp fig of the trees?</w:t>
      </w:r>
      <w:r w:rsidR="00212E38">
        <w:rPr>
          <w:b w:val="0"/>
          <w:bCs w:val="0"/>
        </w:rPr>
        <w:t>).</w:t>
      </w:r>
      <w:r w:rsidR="005F4440">
        <w:rPr>
          <w:b w:val="0"/>
          <w:bCs w:val="0"/>
        </w:rPr>
        <w:t xml:space="preserve"> That is, while </w:t>
      </w:r>
      <w:del w:id="289" w:author="Hahn, Matthew" w:date="2023-09-25T11:44:00Z">
        <w:r w:rsidR="005F4440" w:rsidDel="0090134E">
          <w:rPr>
            <w:b w:val="0"/>
            <w:bCs w:val="0"/>
          </w:rPr>
          <w:delText xml:space="preserve">our </w:delText>
        </w:r>
      </w:del>
      <w:ins w:id="290" w:author="Hahn, Matthew" w:date="2023-09-25T11:44:00Z">
        <w:r w:rsidR="0090134E">
          <w:rPr>
            <w:b w:val="0"/>
            <w:bCs w:val="0"/>
          </w:rPr>
          <w:t>GRAMPA</w:t>
        </w:r>
        <w:r w:rsidR="0090134E">
          <w:rPr>
            <w:b w:val="0"/>
            <w:bCs w:val="0"/>
          </w:rPr>
          <w:t xml:space="preserve"> </w:t>
        </w:r>
      </w:ins>
      <w:del w:id="291" w:author="Hahn, Matthew" w:date="2023-09-25T11:44:00Z">
        <w:r w:rsidR="005F4440" w:rsidDel="0090134E">
          <w:rPr>
            <w:b w:val="0"/>
            <w:bCs w:val="0"/>
          </w:rPr>
          <w:delText xml:space="preserve">method of counting duplications and losses </w:delText>
        </w:r>
      </w:del>
      <w:r w:rsidR="005F4440">
        <w:rPr>
          <w:b w:val="0"/>
          <w:bCs w:val="0"/>
        </w:rPr>
        <w:t xml:space="preserve">did not </w:t>
      </w:r>
      <w:del w:id="292" w:author="Hahn, Matthew" w:date="2023-09-25T11:44:00Z">
        <w:r w:rsidR="005F4440" w:rsidDel="0090134E">
          <w:rPr>
            <w:b w:val="0"/>
            <w:bCs w:val="0"/>
          </w:rPr>
          <w:delText>explicitly show</w:delText>
        </w:r>
      </w:del>
      <w:ins w:id="293" w:author="Hahn, Matthew" w:date="2023-09-25T11:44:00Z">
        <w:r w:rsidR="0090134E">
          <w:rPr>
            <w:b w:val="0"/>
            <w:bCs w:val="0"/>
          </w:rPr>
          <w:t>find that</w:t>
        </w:r>
      </w:ins>
      <w:r w:rsidR="005F4440">
        <w:rPr>
          <w:b w:val="0"/>
          <w:bCs w:val="0"/>
        </w:rPr>
        <w:t xml:space="preserve"> a WGD in the history of horseshoe crabs</w:t>
      </w:r>
      <w:ins w:id="294" w:author="Hahn, Matthew" w:date="2023-09-25T11:44:00Z">
        <w:r w:rsidR="0090134E">
          <w:rPr>
            <w:b w:val="0"/>
            <w:bCs w:val="0"/>
          </w:rPr>
          <w:t xml:space="preserve"> is the single most parsimonious reconcili</w:t>
        </w:r>
      </w:ins>
      <w:ins w:id="295" w:author="Hahn, Matthew" w:date="2023-09-25T11:45:00Z">
        <w:r w:rsidR="0090134E">
          <w:rPr>
            <w:b w:val="0"/>
            <w:bCs w:val="0"/>
          </w:rPr>
          <w:t>a</w:t>
        </w:r>
      </w:ins>
      <w:ins w:id="296" w:author="Hahn, Matthew" w:date="2023-09-25T11:44:00Z">
        <w:r w:rsidR="0090134E">
          <w:rPr>
            <w:b w:val="0"/>
            <w:bCs w:val="0"/>
          </w:rPr>
          <w:t>tion</w:t>
        </w:r>
      </w:ins>
      <w:r w:rsidR="005F4440">
        <w:rPr>
          <w:b w:val="0"/>
          <w:bCs w:val="0"/>
        </w:rPr>
        <w:t xml:space="preserve">, there are multiple pieces of evidence that point to one or more </w:t>
      </w:r>
      <w:ins w:id="297" w:author="Hahn, Matthew" w:date="2023-09-25T11:45:00Z">
        <w:r w:rsidR="00F13F47">
          <w:rPr>
            <w:b w:val="0"/>
            <w:bCs w:val="0"/>
          </w:rPr>
          <w:t xml:space="preserve">possibly </w:t>
        </w:r>
      </w:ins>
      <w:r w:rsidR="005F4440">
        <w:rPr>
          <w:b w:val="0"/>
          <w:bCs w:val="0"/>
        </w:rPr>
        <w:t xml:space="preserve">occurring. </w:t>
      </w:r>
    </w:p>
    <w:p w14:paraId="4F97A21A" w14:textId="70C57E7B" w:rsidR="00E93070" w:rsidRDefault="00E93070" w:rsidP="005E3A79">
      <w:pPr>
        <w:jc w:val="both"/>
        <w:rPr>
          <w:ins w:id="298" w:author="Hahn, Matthew" w:date="2023-09-25T11:33:00Z"/>
          <w:b w:val="0"/>
          <w:bCs w:val="0"/>
        </w:rPr>
      </w:pPr>
      <w:r>
        <w:rPr>
          <w:b w:val="0"/>
          <w:bCs w:val="0"/>
        </w:rPr>
        <w:tab/>
        <w:t xml:space="preserve">We also find that, when comparing </w:t>
      </w:r>
      <w:del w:id="299" w:author="Hahn, Matthew" w:date="2023-09-25T11:45:00Z">
        <w:r w:rsidDel="001C1256">
          <w:rPr>
            <w:b w:val="0"/>
            <w:bCs w:val="0"/>
          </w:rPr>
          <w:delText>duplication and loss</w:delText>
        </w:r>
      </w:del>
      <w:ins w:id="300" w:author="Hahn, Matthew" w:date="2023-09-25T11:45:00Z">
        <w:r w:rsidR="001C1256">
          <w:rPr>
            <w:b w:val="0"/>
            <w:bCs w:val="0"/>
          </w:rPr>
          <w:t>reconciliation</w:t>
        </w:r>
      </w:ins>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del w:id="301" w:author="Hahn, Matthew" w:date="2023-09-25T11:45:00Z">
        <w:r w:rsidDel="001C1256">
          <w:rPr>
            <w:b w:val="0"/>
            <w:bCs w:val="0"/>
          </w:rPr>
          <w:delText>And w</w:delText>
        </w:r>
      </w:del>
      <w:ins w:id="302" w:author="Hahn, Matthew" w:date="2023-09-25T11:45:00Z">
        <w:r w:rsidR="001C1256">
          <w:rPr>
            <w:b w:val="0"/>
            <w:bCs w:val="0"/>
          </w:rPr>
          <w:t>W</w:t>
        </w:r>
      </w:ins>
      <w:r>
        <w:rPr>
          <w:b w:val="0"/>
          <w:bCs w:val="0"/>
        </w:rPr>
        <w:t>hile our species tree always better explains the data</w:t>
      </w:r>
      <w:ins w:id="303" w:author="Hahn, Matthew" w:date="2023-09-25T11:45:00Z">
        <w:r w:rsidR="001C1256">
          <w:rPr>
            <w:b w:val="0"/>
            <w:bCs w:val="0"/>
          </w:rPr>
          <w:t xml:space="preserve"> than Ballesteros et al. (2002)</w:t>
        </w:r>
      </w:ins>
      <w:r>
        <w:rPr>
          <w:b w:val="0"/>
          <w:bCs w:val="0"/>
        </w:rPr>
        <w:t xml:space="preserve">, this </w:t>
      </w:r>
      <w:del w:id="304" w:author="Hahn, Matthew" w:date="2023-09-25T11:45:00Z">
        <w:r w:rsidDel="001C1256">
          <w:rPr>
            <w:b w:val="0"/>
            <w:bCs w:val="0"/>
          </w:rPr>
          <w:delText>is un</w:delText>
        </w:r>
      </w:del>
      <w:ins w:id="305" w:author="Hahn, Matthew" w:date="2023-09-25T11:45:00Z">
        <w:r w:rsidR="001C1256">
          <w:rPr>
            <w:b w:val="0"/>
            <w:bCs w:val="0"/>
          </w:rPr>
          <w:t>shou</w:t>
        </w:r>
      </w:ins>
      <w:ins w:id="306" w:author="Hahn, Matthew" w:date="2023-09-25T11:46:00Z">
        <w:r w:rsidR="001C1256">
          <w:rPr>
            <w:b w:val="0"/>
            <w:bCs w:val="0"/>
          </w:rPr>
          <w:t xml:space="preserve">ld not be </w:t>
        </w:r>
      </w:ins>
      <w:r>
        <w:rPr>
          <w:b w:val="0"/>
          <w:bCs w:val="0"/>
        </w:rPr>
        <w:t>surprising since we inferred our tree from these data.</w:t>
      </w:r>
    </w:p>
    <w:p w14:paraId="4BB38E95" w14:textId="19485441" w:rsidR="00DB5E77" w:rsidRPr="004D05B3" w:rsidRDefault="00DB5E77" w:rsidP="005E3A79">
      <w:pPr>
        <w:jc w:val="both"/>
        <w:rPr>
          <w:i/>
          <w:iCs/>
          <w:rPrChange w:id="307" w:author="Hahn, Matthew" w:date="2023-09-25T11:34:00Z">
            <w:rPr>
              <w:b w:val="0"/>
              <w:bCs w:val="0"/>
            </w:rPr>
          </w:rPrChange>
        </w:rPr>
      </w:pPr>
      <w:ins w:id="308" w:author="Hahn, Matthew" w:date="2023-09-25T11:33:00Z">
        <w:r>
          <w:rPr>
            <w:i/>
            <w:iCs/>
          </w:rPr>
          <w:t>Synteny analysis</w:t>
        </w:r>
      </w:ins>
      <w:ins w:id="309" w:author="Hahn, Matthew" w:date="2023-09-25T11:34:00Z">
        <w:r w:rsidR="00487E2D">
          <w:rPr>
            <w:i/>
            <w:iCs/>
          </w:rPr>
          <w:t xml:space="preserve"> and </w:t>
        </w:r>
        <w:r w:rsidR="004D05B3" w:rsidRPr="004D05B3">
          <w:rPr>
            <w:i/>
            <w:iCs/>
            <w:rPrChange w:id="310" w:author="Hahn, Matthew" w:date="2023-09-25T11:34:00Z">
              <w:rPr>
                <w:b w:val="0"/>
                <w:bCs w:val="0"/>
                <w:i/>
                <w:iCs/>
              </w:rPr>
            </w:rPrChange>
          </w:rPr>
          <w:t>K</w:t>
        </w:r>
        <w:r w:rsidR="004D05B3" w:rsidRPr="004D05B3">
          <w:rPr>
            <w:vertAlign w:val="subscript"/>
            <w:rPrChange w:id="311" w:author="Hahn, Matthew" w:date="2023-09-25T11:34:00Z">
              <w:rPr>
                <w:b w:val="0"/>
                <w:bCs w:val="0"/>
                <w:vertAlign w:val="subscript"/>
              </w:rPr>
            </w:rPrChange>
          </w:rPr>
          <w:t>S</w:t>
        </w:r>
        <w:r w:rsidR="004D05B3" w:rsidRPr="004D05B3">
          <w:rPr>
            <w:rPrChange w:id="312" w:author="Hahn, Matthew" w:date="2023-09-25T11:34:00Z">
              <w:rPr>
                <w:b w:val="0"/>
                <w:bCs w:val="0"/>
              </w:rPr>
            </w:rPrChange>
          </w:rPr>
          <w:t xml:space="preserve"> analysis</w:t>
        </w:r>
      </w:ins>
    </w:p>
    <w:p w14:paraId="2DC1E404" w14:textId="738E1C12"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on a subset of species</w:t>
      </w:r>
      <w:r>
        <w:rPr>
          <w:b w:val="0"/>
          <w:bCs w:val="0"/>
        </w:rPr>
        <w:t>. Specifically, we looked for intraspecific syntenic blocks, which should be widespread in genomes that have undergone WGD, and distributions of synonymous divergence (</w:t>
      </w:r>
      <w:del w:id="313" w:author="Hahn, Matthew" w:date="2023-09-25T11:34:00Z">
        <w:r w:rsidDel="00487E2D">
          <w:rPr>
            <w:b w:val="0"/>
            <w:bCs w:val="0"/>
          </w:rPr>
          <w:delText>Ks</w:delText>
        </w:r>
      </w:del>
      <w:ins w:id="314" w:author="Hahn, Matthew" w:date="2023-09-25T11:34:00Z">
        <w:r w:rsidR="00487E2D" w:rsidRPr="00487E2D">
          <w:rPr>
            <w:b w:val="0"/>
            <w:bCs w:val="0"/>
            <w:i/>
            <w:iCs/>
            <w:rPrChange w:id="315" w:author="Hahn, Matthew" w:date="2023-09-25T11:34:00Z">
              <w:rPr>
                <w:b w:val="0"/>
                <w:bCs w:val="0"/>
              </w:rPr>
            </w:rPrChange>
          </w:rPr>
          <w:t>K</w:t>
        </w:r>
        <w:r w:rsidR="00487E2D" w:rsidRPr="00487E2D">
          <w:rPr>
            <w:b w:val="0"/>
            <w:bCs w:val="0"/>
            <w:vertAlign w:val="subscript"/>
            <w:rPrChange w:id="316" w:author="Hahn, Matthew" w:date="2023-09-25T11:34:00Z">
              <w:rPr>
                <w:b w:val="0"/>
                <w:bCs w:val="0"/>
              </w:rPr>
            </w:rPrChange>
          </w:rPr>
          <w:t>S</w:t>
        </w:r>
      </w:ins>
      <w:r>
        <w:rPr>
          <w:b w:val="0"/>
          <w:bCs w:val="0"/>
        </w:rPr>
        <w:t xml:space="preserve">) of paralogs within each genome. If a WGD has occurred in the history of a genome, a secondary peak of </w:t>
      </w:r>
      <w:ins w:id="317" w:author="Hahn, Matthew" w:date="2023-09-25T11:34:00Z">
        <w:r w:rsidR="004D05B3" w:rsidRPr="000E3F5A">
          <w:rPr>
            <w:b w:val="0"/>
            <w:bCs w:val="0"/>
            <w:i/>
            <w:iCs/>
          </w:rPr>
          <w:t>K</w:t>
        </w:r>
        <w:r w:rsidR="004D05B3" w:rsidRPr="000E3F5A">
          <w:rPr>
            <w:b w:val="0"/>
            <w:bCs w:val="0"/>
            <w:vertAlign w:val="subscript"/>
          </w:rPr>
          <w:t>S</w:t>
        </w:r>
      </w:ins>
      <w:del w:id="318" w:author="Hahn, Matthew" w:date="2023-09-25T11:34:00Z">
        <w:r w:rsidDel="004D05B3">
          <w:rPr>
            <w:b w:val="0"/>
            <w:bCs w:val="0"/>
          </w:rPr>
          <w:delText>Ks</w:delText>
        </w:r>
      </w:del>
      <w:r>
        <w:rPr>
          <w:b w:val="0"/>
          <w:bCs w:val="0"/>
        </w:rPr>
        <w:t xml:space="preserve"> should be present in these distributions. With </w:t>
      </w:r>
      <w:proofErr w:type="gramStart"/>
      <w:r>
        <w:rPr>
          <w:b w:val="0"/>
          <w:bCs w:val="0"/>
        </w:rPr>
        <w:t>both of these</w:t>
      </w:r>
      <w:proofErr w:type="gramEnd"/>
      <w:r>
        <w:rPr>
          <w:b w:val="0"/>
          <w:bCs w:val="0"/>
        </w:rPr>
        <w:t xml:space="preserve"> analyses we again find no evidence for WGD in any spider </w:t>
      </w:r>
      <w:r w:rsidR="003D4264">
        <w:rPr>
          <w:b w:val="0"/>
          <w:bCs w:val="0"/>
        </w:rPr>
        <w:t xml:space="preserve">or scorpion </w:t>
      </w:r>
      <w:r>
        <w:rPr>
          <w:b w:val="0"/>
          <w:bCs w:val="0"/>
        </w:rPr>
        <w:t xml:space="preserve">genomes and </w:t>
      </w:r>
      <w:r w:rsidR="003D4264">
        <w:rPr>
          <w:b w:val="0"/>
          <w:bCs w:val="0"/>
        </w:rPr>
        <w:t xml:space="preserve">suggestive evidence for at least one occurring in the history </w:t>
      </w:r>
      <w:r w:rsidR="003D4264">
        <w:rPr>
          <w:b w:val="0"/>
          <w:bCs w:val="0"/>
        </w:rPr>
        <w:lastRenderedPageBreak/>
        <w:t xml:space="preserve">of horseshoe crabs. </w:t>
      </w:r>
      <w:commentRangeStart w:id="319"/>
      <w:r w:rsidR="003D4264">
        <w:rPr>
          <w:b w:val="0"/>
          <w:bCs w:val="0"/>
        </w:rPr>
        <w:t xml:space="preserve">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of intraspecific synteny. </w:t>
      </w:r>
      <w:proofErr w:type="gramStart"/>
      <w:r w:rsidR="003D4264">
        <w:rPr>
          <w:b w:val="0"/>
          <w:bCs w:val="0"/>
        </w:rPr>
        <w:t>Both of these</w:t>
      </w:r>
      <w:proofErr w:type="gramEnd"/>
      <w:r w:rsidR="003D4264">
        <w:rPr>
          <w:b w:val="0"/>
          <w:bCs w:val="0"/>
        </w:rPr>
        <w:t xml:space="preserve">, along with the other horseshoe crab, </w:t>
      </w:r>
      <w:r w:rsidR="003D4264">
        <w:rPr>
          <w:b w:val="0"/>
          <w:bCs w:val="0"/>
          <w:i/>
          <w:iCs/>
        </w:rPr>
        <w:t>L. polyphemus</w:t>
      </w:r>
      <w:r w:rsidR="003D4264">
        <w:rPr>
          <w:b w:val="0"/>
          <w:bCs w:val="0"/>
        </w:rPr>
        <w:t>, also have distinct peaks in their Ks distributions, indicating the possibility of WGD occurring in their ancestor</w:t>
      </w:r>
      <w:commentRangeEnd w:id="319"/>
      <w:r w:rsidR="003D4264">
        <w:rPr>
          <w:rStyle w:val="CommentReference"/>
        </w:rPr>
        <w:commentReference w:id="319"/>
      </w:r>
      <w:r w:rsidR="003D4264">
        <w:rPr>
          <w:b w:val="0"/>
          <w:bCs w:val="0"/>
        </w:rPr>
        <w:t>. This is the same branch identified with an excess number of gene duplications and losses in our gene tree topology analysis above (Fig. 1)</w:t>
      </w:r>
    </w:p>
    <w:p w14:paraId="32D455E8" w14:textId="6C819363" w:rsidR="00305711" w:rsidRDefault="00305711" w:rsidP="005E3A79">
      <w:pPr>
        <w:pStyle w:val="Heading1"/>
        <w:jc w:val="both"/>
      </w:pPr>
      <w:r>
        <w:t>Discussion</w:t>
      </w:r>
    </w:p>
    <w:p w14:paraId="57088E9F" w14:textId="498E230A" w:rsidR="006606EB" w:rsidRDefault="000D60CD" w:rsidP="005E3A79">
      <w:pPr>
        <w:jc w:val="both"/>
        <w:rPr>
          <w:b w:val="0"/>
          <w:bCs w:val="0"/>
        </w:rPr>
      </w:pPr>
      <w:r>
        <w:rPr>
          <w:b w:val="0"/>
          <w:bCs w:val="0"/>
        </w:rPr>
        <w:t>Whole genome duplications (WGDs)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 </w:instrText>
      </w:r>
      <w:r w:rsidR="0006499B">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EN.CITE.DATA </w:instrText>
      </w:r>
      <w:r w:rsidR="0006499B">
        <w:rPr>
          <w:b w:val="0"/>
          <w:bCs w:val="0"/>
        </w:rPr>
      </w:r>
      <w:r w:rsidR="0006499B">
        <w:rPr>
          <w:b w:val="0"/>
          <w:bCs w:val="0"/>
        </w:rPr>
        <w:fldChar w:fldCharType="end"/>
      </w:r>
      <w:r w:rsidR="00874183">
        <w:rPr>
          <w:b w:val="0"/>
          <w:bCs w:val="0"/>
        </w:rPr>
      </w:r>
      <w:r w:rsidR="00874183">
        <w:rPr>
          <w:b w:val="0"/>
          <w:bCs w:val="0"/>
        </w:rPr>
        <w:fldChar w:fldCharType="separate"/>
      </w:r>
      <w:r w:rsidR="0006499B">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methods have been developed that have the potential to capture the signal of these events in extant genomes. </w:t>
      </w:r>
      <w:r w:rsidR="0033456E">
        <w:rPr>
          <w:b w:val="0"/>
          <w:bCs w:val="0"/>
        </w:rPr>
        <w:t xml:space="preserve">Here, we used these methods to investigate the existence of ancient WGDs in the Chelicerates. Several rounds of WGD have been proposed in the history of horseshoe crab evolution, and a single WGD has been proposed in the ancestor of spiders and scorpions. The evidence for these events usually starts with the observation of a duplication of a well-conserved gene family, </w:t>
      </w:r>
      <w:r w:rsidR="0033456E">
        <w:rPr>
          <w:b w:val="0"/>
          <w:bCs w:val="0"/>
          <w:i/>
          <w:iCs/>
        </w:rPr>
        <w:t>hox</w:t>
      </w:r>
      <w:r w:rsidR="0033456E">
        <w:rPr>
          <w:b w:val="0"/>
          <w:bCs w:val="0"/>
        </w:rPr>
        <w:t xml:space="preserve">. Further investigations of intraspecific synteny, gene tree topologies, and divergence follow, but until now have been limited to only a few genes or genomes. </w:t>
      </w:r>
    </w:p>
    <w:p w14:paraId="1CBBFD71" w14:textId="715ACB42" w:rsidR="00305711" w:rsidRPr="0033456E" w:rsidRDefault="0033456E" w:rsidP="006606EB">
      <w:pPr>
        <w:ind w:firstLine="720"/>
        <w:jc w:val="both"/>
        <w:rPr>
          <w:b w:val="0"/>
          <w:bCs w:val="0"/>
        </w:rPr>
      </w:pPr>
      <w:r>
        <w:rPr>
          <w:b w:val="0"/>
          <w:bCs w:val="0"/>
        </w:rPr>
        <w:t>Using 17 chelicerate genomes and whole genome sequences we find no evidence for a WGD in the history of spiders or scorpions.</w:t>
      </w:r>
      <w:r w:rsidR="006606EB">
        <w:rPr>
          <w:b w:val="0"/>
          <w:bCs w:val="0"/>
        </w:rPr>
        <w:t xml:space="preserve"> When mapping gene tree topologies to species trees that both allow and restrict the inference of WGDs, the best scoring scenario is always the one without any WGDs, regardless of the input species tree used. For spiders and scorpions, we also see no </w:t>
      </w:r>
      <w:proofErr w:type="spellStart"/>
      <w:r w:rsidR="006606EB">
        <w:rPr>
          <w:b w:val="0"/>
          <w:bCs w:val="0"/>
        </w:rPr>
        <w:t>intraspecifc</w:t>
      </w:r>
      <w:proofErr w:type="spellEnd"/>
      <w:r w:rsidR="006606EB">
        <w:rPr>
          <w:b w:val="0"/>
          <w:bCs w:val="0"/>
        </w:rPr>
        <w:t xml:space="preserve"> synteny or peaks in divergence of paralogs that would indicate a WGD. This implies that the two copies of the </w:t>
      </w:r>
      <w:r w:rsidR="006606EB">
        <w:rPr>
          <w:b w:val="0"/>
          <w:bCs w:val="0"/>
          <w:i/>
          <w:iCs/>
        </w:rPr>
        <w:t>hox</w:t>
      </w:r>
      <w:r w:rsidR="006606EB">
        <w:rPr>
          <w:b w:val="0"/>
          <w:bCs w:val="0"/>
        </w:rPr>
        <w:t xml:space="preserve"> gene cluster observed in some spiders and scorpions may instead be the result of a more limited duplication event. </w:t>
      </w:r>
    </w:p>
    <w:p w14:paraId="70ED7FBC" w14:textId="4A89CA88" w:rsidR="00696D6C" w:rsidRDefault="00696D6C" w:rsidP="005E3A79">
      <w:pPr>
        <w:jc w:val="both"/>
        <w:rPr>
          <w:b w:val="0"/>
          <w:bCs w:val="0"/>
        </w:rPr>
      </w:pPr>
      <w:r>
        <w:rPr>
          <w:b w:val="0"/>
          <w:bCs w:val="0"/>
        </w:rPr>
        <w:tab/>
        <w:t xml:space="preserve">We do find some evidence for WGDs during horseshoe crab evolution. While no reticulations are favored 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reticulation. Since our tests are limited to a single reticulation, this may in turn hinder our ability to explicitly identify any single WGD as the most parsimonious scenario. In addition to the large number of duplications on the horseshoe crab lineage, we also observe notable intraspecific synteny and peaks in divergence of paralogs. </w:t>
      </w:r>
    </w:p>
    <w:p w14:paraId="48A66B75" w14:textId="536974B4" w:rsidR="00FE223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proofErr w:type="gramStart"/>
      <w:r>
        <w:rPr>
          <w:b w:val="0"/>
          <w:bCs w:val="0"/>
        </w:rPr>
        <w:t>is in agreement</w:t>
      </w:r>
      <w:proofErr w:type="gramEnd"/>
      <w:r>
        <w:rPr>
          <w:b w:val="0"/>
          <w:bCs w:val="0"/>
        </w:rPr>
        <w:t xml:space="preserve"> with several recent molecular phylogenies of this group</w:t>
      </w:r>
      <w:r w:rsidR="00E02B49">
        <w:rPr>
          <w:b w:val="0"/>
          <w:bCs w:val="0"/>
        </w:rPr>
        <w:t xml:space="preserve"> (</w:t>
      </w:r>
      <w:r w:rsidR="00E02B49" w:rsidRPr="00E02B49">
        <w:rPr>
          <w:b w:val="0"/>
          <w:bCs w:val="0"/>
          <w:highlight w:val="yellow"/>
        </w:rPr>
        <w:t>cites</w:t>
      </w:r>
      <w:r w:rsidR="00E02B49">
        <w:rPr>
          <w:b w:val="0"/>
          <w:bCs w:val="0"/>
        </w:rPr>
        <w:t xml:space="preserve">). </w:t>
      </w:r>
      <w:r w:rsidR="00B73F06">
        <w:rPr>
          <w:b w:val="0"/>
          <w:bCs w:val="0"/>
        </w:rPr>
        <w:t xml:space="preserve">This is opposed to a tree suggested by the biomes in which the organisms live, where the aquatic horseshoe crabs are sister to the mostly terrestrial arachnids (Fig. 1C). In this traditional monophyletic Arachnid tree, separate WGDs would need to </w:t>
      </w:r>
      <w:r w:rsidR="00B73F06">
        <w:rPr>
          <w:b w:val="0"/>
          <w:bCs w:val="0"/>
        </w:rPr>
        <w:lastRenderedPageBreak/>
        <w:t>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3E4F8D38" w14:textId="24914046" w:rsidR="000D60CD" w:rsidRPr="00E02B49" w:rsidRDefault="00E02B49" w:rsidP="005E3A79">
      <w:pPr>
        <w:jc w:val="both"/>
        <w:rPr>
          <w:b w:val="0"/>
          <w:bCs w:val="0"/>
        </w:rPr>
      </w:pPr>
      <w:r>
        <w:tab/>
      </w:r>
      <w:r>
        <w:rPr>
          <w:b w:val="0"/>
          <w:bCs w:val="0"/>
        </w:rPr>
        <w:t xml:space="preserve"> </w:t>
      </w:r>
    </w:p>
    <w:p w14:paraId="79561490" w14:textId="395B7E91" w:rsidR="00305711" w:rsidRDefault="00305711" w:rsidP="005E3A79">
      <w:pPr>
        <w:pStyle w:val="Heading1"/>
        <w:jc w:val="both"/>
      </w:pPr>
      <w:r>
        <w:t>Data availability</w:t>
      </w:r>
    </w:p>
    <w:p w14:paraId="2C25F26D" w14:textId="71D0B5A3" w:rsidR="00305711" w:rsidRPr="00247752" w:rsidRDefault="00247752" w:rsidP="00247752">
      <w:pPr>
        <w:jc w:val="both"/>
        <w:rPr>
          <w:b w:val="0"/>
          <w:bCs w:val="0"/>
        </w:rPr>
      </w:pPr>
      <w:r>
        <w:rPr>
          <w:b w:val="0"/>
          <w:bCs w:val="0"/>
        </w:rPr>
        <w:t xml:space="preserve">The genomes used in our analyses are available from their respective databases (see </w:t>
      </w:r>
      <w:r w:rsidRPr="00247752">
        <w:rPr>
          <w:b w:val="0"/>
          <w:bCs w:val="0"/>
          <w:highlight w:val="yellow"/>
        </w:rPr>
        <w:t>Supplemental Table SX</w:t>
      </w:r>
      <w:r>
        <w:rPr>
          <w:b w:val="0"/>
          <w:bCs w:val="0"/>
        </w:rPr>
        <w:t xml:space="preserve">). All other data generated for this project (gene alignments, gene trees, etc.) are available on XX. Scripts used to parse and analyze this data are available at </w:t>
      </w:r>
      <w:hyperlink r:id="rId11"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0D59930C" w:rsidR="00E02B49" w:rsidRDefault="00247752" w:rsidP="00247752">
      <w:pPr>
        <w:spacing w:after="0" w:line="240" w:lineRule="auto"/>
        <w:jc w:val="both"/>
        <w:rPr>
          <w:b w:val="0"/>
          <w:bCs w:val="0"/>
        </w:rPr>
      </w:pPr>
      <w:r>
        <w:rPr>
          <w:b w:val="0"/>
          <w:bCs w:val="0"/>
        </w:rPr>
        <w:t xml:space="preserve">We thank </w:t>
      </w:r>
      <w:proofErr w:type="gramStart"/>
      <w:r>
        <w:rPr>
          <w:b w:val="0"/>
          <w:bCs w:val="0"/>
        </w:rPr>
        <w:t>… .</w:t>
      </w:r>
      <w:proofErr w:type="gramEnd"/>
      <w:r>
        <w:rPr>
          <w:b w:val="0"/>
          <w:bCs w:val="0"/>
        </w:rPr>
        <w:t xml:space="preserve">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4F310F9F">
            <wp:extent cx="5943600" cy="6276975"/>
            <wp:effectExtent l="0" t="0" r="0" b="9525"/>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6C2638B0" w14:textId="55D42359"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reticulations at the branches labeled H1. Branches colored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 </w:instrTex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EN.CITE.DATA </w:instrText>
      </w:r>
      <w:r w:rsidR="005D72D1">
        <w:rPr>
          <w:b w:val="0"/>
          <w:bCs w:val="0"/>
        </w:rPr>
      </w:r>
      <w:r w:rsidR="005D72D1">
        <w:rPr>
          <w:b w:val="0"/>
          <w:bCs w:val="0"/>
        </w:rPr>
        <w:fldChar w:fldCharType="end"/>
      </w:r>
      <w:r w:rsidR="005D72D1">
        <w:rPr>
          <w:b w:val="0"/>
          <w:bCs w:val="0"/>
        </w:rPr>
      </w:r>
      <w:r w:rsidR="005D72D1">
        <w:rPr>
          <w:b w:val="0"/>
          <w:bCs w:val="0"/>
        </w:rPr>
        <w:fldChar w:fldCharType="separate"/>
      </w:r>
      <w:r w:rsidR="005D72D1">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three trees,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174AB269">
            <wp:extent cx="5943600" cy="4457700"/>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CD1036" w14:textId="77777777" w:rsidR="003913C4" w:rsidRDefault="005D72D1" w:rsidP="005D72D1">
      <w:pPr>
        <w:rPr>
          <w:b w:val="0"/>
          <w:bCs w:val="0"/>
        </w:rPr>
      </w:pPr>
      <w:r>
        <w:t>Figure 2</w:t>
      </w:r>
      <w:r>
        <w:rPr>
          <w:b w:val="0"/>
          <w:bCs w:val="0"/>
        </w:rPr>
        <w:t xml:space="preserve">: GRAMPA scores (duplications + losses) for every MUL-tree considered for each of the three species trees. Black dots represent the input bifurcating species tree with no WGD proposed. All other dots propose one WGD at one of the H1 branches (see Fig. 1). Larger dots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F6A6D33" w14:textId="7BAA4A5F" w:rsidR="00E02B49" w:rsidRDefault="003913C4" w:rsidP="003913C4">
      <w:r>
        <w:t>Figure 3</w:t>
      </w:r>
      <w:r>
        <w:rPr>
          <w:b w:val="0"/>
          <w:bCs w:val="0"/>
        </w:rPr>
        <w:t xml:space="preserve">: Some examples of the </w:t>
      </w:r>
      <w:proofErr w:type="spellStart"/>
      <w:r>
        <w:rPr>
          <w:b w:val="0"/>
          <w:bCs w:val="0"/>
        </w:rPr>
        <w:t>dotplots</w:t>
      </w:r>
      <w:proofErr w:type="spellEnd"/>
      <w:r>
        <w:rPr>
          <w:b w:val="0"/>
          <w:bCs w:val="0"/>
        </w:rPr>
        <w:t xml:space="preserve"> and </w:t>
      </w:r>
      <w:proofErr w:type="spellStart"/>
      <w:r>
        <w:rPr>
          <w:b w:val="0"/>
          <w:bCs w:val="0"/>
        </w:rPr>
        <w:t>ks</w:t>
      </w:r>
      <w:proofErr w:type="spellEnd"/>
      <w:r>
        <w:rPr>
          <w:b w:val="0"/>
          <w:bCs w:val="0"/>
        </w:rPr>
        <w:t xml:space="preserve"> plots?</w:t>
      </w:r>
      <w:r w:rsidR="00E02B49">
        <w:br w:type="page"/>
      </w:r>
    </w:p>
    <w:p w14:paraId="74D3342F" w14:textId="6585E0AA" w:rsidR="00247752" w:rsidRDefault="00305711" w:rsidP="00E02B49">
      <w:pPr>
        <w:pStyle w:val="Heading1"/>
      </w:pPr>
      <w:r w:rsidRPr="00E02B49">
        <w:lastRenderedPageBreak/>
        <w:t>References</w:t>
      </w:r>
    </w:p>
    <w:p w14:paraId="6B501E8A" w14:textId="77777777" w:rsidR="00D968BC" w:rsidRPr="00D968BC" w:rsidRDefault="009F6764" w:rsidP="00D968BC">
      <w:pPr>
        <w:pStyle w:val="EndNoteBibliography"/>
        <w:spacing w:after="0"/>
        <w:ind w:left="720" w:hanging="720"/>
      </w:pPr>
      <w:r w:rsidRPr="00045C27">
        <w:rPr>
          <w:bCs w:val="0"/>
        </w:rPr>
        <w:fldChar w:fldCharType="begin"/>
      </w:r>
      <w:r w:rsidRPr="00045C27">
        <w:rPr>
          <w:bCs w:val="0"/>
        </w:rPr>
        <w:instrText xml:space="preserve"> ADDIN EN.REFLIST </w:instrText>
      </w:r>
      <w:r w:rsidRPr="00045C27">
        <w:rPr>
          <w:bCs w:val="0"/>
        </w:rPr>
        <w:fldChar w:fldCharType="separate"/>
      </w:r>
      <w:r w:rsidR="00D968BC" w:rsidRPr="00D968BC">
        <w:t xml:space="preserve">Adams KL, Wendel JF. 2005. Polyploidy and genome evolution in plants. </w:t>
      </w:r>
      <w:r w:rsidR="00D968BC" w:rsidRPr="00D968BC">
        <w:rPr>
          <w:i/>
        </w:rPr>
        <w:t>Curr Opin Plant Biol</w:t>
      </w:r>
      <w:r w:rsidR="00D968BC" w:rsidRPr="00D968BC">
        <w:t>. 8:135-141.</w:t>
      </w:r>
    </w:p>
    <w:p w14:paraId="6316D47B" w14:textId="0BACD5DE" w:rsidR="00D968BC" w:rsidRPr="00D968BC" w:rsidRDefault="00D968BC" w:rsidP="00D968BC">
      <w:pPr>
        <w:pStyle w:val="EndNoteBibliography"/>
        <w:spacing w:after="0"/>
        <w:ind w:left="720" w:hanging="720"/>
      </w:pPr>
      <w:r w:rsidRPr="00D968BC">
        <w:t xml:space="preserve">Assembly [Internet]. Bethesda (MD): National Library of Medicine (US) NCBI. 2012 - [cited 2023 Sep 14].  Available from: </w:t>
      </w:r>
      <w:hyperlink r:id="rId14" w:history="1">
        <w:r w:rsidRPr="00D968BC">
          <w:rPr>
            <w:rStyle w:val="Hyperlink"/>
          </w:rPr>
          <w:t>https://www.ncbi.nlm.nih.gov/assembly/</w:t>
        </w:r>
      </w:hyperlink>
      <w:r w:rsidRPr="00D968BC">
        <w:t>.</w:t>
      </w:r>
    </w:p>
    <w:p w14:paraId="66934DC0" w14:textId="77777777" w:rsidR="00D968BC" w:rsidRPr="00D968BC" w:rsidRDefault="00D968BC" w:rsidP="00D968BC">
      <w:pPr>
        <w:pStyle w:val="EndNoteBibliography"/>
        <w:spacing w:after="0"/>
        <w:ind w:left="720" w:hanging="720"/>
      </w:pPr>
      <w:r w:rsidRPr="00D968BC">
        <w:t xml:space="preserve">Ballesteros JA, Santibanez-Lopez CE, Baker CM, Benavides LR, Cunha TJ, Gainett G, Ontano AZ, Setton EVW, Arango CP, Gavish-Regev E, et al. 2022. Comprehensive species sampling and sophisticated algorithmic approaches refute the monophyly of arachnida. </w:t>
      </w:r>
      <w:r w:rsidRPr="00D968BC">
        <w:rPr>
          <w:i/>
        </w:rPr>
        <w:t>Mol Biol Evol</w:t>
      </w:r>
      <w:r w:rsidRPr="00D968BC">
        <w:t>. 39.</w:t>
      </w:r>
    </w:p>
    <w:p w14:paraId="642021BB" w14:textId="77777777" w:rsidR="00D968BC" w:rsidRPr="00D968BC" w:rsidRDefault="00D968BC" w:rsidP="00D968BC">
      <w:pPr>
        <w:pStyle w:val="EndNoteBibliography"/>
        <w:spacing w:after="0"/>
        <w:ind w:left="720" w:hanging="720"/>
      </w:pPr>
      <w:r w:rsidRPr="00D968BC">
        <w:t xml:space="preserve">Ballesteros JA, Sharma PP. 2019. A critical appraisal of the placement of xiphosura (chelicerata) with account of known sources of phylogenetic error. </w:t>
      </w:r>
      <w:r w:rsidRPr="00D968BC">
        <w:rPr>
          <w:i/>
        </w:rPr>
        <w:t>Syst Biol</w:t>
      </w:r>
      <w:r w:rsidRPr="00D968BC">
        <w:t>. 68:896-917.</w:t>
      </w:r>
    </w:p>
    <w:p w14:paraId="2E88D811" w14:textId="77777777" w:rsidR="00D968BC" w:rsidRPr="00D968BC" w:rsidRDefault="00D968BC" w:rsidP="00D968BC">
      <w:pPr>
        <w:pStyle w:val="EndNoteBibliography"/>
        <w:spacing w:after="0"/>
        <w:ind w:left="720" w:hanging="720"/>
      </w:pPr>
      <w:r w:rsidRPr="00D968BC">
        <w:t xml:space="preserve">Barker MS, Arrigo N, Baniaga AE, Li Z, Levin DA. 2016. On the relative abundance of autopolyploids and allopolyploids. </w:t>
      </w:r>
      <w:r w:rsidRPr="00D968BC">
        <w:rPr>
          <w:i/>
        </w:rPr>
        <w:t>New Phytologist</w:t>
      </w:r>
      <w:r w:rsidRPr="00D968BC">
        <w:t>. 210:391-398.</w:t>
      </w:r>
    </w:p>
    <w:p w14:paraId="6B51B1DC" w14:textId="77777777" w:rsidR="00D968BC" w:rsidRPr="00D968BC" w:rsidRDefault="00D968BC" w:rsidP="00D968BC">
      <w:pPr>
        <w:pStyle w:val="EndNoteBibliography"/>
        <w:spacing w:after="0"/>
        <w:ind w:left="720" w:hanging="720"/>
      </w:pPr>
      <w:r w:rsidRPr="00D968BC">
        <w:t xml:space="preserve">Barker MS, Dlugosch KM, Dinh L, Challa RS, Kane NC, King MG, Rieseberg LH. 2010. Evopipes.Net: Bioinformatic tools for ecological and evolutionary genomics. </w:t>
      </w:r>
      <w:r w:rsidRPr="00D968BC">
        <w:rPr>
          <w:i/>
        </w:rPr>
        <w:t>Evol Bioinform Online</w:t>
      </w:r>
      <w:r w:rsidRPr="00D968BC">
        <w:t>. 6:143-149.</w:t>
      </w:r>
    </w:p>
    <w:p w14:paraId="17DA6A3C" w14:textId="77777777" w:rsidR="00D968BC" w:rsidRPr="00D968BC" w:rsidRDefault="00D968BC" w:rsidP="00D968BC">
      <w:pPr>
        <w:pStyle w:val="EndNoteBibliography"/>
        <w:spacing w:after="0"/>
        <w:ind w:left="720" w:hanging="720"/>
      </w:pPr>
      <w:r w:rsidRPr="00D968BC">
        <w:t xml:space="preserve">Cannon SB, McKain MR, Harkess A, Nelson MN, Dash S, Deyholos MK, Peng Y, Joyce B, Stewart CN, Jr., Rolf M, et al. 2015. Multiple polyploidy events in the early radiation of nodulating and nonnodulating legumes. </w:t>
      </w:r>
      <w:r w:rsidRPr="00D968BC">
        <w:rPr>
          <w:i/>
        </w:rPr>
        <w:t>Mol Biol Evol</w:t>
      </w:r>
      <w:r w:rsidRPr="00D968BC">
        <w:t>. 32:193-210.</w:t>
      </w:r>
    </w:p>
    <w:p w14:paraId="3B70D0EE" w14:textId="77777777" w:rsidR="00D968BC" w:rsidRPr="00D968BC" w:rsidRDefault="00D968BC" w:rsidP="00D968BC">
      <w:pPr>
        <w:pStyle w:val="EndNoteBibliography"/>
        <w:spacing w:after="0"/>
        <w:ind w:left="720" w:hanging="720"/>
      </w:pPr>
      <w:r w:rsidRPr="00D968BC">
        <w:t xml:space="preserve">Chen K, Durand D, Farach-Colton M. 2000. Notung: A program for dating gene duplications and optimizing gene family trees. </w:t>
      </w:r>
      <w:r w:rsidRPr="00D968BC">
        <w:rPr>
          <w:i/>
        </w:rPr>
        <w:t>J Comput Biol</w:t>
      </w:r>
      <w:r w:rsidRPr="00D968BC">
        <w:t>. 7:429-447.</w:t>
      </w:r>
    </w:p>
    <w:p w14:paraId="52AD7414" w14:textId="77777777" w:rsidR="00D968BC" w:rsidRPr="00D968BC" w:rsidRDefault="00D968BC" w:rsidP="00D968BC">
      <w:pPr>
        <w:pStyle w:val="EndNoteBibliography"/>
        <w:spacing w:after="0"/>
        <w:ind w:left="720" w:hanging="720"/>
      </w:pPr>
      <w:r w:rsidRPr="00D968BC">
        <w:t xml:space="preserve">Comai L. 2005. The advantages and disadvantages of being polyploid. </w:t>
      </w:r>
      <w:r w:rsidRPr="00D968BC">
        <w:rPr>
          <w:i/>
        </w:rPr>
        <w:t>Nat Rev Genet</w:t>
      </w:r>
      <w:r w:rsidRPr="00D968BC">
        <w:t>. 6:836-846.</w:t>
      </w:r>
    </w:p>
    <w:p w14:paraId="6936F042" w14:textId="77777777" w:rsidR="00D968BC" w:rsidRPr="00D968BC" w:rsidRDefault="00D968BC" w:rsidP="00D968BC">
      <w:pPr>
        <w:pStyle w:val="EndNoteBibliography"/>
        <w:spacing w:after="0"/>
        <w:ind w:left="720" w:hanging="720"/>
      </w:pPr>
      <w:r w:rsidRPr="00D968BC">
        <w:t xml:space="preserve">Crow KD, Wagner GP, Investigators ST-NY. 2006. Proceedings of the smbe tri-national young investigators' workshop 2005. What is the role of genome duplication in the evolution of complexity and diversity? </w:t>
      </w:r>
      <w:r w:rsidRPr="00D968BC">
        <w:rPr>
          <w:i/>
        </w:rPr>
        <w:t>Mol Biol Evol</w:t>
      </w:r>
      <w:r w:rsidRPr="00D968BC">
        <w:t>. 23:887-892.</w:t>
      </w:r>
    </w:p>
    <w:p w14:paraId="1704E0F3" w14:textId="77777777" w:rsidR="00D968BC" w:rsidRPr="00D968BC" w:rsidRDefault="00D968BC" w:rsidP="00D968BC">
      <w:pPr>
        <w:pStyle w:val="EndNoteBibliography"/>
        <w:spacing w:after="0"/>
        <w:ind w:left="720" w:hanging="720"/>
      </w:pPr>
      <w:r w:rsidRPr="00D968BC">
        <w:t xml:space="preserve">Fan Z, Yuan T, Liu P, Wang LY, Jin JF, Zhang F, Zhang ZS. 2021. A chromosome-level genome of the spider trichonephila antipodiana reveals the genetic basis of its polyphagy and evidence of an ancient whole-genome duplication event. </w:t>
      </w:r>
      <w:r w:rsidRPr="00D968BC">
        <w:rPr>
          <w:i/>
        </w:rPr>
        <w:t>Gigascience</w:t>
      </w:r>
      <w:r w:rsidRPr="00D968BC">
        <w:t>. 10.</w:t>
      </w:r>
    </w:p>
    <w:p w14:paraId="053016A8" w14:textId="77777777" w:rsidR="00D968BC" w:rsidRPr="00D968BC" w:rsidRDefault="00D968BC" w:rsidP="00D968BC">
      <w:pPr>
        <w:pStyle w:val="EndNoteBibliography"/>
        <w:spacing w:after="0"/>
        <w:ind w:left="720" w:hanging="720"/>
      </w:pPr>
      <w:r w:rsidRPr="00D968BC">
        <w:t xml:space="preserve">Furlong RF, Holland PW. 2002. Were vertebrates octoploid? </w:t>
      </w:r>
      <w:r w:rsidRPr="00D968BC">
        <w:rPr>
          <w:i/>
        </w:rPr>
        <w:t>Philosophical Transactions of the Royal Society of London. Series B: Biological Sciences</w:t>
      </w:r>
      <w:r w:rsidRPr="00D968BC">
        <w:t>. 357:531-544.</w:t>
      </w:r>
    </w:p>
    <w:p w14:paraId="12110AB3" w14:textId="77777777" w:rsidR="00D968BC" w:rsidRPr="00D968BC" w:rsidRDefault="00D968BC" w:rsidP="00D968BC">
      <w:pPr>
        <w:pStyle w:val="EndNoteBibliography"/>
        <w:spacing w:after="0"/>
        <w:ind w:left="720" w:hanging="720"/>
      </w:pPr>
      <w:r w:rsidRPr="00D968BC">
        <w:t xml:space="preserve">Glover NM, Redestig H, Dessimoz C. 2016. Homoeologs: What are they and how do we infer them? </w:t>
      </w:r>
      <w:r w:rsidRPr="00D968BC">
        <w:rPr>
          <w:i/>
        </w:rPr>
        <w:t>Trends Plant Sci</w:t>
      </w:r>
      <w:r w:rsidRPr="00D968BC">
        <w:t>. 21:609-621.</w:t>
      </w:r>
    </w:p>
    <w:p w14:paraId="56E678EF" w14:textId="77777777" w:rsidR="00D968BC" w:rsidRPr="00D968BC" w:rsidRDefault="00D968BC" w:rsidP="00D968BC">
      <w:pPr>
        <w:pStyle w:val="EndNoteBibliography"/>
        <w:spacing w:after="0"/>
        <w:ind w:left="720" w:hanging="720"/>
      </w:pPr>
      <w:r w:rsidRPr="00D968BC">
        <w:t xml:space="preserve">Hoang DT, Chernomor O, von Haeseler A, Minh BQ, Vinh LS. 2018. Ufboot2: Improving the ultrafast bootstrap approximation. </w:t>
      </w:r>
      <w:r w:rsidRPr="00D968BC">
        <w:rPr>
          <w:i/>
        </w:rPr>
        <w:t>Mol Biol Evol</w:t>
      </w:r>
      <w:r w:rsidRPr="00D968BC">
        <w:t>. 35:518-522.</w:t>
      </w:r>
    </w:p>
    <w:p w14:paraId="214B4686" w14:textId="77777777" w:rsidR="00D968BC" w:rsidRPr="00D968BC" w:rsidRDefault="00D968BC" w:rsidP="00D968BC">
      <w:pPr>
        <w:pStyle w:val="EndNoteBibliography"/>
        <w:spacing w:after="0"/>
        <w:ind w:left="720" w:hanging="720"/>
      </w:pPr>
      <w:r w:rsidRPr="00D968BC">
        <w:t xml:space="preserve">Hunter JD. 2007. Matplotlib: A 2d graphics environment. </w:t>
      </w:r>
      <w:r w:rsidRPr="00D968BC">
        <w:rPr>
          <w:i/>
        </w:rPr>
        <w:t>Computing in Science &amp; Engineering</w:t>
      </w:r>
      <w:r w:rsidRPr="00D968BC">
        <w:t>. 9:90-95.</w:t>
      </w:r>
    </w:p>
    <w:p w14:paraId="75A032AD" w14:textId="77777777" w:rsidR="00D968BC" w:rsidRPr="00D968BC" w:rsidRDefault="00D968BC" w:rsidP="00D968BC">
      <w:pPr>
        <w:pStyle w:val="EndNoteBibliography"/>
        <w:spacing w:after="0"/>
        <w:ind w:left="720" w:hanging="720"/>
      </w:pPr>
      <w:r w:rsidRPr="00D968BC">
        <w:t xml:space="preserve">i5K C. 2013. The i5k initiative: Advancing arthropod genomics for knowledge, human health, agriculture, and the environment. </w:t>
      </w:r>
      <w:r w:rsidRPr="00D968BC">
        <w:rPr>
          <w:i/>
        </w:rPr>
        <w:t>J Hered</w:t>
      </w:r>
      <w:r w:rsidRPr="00D968BC">
        <w:t>. 104:595-600.</w:t>
      </w:r>
    </w:p>
    <w:p w14:paraId="106F6BD9" w14:textId="77777777" w:rsidR="00D968BC" w:rsidRPr="00D968BC" w:rsidRDefault="00D968BC" w:rsidP="00D968BC">
      <w:pPr>
        <w:pStyle w:val="EndNoteBibliography"/>
        <w:spacing w:after="0"/>
        <w:ind w:left="720" w:hanging="720"/>
      </w:pPr>
      <w:r w:rsidRPr="00D968BC">
        <w:t xml:space="preserve">Junier T, Zdobnov EM. 2010. The newick utilities: High-throughput phylogenetic tree processing in the unix shell. </w:t>
      </w:r>
      <w:r w:rsidRPr="00D968BC">
        <w:rPr>
          <w:i/>
        </w:rPr>
        <w:t>Bioinformatics</w:t>
      </w:r>
      <w:r w:rsidRPr="00D968BC">
        <w:t>. 26:1669-1670.</w:t>
      </w:r>
    </w:p>
    <w:p w14:paraId="2EF40783" w14:textId="77777777" w:rsidR="00D968BC" w:rsidRPr="00D968BC" w:rsidRDefault="00D968BC" w:rsidP="00D968BC">
      <w:pPr>
        <w:pStyle w:val="EndNoteBibliography"/>
        <w:spacing w:after="0"/>
        <w:ind w:left="720" w:hanging="720"/>
      </w:pPr>
      <w:r w:rsidRPr="00D968BC">
        <w:t xml:space="preserve">Katoh K, Standley DM. 2013. Mafft multiple sequence alignment software version 7: Improvements in performance and usability. </w:t>
      </w:r>
      <w:r w:rsidRPr="00D968BC">
        <w:rPr>
          <w:i/>
        </w:rPr>
        <w:t>Mol Biol Evol</w:t>
      </w:r>
      <w:r w:rsidRPr="00D968BC">
        <w:t>. 30:772-780.</w:t>
      </w:r>
    </w:p>
    <w:p w14:paraId="0AE63364" w14:textId="77777777" w:rsidR="00D968BC" w:rsidRPr="00D968BC" w:rsidRDefault="00D968BC" w:rsidP="00D968BC">
      <w:pPr>
        <w:pStyle w:val="EndNoteBibliography"/>
        <w:spacing w:after="0"/>
        <w:ind w:left="720" w:hanging="720"/>
      </w:pPr>
      <w:r w:rsidRPr="00D968BC">
        <w:t xml:space="preserve">Kenny NJ, Chan KW, Nong W, Qu Z, Maeso I, Yip HY, Chan TF, Kwan HS, Holland PWH, Chu KH, et al. 2017. Ancestral whole-genome duplication in the marine chelicerate horseshoe crabs. </w:t>
      </w:r>
      <w:r w:rsidRPr="00D968BC">
        <w:rPr>
          <w:i/>
        </w:rPr>
        <w:t>Heredity (Edinb)</w:t>
      </w:r>
      <w:r w:rsidRPr="00D968BC">
        <w:t>. 119:388.</w:t>
      </w:r>
    </w:p>
    <w:p w14:paraId="00EADA5A" w14:textId="77777777" w:rsidR="00D968BC" w:rsidRPr="00D968BC" w:rsidRDefault="00D968BC" w:rsidP="00D968BC">
      <w:pPr>
        <w:pStyle w:val="EndNoteBibliography"/>
        <w:spacing w:after="0"/>
        <w:ind w:left="720" w:hanging="720"/>
      </w:pPr>
      <w:r w:rsidRPr="00D968BC">
        <w:lastRenderedPageBreak/>
        <w:t xml:space="preserve">Li L, Stoeckert CJ, Jr., Roos DS. 2003. Orthomcl: Identification of ortholog groups for eukaryotic genomes. </w:t>
      </w:r>
      <w:r w:rsidRPr="00D968BC">
        <w:rPr>
          <w:i/>
        </w:rPr>
        <w:t>Genome Res</w:t>
      </w:r>
      <w:r w:rsidRPr="00D968BC">
        <w:t>. 13:2178-2189.</w:t>
      </w:r>
    </w:p>
    <w:p w14:paraId="17110F0A" w14:textId="77777777" w:rsidR="00D968BC" w:rsidRPr="00D968BC" w:rsidRDefault="00D968BC" w:rsidP="00D968BC">
      <w:pPr>
        <w:pStyle w:val="EndNoteBibliography"/>
        <w:spacing w:after="0"/>
        <w:ind w:left="720" w:hanging="720"/>
      </w:pPr>
      <w:r w:rsidRPr="00D968BC">
        <w:t xml:space="preserve">Ma LJ, Ibrahim AS, Skory C, Grabherr MG, Burger G, Butler M, Elias M, Idnurm A, Lang BF, Sone T, et al. 2009. Genomic analysis of the basal lineage fungus rhizopus oryzae reveals a whole-genome duplication. </w:t>
      </w:r>
      <w:r w:rsidRPr="00D968BC">
        <w:rPr>
          <w:i/>
        </w:rPr>
        <w:t>PLoS Genet</w:t>
      </w:r>
      <w:r w:rsidRPr="00D968BC">
        <w:t>. 5:e1000549.</w:t>
      </w:r>
    </w:p>
    <w:p w14:paraId="23E6696C" w14:textId="77777777" w:rsidR="00D968BC" w:rsidRPr="00D968BC" w:rsidRDefault="00D968BC" w:rsidP="00D968BC">
      <w:pPr>
        <w:pStyle w:val="EndNoteBibliography"/>
        <w:spacing w:after="0"/>
        <w:ind w:left="720" w:hanging="720"/>
      </w:pPr>
      <w:r w:rsidRPr="00D968BC">
        <w:t xml:space="preserve">Masterson J. 1994. Stomatal size in fossil plants: Evidence for polyploidy in majority of angiosperms. </w:t>
      </w:r>
      <w:r w:rsidRPr="00D968BC">
        <w:rPr>
          <w:i/>
        </w:rPr>
        <w:t>Science</w:t>
      </w:r>
      <w:r w:rsidRPr="00D968BC">
        <w:t>. 264:421-424.</w:t>
      </w:r>
    </w:p>
    <w:p w14:paraId="47515A78" w14:textId="77777777" w:rsidR="00D968BC" w:rsidRPr="00D968BC" w:rsidRDefault="00D968BC" w:rsidP="00D968BC">
      <w:pPr>
        <w:pStyle w:val="EndNoteBibliography"/>
        <w:spacing w:after="0"/>
        <w:ind w:left="720" w:hanging="720"/>
      </w:pPr>
      <w:r w:rsidRPr="00D968BC">
        <w:t xml:space="preserve">Nguyen LT, Schmidt HA, von Haeseler A, Minh BQ. 2015. Iq-tree: A fast and effective stochastic algorithm for estimating maximum-likelihood phylogenies. </w:t>
      </w:r>
      <w:r w:rsidRPr="00D968BC">
        <w:rPr>
          <w:i/>
        </w:rPr>
        <w:t>Mol Biol Evol</w:t>
      </w:r>
      <w:r w:rsidRPr="00D968BC">
        <w:t>. 32:268-274.</w:t>
      </w:r>
    </w:p>
    <w:p w14:paraId="70991168" w14:textId="77777777" w:rsidR="00D968BC" w:rsidRPr="00D968BC" w:rsidRDefault="00D968BC" w:rsidP="00D968BC">
      <w:pPr>
        <w:pStyle w:val="EndNoteBibliography"/>
        <w:spacing w:after="0"/>
        <w:ind w:left="720" w:hanging="720"/>
      </w:pPr>
      <w:r w:rsidRPr="00D968BC">
        <w:t xml:space="preserve">Nong W, Qu Z, Li Y, Barton-Owen T, Wong AYP, Yip HY, Lee HT, Narayana S, Baril T, Swale T, et al. 2021. Horseshoe crab genomes reveal the evolution of genes and micrornas after three rounds of whole genome duplication. </w:t>
      </w:r>
      <w:r w:rsidRPr="00D968BC">
        <w:rPr>
          <w:i/>
        </w:rPr>
        <w:t>Commun Biol</w:t>
      </w:r>
      <w:r w:rsidRPr="00D968BC">
        <w:t>. 4:83.</w:t>
      </w:r>
    </w:p>
    <w:p w14:paraId="4C42C5B9" w14:textId="77777777" w:rsidR="00D968BC" w:rsidRPr="00D968BC" w:rsidRDefault="00D968BC" w:rsidP="00D968BC">
      <w:pPr>
        <w:pStyle w:val="EndNoteBibliography"/>
        <w:spacing w:after="0"/>
        <w:ind w:left="720" w:hanging="720"/>
      </w:pPr>
      <w:r w:rsidRPr="00D968BC">
        <w:t xml:space="preserve">Nossa CW, Havlak P, Yue JX, Lv J, Vincent KY, Brockmann HJ, Putnam NH. 2014. Joint assembly and genetic mapping of the atlantic horseshoe crab genome reveals ancient whole genome duplication. </w:t>
      </w:r>
      <w:r w:rsidRPr="00D968BC">
        <w:rPr>
          <w:i/>
        </w:rPr>
        <w:t>Gigascience</w:t>
      </w:r>
      <w:r w:rsidRPr="00D968BC">
        <w:t>. 3:9.</w:t>
      </w:r>
    </w:p>
    <w:p w14:paraId="427E73F1" w14:textId="77777777" w:rsidR="00D968BC" w:rsidRPr="00D968BC" w:rsidRDefault="00D968BC" w:rsidP="00D968BC">
      <w:pPr>
        <w:pStyle w:val="EndNoteBibliography"/>
        <w:spacing w:after="0"/>
        <w:ind w:left="720" w:hanging="720"/>
      </w:pPr>
      <w:r w:rsidRPr="00D968BC">
        <w:t>Ohno S. 1970. Evolution by gene duplication: Springer-Verlag.</w:t>
      </w:r>
    </w:p>
    <w:p w14:paraId="4CC9AC8B" w14:textId="77777777" w:rsidR="00D968BC" w:rsidRPr="00D968BC" w:rsidRDefault="00D968BC" w:rsidP="00D968BC">
      <w:pPr>
        <w:pStyle w:val="EndNoteBibliography"/>
        <w:spacing w:after="0"/>
        <w:ind w:left="720" w:hanging="720"/>
      </w:pPr>
      <w:r w:rsidRPr="00D968BC">
        <w:t xml:space="preserve">Ontano AZ, Gainett G, Aharon S, Ballesteros JA, Benavides LR, Corbett KF, Gavish-Regev E, Harvey MS, Monsma S, Santibanez-Lopez CE, et al. 2021. Taxonomic sampling and rare genomic changes overcome long-branch attraction in the phylogenetic placement of pseudoscorpions. </w:t>
      </w:r>
      <w:r w:rsidRPr="00D968BC">
        <w:rPr>
          <w:i/>
        </w:rPr>
        <w:t>Mol Biol Evol</w:t>
      </w:r>
      <w:r w:rsidRPr="00D968BC">
        <w:t>. 38:2446-2467.</w:t>
      </w:r>
    </w:p>
    <w:p w14:paraId="2B60FF34" w14:textId="77777777" w:rsidR="00D968BC" w:rsidRPr="00D968BC" w:rsidRDefault="00D968BC" w:rsidP="00D968BC">
      <w:pPr>
        <w:pStyle w:val="EndNoteBibliography"/>
        <w:spacing w:after="0"/>
        <w:ind w:left="720" w:hanging="720"/>
      </w:pPr>
      <w:r w:rsidRPr="00D968BC">
        <w:t xml:space="preserve">Pfeil BE, Schlueter JA, Shoemaker RC, Doyle JJ. 2005. Placing paleopolyploidy in relation to taxon divergence: A phylogenetic analysis in legumes using 39 gene families. </w:t>
      </w:r>
      <w:r w:rsidRPr="00D968BC">
        <w:rPr>
          <w:i/>
        </w:rPr>
        <w:t>Syst Biol</w:t>
      </w:r>
      <w:r w:rsidRPr="00D968BC">
        <w:t>. 54:441-454.</w:t>
      </w:r>
    </w:p>
    <w:p w14:paraId="6AE50B36" w14:textId="77777777" w:rsidR="00D968BC" w:rsidRPr="00D968BC" w:rsidRDefault="00D968BC" w:rsidP="00D968BC">
      <w:pPr>
        <w:pStyle w:val="EndNoteBibliography"/>
        <w:spacing w:after="0"/>
        <w:ind w:left="720" w:hanging="720"/>
      </w:pPr>
      <w:r w:rsidRPr="00D968BC">
        <w:t xml:space="preserve">Rabiee M, Sayyari E, Mirarab S. 2019. Multi-allele species reconstruction using astral. </w:t>
      </w:r>
      <w:r w:rsidRPr="00D968BC">
        <w:rPr>
          <w:i/>
        </w:rPr>
        <w:t>Mol Phylogenet Evol</w:t>
      </w:r>
      <w:r w:rsidRPr="00D968BC">
        <w:t>. 130:286-296.</w:t>
      </w:r>
    </w:p>
    <w:p w14:paraId="1C20D173" w14:textId="77777777" w:rsidR="00D968BC" w:rsidRPr="00D968BC" w:rsidRDefault="00D968BC" w:rsidP="00D968BC">
      <w:pPr>
        <w:pStyle w:val="EndNoteBibliography"/>
        <w:spacing w:after="0"/>
        <w:ind w:left="720" w:hanging="720"/>
      </w:pPr>
      <w:r w:rsidRPr="00D968BC">
        <w:t xml:space="preserve">Schwager EE, Sharma PP, Clarke T, Leite DJ, Wierschin T, Pechmann M, Akiyama-Oda Y, Esposito L, Bechsgaard J, Bilde T, et al. 2017. The house spider genome reveals an ancient whole-genome duplication during arachnid evolution. </w:t>
      </w:r>
      <w:r w:rsidRPr="00D968BC">
        <w:rPr>
          <w:i/>
        </w:rPr>
        <w:t>BMC Biol</w:t>
      </w:r>
      <w:r w:rsidRPr="00D968BC">
        <w:t>. 15:62.</w:t>
      </w:r>
    </w:p>
    <w:p w14:paraId="00D2D278" w14:textId="77777777" w:rsidR="00D968BC" w:rsidRPr="00D968BC" w:rsidRDefault="00D968BC" w:rsidP="00D968BC">
      <w:pPr>
        <w:pStyle w:val="EndNoteBibliography"/>
        <w:spacing w:after="0"/>
        <w:ind w:left="720" w:hanging="720"/>
      </w:pPr>
      <w:r w:rsidRPr="00D968BC">
        <w:t xml:space="preserve">Sela I, Ashkenazy H, Katoh K, Pupko T. 2015. Guidance2: Accurate detection of unreliable alignment regions accounting for the uncertainty of multiple parameters. </w:t>
      </w:r>
      <w:r w:rsidRPr="00D968BC">
        <w:rPr>
          <w:i/>
        </w:rPr>
        <w:t>Nucleic Acids Res</w:t>
      </w:r>
      <w:r w:rsidRPr="00D968BC">
        <w:t>. 43:W7-14.</w:t>
      </w:r>
    </w:p>
    <w:p w14:paraId="73AB842F" w14:textId="77777777" w:rsidR="00D968BC" w:rsidRPr="00D968BC" w:rsidRDefault="00D968BC" w:rsidP="00D968BC">
      <w:pPr>
        <w:pStyle w:val="EndNoteBibliography"/>
        <w:spacing w:after="0"/>
        <w:ind w:left="720" w:hanging="720"/>
      </w:pPr>
      <w:r w:rsidRPr="00D968BC">
        <w:t xml:space="preserve">Sharma PP, Kaluziak ST, Perez-Porro AR, Gonzalez VL, Hormiga G, Wheeler WC, Giribet G. 2014. Phylogenomic interrogation of arachnida reveals systemic conflicts in phylogenetic signal. </w:t>
      </w:r>
      <w:r w:rsidRPr="00D968BC">
        <w:rPr>
          <w:i/>
        </w:rPr>
        <w:t>Mol Biol Evol</w:t>
      </w:r>
      <w:r w:rsidRPr="00D968BC">
        <w:t>. 31:2963-2984.</w:t>
      </w:r>
    </w:p>
    <w:p w14:paraId="57656C74" w14:textId="77777777" w:rsidR="00D968BC" w:rsidRPr="00D968BC" w:rsidRDefault="00D968BC" w:rsidP="00D968BC">
      <w:pPr>
        <w:pStyle w:val="EndNoteBibliography"/>
        <w:spacing w:after="0"/>
        <w:ind w:left="720" w:hanging="720"/>
      </w:pPr>
      <w:r w:rsidRPr="00D968BC">
        <w:t xml:space="preserve">Shingate P, Ravi V, Prasad A, Tay BH, Garg KM, Chattopadhyay B, Yap LM, Rheindt FE, Venkatesh B. 2020a. Chromosome-level assembly of the horseshoe crab genome provides insights into its genome evolution. </w:t>
      </w:r>
      <w:r w:rsidRPr="00D968BC">
        <w:rPr>
          <w:i/>
        </w:rPr>
        <w:t>Nat Commun</w:t>
      </w:r>
      <w:r w:rsidRPr="00D968BC">
        <w:t>. 11:2322.</w:t>
      </w:r>
    </w:p>
    <w:p w14:paraId="49DF0A0A" w14:textId="77777777" w:rsidR="00D968BC" w:rsidRPr="00D968BC" w:rsidRDefault="00D968BC" w:rsidP="00D968BC">
      <w:pPr>
        <w:pStyle w:val="EndNoteBibliography"/>
        <w:spacing w:after="0"/>
        <w:ind w:left="720" w:hanging="720"/>
      </w:pPr>
      <w:r w:rsidRPr="00D968BC">
        <w:t xml:space="preserve">Shingate P, Ravi V, Prasad A, Tay BH, Venkatesh B. 2020b. Chromosome-level genome assembly of the coastal horseshoe crab (tachypleus gigas). </w:t>
      </w:r>
      <w:r w:rsidRPr="00D968BC">
        <w:rPr>
          <w:i/>
        </w:rPr>
        <w:t>Mol Ecol Resour</w:t>
      </w:r>
      <w:r w:rsidRPr="00D968BC">
        <w:t>. 20:1748-1760.</w:t>
      </w:r>
    </w:p>
    <w:p w14:paraId="7274C139" w14:textId="77777777" w:rsidR="00D968BC" w:rsidRPr="00D968BC" w:rsidRDefault="00D968BC" w:rsidP="00D968BC">
      <w:pPr>
        <w:pStyle w:val="EndNoteBibliography"/>
        <w:spacing w:after="0"/>
        <w:ind w:left="720" w:hanging="720"/>
      </w:pPr>
      <w:r w:rsidRPr="00D968BC">
        <w:t xml:space="preserve">Shultz JW. 1990. Evolutionary morphology and phylogeny of arachnida. </w:t>
      </w:r>
      <w:r w:rsidRPr="00D968BC">
        <w:rPr>
          <w:i/>
        </w:rPr>
        <w:t>Cladistics</w:t>
      </w:r>
      <w:r w:rsidRPr="00D968BC">
        <w:t>. 6:1-38.</w:t>
      </w:r>
    </w:p>
    <w:p w14:paraId="33B00714" w14:textId="77777777" w:rsidR="00D968BC" w:rsidRPr="00D968BC" w:rsidRDefault="00D968BC" w:rsidP="00D968BC">
      <w:pPr>
        <w:pStyle w:val="EndNoteBibliography"/>
        <w:spacing w:after="0"/>
        <w:ind w:left="720" w:hanging="720"/>
      </w:pPr>
      <w:r w:rsidRPr="00D968BC">
        <w:t xml:space="preserve">Thomas GWC, Ather SH, Hahn MW. 2017. Gene-tree reconciliation with mul-trees to resolve polyploidy events. </w:t>
      </w:r>
      <w:r w:rsidRPr="00D968BC">
        <w:rPr>
          <w:i/>
        </w:rPr>
        <w:t>Syst Biol</w:t>
      </w:r>
      <w:r w:rsidRPr="00D968BC">
        <w:t>. 66:1007-1018.</w:t>
      </w:r>
    </w:p>
    <w:p w14:paraId="0DBC4970" w14:textId="77777777" w:rsidR="00D968BC" w:rsidRPr="00D968BC" w:rsidRDefault="00D968BC" w:rsidP="00D968BC">
      <w:pPr>
        <w:pStyle w:val="EndNoteBibliography"/>
        <w:spacing w:after="0"/>
        <w:ind w:left="720" w:hanging="720"/>
      </w:pPr>
      <w:r w:rsidRPr="00D968BC">
        <w:t xml:space="preserve">Thomas GWC, Dohmen E, Hughes DST, Murali SC, Poelchau M, Glastad K, Anstead CA, Ayoub NA, Batterham P, Bellair M, et al. 2020. Gene content evolution in the arthropods. </w:t>
      </w:r>
      <w:r w:rsidRPr="00D968BC">
        <w:rPr>
          <w:i/>
        </w:rPr>
        <w:t>Genome Biol</w:t>
      </w:r>
      <w:r w:rsidRPr="00D968BC">
        <w:t>. 21:15.</w:t>
      </w:r>
    </w:p>
    <w:p w14:paraId="1977FC93" w14:textId="77777777" w:rsidR="00D968BC" w:rsidRPr="00D968BC" w:rsidRDefault="00D968BC" w:rsidP="00D968BC">
      <w:pPr>
        <w:pStyle w:val="EndNoteBibliography"/>
        <w:spacing w:after="0"/>
        <w:ind w:left="720" w:hanging="720"/>
      </w:pPr>
      <w:r w:rsidRPr="00D968BC">
        <w:lastRenderedPageBreak/>
        <w:t xml:space="preserve">Van de Peer Y, Ashman TL, Soltis PS, Soltis DE. 2021. Polyploidy: An evolutionary and ecological force in stressful times. </w:t>
      </w:r>
      <w:r w:rsidRPr="00D968BC">
        <w:rPr>
          <w:i/>
        </w:rPr>
        <w:t>Plant Cell</w:t>
      </w:r>
      <w:r w:rsidRPr="00D968BC">
        <w:t>. 33:11-26.</w:t>
      </w:r>
    </w:p>
    <w:p w14:paraId="262620C0" w14:textId="77777777" w:rsidR="00D968BC" w:rsidRPr="00D968BC" w:rsidRDefault="00D968BC" w:rsidP="00D968BC">
      <w:pPr>
        <w:pStyle w:val="EndNoteBibliography"/>
        <w:spacing w:after="0"/>
        <w:ind w:left="720" w:hanging="720"/>
      </w:pPr>
      <w:r w:rsidRPr="00D968BC">
        <w:t xml:space="preserve">Wang Y, Tang H, Debarry JD, Tan X, Li J, Wang X, Lee TH, Jin H, Marler B, Guo H, et al. 2012. Mcscanx: A toolkit for detection and evolutionary analysis of gene synteny and collinearity. </w:t>
      </w:r>
      <w:r w:rsidRPr="00D968BC">
        <w:rPr>
          <w:i/>
        </w:rPr>
        <w:t>Nucleic Acids Res</w:t>
      </w:r>
      <w:r w:rsidRPr="00D968BC">
        <w:t>. 40:e49.</w:t>
      </w:r>
    </w:p>
    <w:p w14:paraId="6C949165" w14:textId="77777777" w:rsidR="00D968BC" w:rsidRPr="00D968BC" w:rsidRDefault="00D968BC" w:rsidP="00D968BC">
      <w:pPr>
        <w:pStyle w:val="EndNoteBibliography"/>
        <w:spacing w:after="0"/>
        <w:ind w:left="720" w:hanging="720"/>
      </w:pPr>
      <w:r w:rsidRPr="00D968BC">
        <w:t xml:space="preserve">Werth CR, Windham MD. 1991. A model for divergent, allopatric speciation of polyploid pteridophytes resulting from silencing of duplicate-gene expression. </w:t>
      </w:r>
      <w:r w:rsidRPr="00D968BC">
        <w:rPr>
          <w:i/>
        </w:rPr>
        <w:t>The American Naturalist</w:t>
      </w:r>
      <w:r w:rsidRPr="00D968BC">
        <w:t>. 137:515-526.</w:t>
      </w:r>
    </w:p>
    <w:p w14:paraId="6D264F32" w14:textId="77777777" w:rsidR="00D968BC" w:rsidRPr="00D968BC" w:rsidRDefault="00D968BC" w:rsidP="00D968BC">
      <w:pPr>
        <w:pStyle w:val="EndNoteBibliography"/>
        <w:spacing w:after="0"/>
        <w:ind w:left="720" w:hanging="720"/>
      </w:pPr>
      <w:r w:rsidRPr="00D968BC">
        <w:t xml:space="preserve">Weygoldt P, Paulus HF. 1979. Untersuchungen zur morphologie, taxonomie und phylogenie der chelicerata1 ii. Cladogramme und die entfaltung der chelicerata. </w:t>
      </w:r>
      <w:r w:rsidRPr="00D968BC">
        <w:rPr>
          <w:i/>
        </w:rPr>
        <w:t>Journal of Zoological Systematics and Evolutionary Research</w:t>
      </w:r>
      <w:r w:rsidRPr="00D968BC">
        <w:t>. 17:177-200.</w:t>
      </w:r>
    </w:p>
    <w:p w14:paraId="67BBFF7F" w14:textId="77777777" w:rsidR="00D968BC" w:rsidRPr="00D968BC" w:rsidRDefault="00D968BC" w:rsidP="00D968BC">
      <w:pPr>
        <w:pStyle w:val="EndNoteBibliography"/>
        <w:spacing w:after="0"/>
        <w:ind w:left="720" w:hanging="720"/>
      </w:pPr>
      <w:r w:rsidRPr="00D968BC">
        <w:t xml:space="preserve">Wolfe KH. 2001. Yesterday's polyploids and the mystery of diploidization. </w:t>
      </w:r>
      <w:r w:rsidRPr="00D968BC">
        <w:rPr>
          <w:i/>
        </w:rPr>
        <w:t>Nat Rev Genet</w:t>
      </w:r>
      <w:r w:rsidRPr="00D968BC">
        <w:t>. 2:333-341.</w:t>
      </w:r>
    </w:p>
    <w:p w14:paraId="78302C46" w14:textId="77777777" w:rsidR="00D968BC" w:rsidRPr="00D968BC" w:rsidRDefault="00D968BC" w:rsidP="00D968BC">
      <w:pPr>
        <w:pStyle w:val="EndNoteBibliography"/>
        <w:spacing w:after="0"/>
        <w:ind w:left="720" w:hanging="720"/>
      </w:pPr>
      <w:r w:rsidRPr="00D968BC">
        <w:t xml:space="preserve">Wolfe KH, Shields DC. 1997. Molecular evidence for an ancient duplication of the entire yeast genome. </w:t>
      </w:r>
      <w:r w:rsidRPr="00D968BC">
        <w:rPr>
          <w:i/>
        </w:rPr>
        <w:t>Nature</w:t>
      </w:r>
      <w:r w:rsidRPr="00D968BC">
        <w:t>. 387:708-713.</w:t>
      </w:r>
    </w:p>
    <w:p w14:paraId="2F3CC830" w14:textId="77777777" w:rsidR="00D968BC" w:rsidRPr="00D968BC" w:rsidRDefault="00D968BC" w:rsidP="00D968BC">
      <w:pPr>
        <w:pStyle w:val="EndNoteBibliography"/>
        <w:spacing w:after="0"/>
        <w:ind w:left="720" w:hanging="720"/>
      </w:pPr>
      <w:r w:rsidRPr="00D968BC">
        <w:t xml:space="preserve">Yan Z, Cao Z, Liu Y, Ogilvie HA, Nakhleh L. 2022. Maximum parsimony inference of phylogenetic networks in the presence of polyploid complexes. </w:t>
      </w:r>
      <w:r w:rsidRPr="00D968BC">
        <w:rPr>
          <w:i/>
        </w:rPr>
        <w:t>Syst Biol</w:t>
      </w:r>
      <w:r w:rsidRPr="00D968BC">
        <w:t>. 71:706-720.</w:t>
      </w:r>
    </w:p>
    <w:p w14:paraId="1A495D9C" w14:textId="77777777" w:rsidR="00D968BC" w:rsidRPr="00D968BC" w:rsidRDefault="00D968BC" w:rsidP="00D968BC">
      <w:pPr>
        <w:pStyle w:val="EndNoteBibliography"/>
        <w:ind w:left="720" w:hanging="720"/>
      </w:pPr>
      <w:r w:rsidRPr="00D968BC">
        <w:t xml:space="preserve">Yates AD, Allen J, Amode RM, Azov AG, Barba M, Becerra A, Bhai J, Campbell LI, Carbajo Martinez M, Chakiachvili M, et al. 2022. Ensembl genomes 2022: An expanding genome resource for non-vertebrates. </w:t>
      </w:r>
      <w:r w:rsidRPr="00D968BC">
        <w:rPr>
          <w:i/>
        </w:rPr>
        <w:t>Nucleic Acids Res</w:t>
      </w:r>
      <w:r w:rsidRPr="00D968BC">
        <w:t>. 50:D996-D1003.</w:t>
      </w:r>
    </w:p>
    <w:p w14:paraId="28874654" w14:textId="15CAA5DA" w:rsidR="00305711" w:rsidRDefault="009F6764" w:rsidP="000C0A20">
      <w:pPr>
        <w:pStyle w:val="EndNoteBibliography"/>
      </w:pPr>
      <w:r w:rsidRPr="00045C27">
        <w:rPr>
          <w:bCs w:val="0"/>
        </w:rPr>
        <w:fldChar w:fldCharType="end"/>
      </w:r>
    </w:p>
    <w:p w14:paraId="1684DC1C" w14:textId="5276F6BB"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ahn, Matthew" w:date="2023-09-25T10:52:00Z" w:initials="MH">
    <w:p w14:paraId="3F2AEE2E" w14:textId="77777777" w:rsidR="008A2FFA" w:rsidRDefault="008A2FFA" w:rsidP="00DB5456">
      <w:r>
        <w:rPr>
          <w:rStyle w:val="CommentReference"/>
        </w:rPr>
        <w:annotationRef/>
      </w:r>
      <w:r>
        <w:rPr>
          <w:color w:val="000000"/>
          <w:sz w:val="20"/>
          <w:szCs w:val="20"/>
        </w:rPr>
        <w:t>I like this slightly updated one</w:t>
      </w:r>
    </w:p>
  </w:comment>
  <w:comment w:id="61" w:author="Thomas, Gregg" w:date="2023-09-13T12:23:00Z" w:initials="TG">
    <w:p w14:paraId="0F7A103E" w14:textId="45DA2688" w:rsidR="00E168C0" w:rsidRDefault="00E168C0" w:rsidP="0046646F">
      <w:pPr>
        <w:pStyle w:val="CommentText"/>
      </w:pPr>
      <w:r>
        <w:rPr>
          <w:rStyle w:val="CommentReference"/>
        </w:rPr>
        <w:annotationRef/>
      </w:r>
      <w:r>
        <w:t>Not sure we need this since we don't talk about auto vs allo in our study</w:t>
      </w:r>
    </w:p>
  </w:comment>
  <w:comment w:id="82" w:author="Thomas, Gregg" w:date="2023-09-15T15:09:00Z" w:initials="TG">
    <w:p w14:paraId="009555FB" w14:textId="77777777" w:rsidR="00D968BC" w:rsidRDefault="00D968BC" w:rsidP="00772CAD">
      <w:pPr>
        <w:pStyle w:val="CommentText"/>
      </w:pPr>
      <w:r>
        <w:rPr>
          <w:rStyle w:val="CommentReference"/>
        </w:rPr>
        <w:annotationRef/>
      </w:r>
      <w:r>
        <w:t>Likely?</w:t>
      </w:r>
    </w:p>
  </w:comment>
  <w:comment w:id="96" w:author="Thomas, Gregg" w:date="2023-09-13T15:41:00Z" w:initials="TG">
    <w:p w14:paraId="79992F34" w14:textId="13D6A547" w:rsidR="00C06165" w:rsidRDefault="00C06165" w:rsidP="008F0A79">
      <w:pPr>
        <w:pStyle w:val="CommentText"/>
      </w:pPr>
      <w:r>
        <w:rPr>
          <w:rStyle w:val="CommentReference"/>
        </w:rPr>
        <w:annotationRef/>
      </w:r>
      <w:r>
        <w:t>Best citations for these methods?</w:t>
      </w:r>
    </w:p>
  </w:comment>
  <w:comment w:id="116" w:author="Thomas, Gregg" w:date="2023-09-15T15:09:00Z" w:initials="TG">
    <w:p w14:paraId="2C8F51CA" w14:textId="77777777" w:rsidR="00D968BC" w:rsidRDefault="00D968BC" w:rsidP="00D15897">
      <w:pPr>
        <w:pStyle w:val="CommentText"/>
      </w:pPr>
      <w:r>
        <w:rPr>
          <w:rStyle w:val="CommentReference"/>
        </w:rPr>
        <w:annotationRef/>
      </w:r>
      <w:r>
        <w:t>I don't know if/when this should be capitalized</w:t>
      </w:r>
    </w:p>
  </w:comment>
  <w:comment w:id="117" w:author="Hahn, Matthew" w:date="2023-09-25T11:14:00Z" w:initials="MH">
    <w:p w14:paraId="6136B06D" w14:textId="77777777" w:rsidR="00F83AC9" w:rsidRDefault="00F83AC9" w:rsidP="00324F1E">
      <w:r>
        <w:rPr>
          <w:rStyle w:val="CommentReference"/>
        </w:rPr>
        <w:annotationRef/>
      </w:r>
      <w:r>
        <w:rPr>
          <w:color w:val="000000"/>
          <w:sz w:val="20"/>
          <w:szCs w:val="20"/>
        </w:rPr>
        <w:t>I would just go with unitalicized “Hox" throughout</w:t>
      </w:r>
    </w:p>
  </w:comment>
  <w:comment w:id="124" w:author="Thomas, Gregg [2]" w:date="2023-08-21T11:39:00Z" w:initials="TG">
    <w:p w14:paraId="0BE0743E" w14:textId="17E3CC5A" w:rsidR="00264587" w:rsidRDefault="00264587" w:rsidP="001D52E1">
      <w:pPr>
        <w:pStyle w:val="CommentText"/>
      </w:pPr>
      <w:r>
        <w:rPr>
          <w:rStyle w:val="CommentReference"/>
        </w:rPr>
        <w:annotationRef/>
      </w:r>
      <w:r>
        <w:t>More criticisms etc.</w:t>
      </w:r>
    </w:p>
  </w:comment>
  <w:comment w:id="144" w:author="Thomas, Gregg" w:date="2023-09-15T15:14:00Z" w:initials="TG">
    <w:p w14:paraId="13D503DB" w14:textId="77777777" w:rsidR="001F32C6" w:rsidRDefault="001F32C6" w:rsidP="00344758">
      <w:pPr>
        <w:pStyle w:val="CommentText"/>
      </w:pPr>
      <w:r>
        <w:rPr>
          <w:rStyle w:val="CommentReference"/>
        </w:rPr>
        <w:annotationRef/>
      </w:r>
      <w:r>
        <w:t>Does "chelicerate" need to be capitalized, or only the more formal "Chelicerata"?</w:t>
      </w:r>
    </w:p>
  </w:comment>
  <w:comment w:id="145" w:author="Hahn, Matthew" w:date="2023-09-25T11:17:00Z" w:initials="MH">
    <w:p w14:paraId="5AB70373" w14:textId="77777777" w:rsidR="008B3D5D" w:rsidRDefault="008B3D5D" w:rsidP="00EF18FC">
      <w:r>
        <w:rPr>
          <w:rStyle w:val="CommentReference"/>
        </w:rPr>
        <w:annotationRef/>
      </w:r>
      <w:r>
        <w:rPr>
          <w:color w:val="000000"/>
          <w:sz w:val="20"/>
          <w:szCs w:val="20"/>
        </w:rPr>
        <w:t>I think this is fine</w:t>
      </w:r>
    </w:p>
  </w:comment>
  <w:comment w:id="146" w:author="Thomas, Gregg [2]" w:date="2023-08-21T15:19:00Z" w:initials="TG">
    <w:p w14:paraId="30FF5C22" w14:textId="60319FA3" w:rsidR="009B27B7" w:rsidRDefault="009B27B7" w:rsidP="00D50218">
      <w:pPr>
        <w:pStyle w:val="CommentText"/>
      </w:pPr>
      <w:r>
        <w:rPr>
          <w:rStyle w:val="CommentReference"/>
        </w:rPr>
        <w:annotationRef/>
      </w:r>
      <w:r>
        <w:t>Need a better word than "traditional" to describe this tree.</w:t>
      </w:r>
    </w:p>
  </w:comment>
  <w:comment w:id="147" w:author="Hahn, Matthew" w:date="2023-09-25T11:18:00Z" w:initials="MH">
    <w:p w14:paraId="794C9F3C" w14:textId="77777777" w:rsidR="0035763D" w:rsidRDefault="0035763D" w:rsidP="0048250A">
      <w:r>
        <w:rPr>
          <w:rStyle w:val="CommentReference"/>
        </w:rPr>
        <w:annotationRef/>
      </w:r>
      <w:r>
        <w:rPr>
          <w:color w:val="000000"/>
          <w:sz w:val="20"/>
          <w:szCs w:val="20"/>
        </w:rPr>
        <w:t>I actually like it here.</w:t>
      </w:r>
    </w:p>
  </w:comment>
  <w:comment w:id="172" w:author="Thomas, Gregg" w:date="2023-09-14T16:08:00Z" w:initials="TG">
    <w:p w14:paraId="5B2930AE" w14:textId="1326E005" w:rsidR="00EF4C3C" w:rsidRDefault="00436AAE" w:rsidP="00870BCF">
      <w:pPr>
        <w:pStyle w:val="CommentText"/>
      </w:pPr>
      <w:r>
        <w:rPr>
          <w:rStyle w:val="CommentReference"/>
        </w:rPr>
        <w:annotationRef/>
      </w:r>
      <w:r w:rsidR="00EF4C3C">
        <w:t>Should I list all samples in the text? Or a table in the main text as opposed to just the supplemental spreadsheet?</w:t>
      </w:r>
    </w:p>
  </w:comment>
  <w:comment w:id="173" w:author="Hahn, Matthew" w:date="2023-09-25T11:19:00Z" w:initials="MH">
    <w:p w14:paraId="49700630" w14:textId="77777777" w:rsidR="008911F5" w:rsidRDefault="008911F5" w:rsidP="00123F07">
      <w:r>
        <w:rPr>
          <w:rStyle w:val="CommentReference"/>
        </w:rPr>
        <w:annotationRef/>
      </w:r>
      <w:r>
        <w:rPr>
          <w:color w:val="000000"/>
          <w:sz w:val="20"/>
          <w:szCs w:val="20"/>
        </w:rPr>
        <w:t>Supplemental table is good</w:t>
      </w:r>
    </w:p>
  </w:comment>
  <w:comment w:id="174" w:author="Hahn, Matthew" w:date="2023-09-25T11:21:00Z" w:initials="MH">
    <w:p w14:paraId="06EB20B9" w14:textId="77777777" w:rsidR="00800955" w:rsidRDefault="00800955" w:rsidP="00CD33BE">
      <w:r>
        <w:rPr>
          <w:rStyle w:val="CommentReference"/>
        </w:rPr>
        <w:annotationRef/>
      </w:r>
      <w:r>
        <w:rPr>
          <w:color w:val="000000"/>
          <w:sz w:val="20"/>
          <w:szCs w:val="20"/>
        </w:rPr>
        <w:t>May need a “cartoon” tree that shows this groups, and maybe highlights the different species trees used.</w:t>
      </w:r>
    </w:p>
  </w:comment>
  <w:comment w:id="175" w:author="Thomas, Gregg [2]" w:date="2023-08-09T11:54:00Z" w:initials="TG">
    <w:p w14:paraId="2C8CED80" w14:textId="763C622F" w:rsidR="003A461E" w:rsidRDefault="003A461E" w:rsidP="00D05D68">
      <w:pPr>
        <w:pStyle w:val="CommentText"/>
      </w:pPr>
      <w:r>
        <w:rPr>
          <w:rStyle w:val="CommentReference"/>
        </w:rPr>
        <w:annotationRef/>
      </w:r>
      <w:r>
        <w:t>Probably a supp fig or table for this</w:t>
      </w:r>
    </w:p>
  </w:comment>
  <w:comment w:id="190" w:author="Hahn, Matthew" w:date="2023-09-25T11:25:00Z" w:initials="MH">
    <w:p w14:paraId="52DF479C" w14:textId="77777777" w:rsidR="00D51619" w:rsidRDefault="00D51619" w:rsidP="00162D4B">
      <w:r>
        <w:rPr>
          <w:rStyle w:val="CommentReference"/>
        </w:rPr>
        <w:annotationRef/>
      </w:r>
      <w:r>
        <w:rPr>
          <w:color w:val="000000"/>
          <w:sz w:val="20"/>
          <w:szCs w:val="20"/>
        </w:rPr>
        <w:t>where does this number come from? In the previous section we seemed to end on 17+2=19.</w:t>
      </w:r>
    </w:p>
  </w:comment>
  <w:comment w:id="193" w:author="Hahn, Matthew" w:date="2023-09-25T11:26:00Z" w:initials="MH">
    <w:p w14:paraId="24298788" w14:textId="77777777" w:rsidR="00D51619" w:rsidRDefault="00D51619" w:rsidP="00B73CF8">
      <w:r>
        <w:rPr>
          <w:rStyle w:val="CommentReference"/>
        </w:rPr>
        <w:annotationRef/>
      </w:r>
      <w:r>
        <w:rPr>
          <w:color w:val="000000"/>
          <w:sz w:val="20"/>
          <w:szCs w:val="20"/>
        </w:rPr>
        <w:t>Nah.</w:t>
      </w:r>
    </w:p>
  </w:comment>
  <w:comment w:id="232" w:author="Hahn, Matthew" w:date="2023-09-25T11:31:00Z" w:initials="MH">
    <w:p w14:paraId="752D710E" w14:textId="77777777" w:rsidR="00817260" w:rsidRDefault="00817260" w:rsidP="00A84D47">
      <w:r>
        <w:rPr>
          <w:rStyle w:val="CommentReference"/>
        </w:rPr>
        <w:annotationRef/>
      </w:r>
      <w:r>
        <w:rPr>
          <w:color w:val="000000"/>
          <w:sz w:val="20"/>
          <w:szCs w:val="20"/>
        </w:rPr>
        <w:t>this would be in the cartoon</w:t>
      </w:r>
    </w:p>
  </w:comment>
  <w:comment w:id="237" w:author="Thomas, Gregg" w:date="2023-09-14T16:34:00Z" w:initials="TG">
    <w:p w14:paraId="3BFD9F05" w14:textId="6945CBB0" w:rsidR="00493016" w:rsidRDefault="004C398C" w:rsidP="0052710E">
      <w:pPr>
        <w:pStyle w:val="CommentText"/>
      </w:pPr>
      <w:r>
        <w:rPr>
          <w:rStyle w:val="CommentReference"/>
        </w:rPr>
        <w:annotationRef/>
      </w:r>
      <w:r w:rsidR="00493016">
        <w:t>Is 21 correct? I thought we had 18 chelicerates (one excluded from GRAMPA analysis) + 2 insect outgroups</w:t>
      </w:r>
    </w:p>
  </w:comment>
  <w:comment w:id="238" w:author="Thomas, Gregg [2]" w:date="2023-08-18T15:47:00Z" w:initials="TG">
    <w:p w14:paraId="520B718A" w14:textId="78556BE0" w:rsidR="0005377D" w:rsidRDefault="0005377D" w:rsidP="00783F1B">
      <w:pPr>
        <w:pStyle w:val="CommentText"/>
      </w:pPr>
      <w:r>
        <w:rPr>
          <w:rStyle w:val="CommentReference"/>
        </w:rPr>
        <w:annotationRef/>
      </w:r>
      <w:r>
        <w:t>So this is based on protein sequences?</w:t>
      </w:r>
    </w:p>
  </w:comment>
  <w:comment w:id="239"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240" w:author="Thomas, Gregg" w:date="2023-09-15T15:12:00Z" w:initials="TG">
    <w:p w14:paraId="5408CBDE" w14:textId="77777777" w:rsidR="00D968BC" w:rsidRDefault="00D968BC" w:rsidP="009B1D39">
      <w:pPr>
        <w:pStyle w:val="CommentText"/>
      </w:pPr>
      <w:r>
        <w:rPr>
          <w:rStyle w:val="CommentReference"/>
        </w:rPr>
        <w:annotationRef/>
      </w:r>
      <w:r>
        <w:t>Does it show any different patterns than what we see now, with syntenic blocks only showing up in some of the horseshoe crabs?</w:t>
      </w:r>
    </w:p>
  </w:comment>
  <w:comment w:id="243" w:author="Thomas, Gregg [2]" w:date="2023-08-18T15:47:00Z" w:initials="TG">
    <w:p w14:paraId="3E24C3B8" w14:textId="5E7A3C79" w:rsidR="0005377D" w:rsidRDefault="0005377D" w:rsidP="00757057">
      <w:pPr>
        <w:pStyle w:val="CommentText"/>
      </w:pPr>
      <w:r>
        <w:rPr>
          <w:rStyle w:val="CommentReference"/>
        </w:rPr>
        <w:annotationRef/>
      </w:r>
      <w:r>
        <w:t>Or is there some algorithmic scoring for these signatures?</w:t>
      </w:r>
    </w:p>
  </w:comment>
  <w:comment w:id="245" w:author="Michael Thomas William McKibben" w:date="2023-05-23T18:00:00Z" w:initials="">
    <w:p w14:paraId="3C4F064B" w14:textId="45DA7C15"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246"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244" w:author="Thomas, Gregg" w:date="2023-09-15T10:10:00Z" w:initials="TG">
    <w:p w14:paraId="777EF98A" w14:textId="77777777" w:rsidR="00EF4C3C" w:rsidRDefault="00EF4C3C" w:rsidP="003D0D0A">
      <w:pPr>
        <w:pStyle w:val="CommentText"/>
      </w:pPr>
      <w:r>
        <w:rPr>
          <w:rStyle w:val="CommentReference"/>
        </w:rPr>
        <w:annotationRef/>
      </w:r>
      <w:r>
        <w:t>I wasn't sure if we were going to include anything about the Hox genes. What does everyone think?</w:t>
      </w:r>
    </w:p>
  </w:comment>
  <w:comment w:id="254" w:author="Hahn, Matthew" w:date="2023-09-25T11:37:00Z" w:initials="MH">
    <w:p w14:paraId="0A237CB6" w14:textId="77777777" w:rsidR="00EB0C56" w:rsidRDefault="00EB0C56" w:rsidP="00957B70">
      <w:r>
        <w:rPr>
          <w:rStyle w:val="CommentReference"/>
        </w:rPr>
        <w:annotationRef/>
      </w:r>
      <w:r>
        <w:rPr>
          <w:color w:val="000000"/>
          <w:sz w:val="20"/>
          <w:szCs w:val="20"/>
        </w:rPr>
        <w:t>Isn’t it more than this? I thought we used the set of trees pre-rooting for this step. (Need to clarify Methods if not.)</w:t>
      </w:r>
    </w:p>
  </w:comment>
  <w:comment w:id="279" w:author="Hahn, Matthew" w:date="2023-09-25T11:42:00Z" w:initials="MH">
    <w:p w14:paraId="081A572E" w14:textId="77777777" w:rsidR="00441CA3" w:rsidRDefault="00441CA3" w:rsidP="00AC6D74">
      <w:r>
        <w:rPr>
          <w:rStyle w:val="CommentReference"/>
        </w:rPr>
        <w:annotationRef/>
      </w:r>
      <w:r>
        <w:rPr>
          <w:sz w:val="20"/>
          <w:szCs w:val="20"/>
        </w:rPr>
        <w:t>we have not really explained this terminology. Can we say this more simply?</w:t>
      </w:r>
    </w:p>
    <w:p w14:paraId="758F3D00" w14:textId="77777777" w:rsidR="00441CA3" w:rsidRDefault="00441CA3" w:rsidP="00AC6D74"/>
    <w:p w14:paraId="5D13B770" w14:textId="77777777" w:rsidR="00441CA3" w:rsidRDefault="00441CA3" w:rsidP="00AC6D74">
      <w:r>
        <w:rPr>
          <w:sz w:val="20"/>
          <w:szCs w:val="20"/>
        </w:rPr>
        <w:t>(Also, I would prefer we stay away from “reticulate” to describe what GRAMPA is doing.)</w:t>
      </w:r>
    </w:p>
  </w:comment>
  <w:comment w:id="284" w:author="Hahn, Matthew" w:date="2023-09-25T11:43:00Z" w:initials="MH">
    <w:p w14:paraId="2869BADD" w14:textId="77777777" w:rsidR="00855CC4" w:rsidRDefault="00441CA3" w:rsidP="00356925">
      <w:r>
        <w:rPr>
          <w:rStyle w:val="CommentReference"/>
        </w:rPr>
        <w:annotationRef/>
      </w:r>
      <w:r w:rsidR="00855CC4">
        <w:rPr>
          <w:sz w:val="20"/>
          <w:szCs w:val="20"/>
        </w:rPr>
        <w:t>which? I think I’m unclear on what the different figures show. or are we just pointing to the hypothesized WGD here?</w:t>
      </w:r>
    </w:p>
  </w:comment>
  <w:comment w:id="319" w:author="Thomas, Gregg [2]" w:date="2023-08-18T16:08:00Z" w:initials="TG">
    <w:p w14:paraId="787B21A1" w14:textId="34AD6914" w:rsidR="003D4264" w:rsidRDefault="003D4264" w:rsidP="001555C1">
      <w:pPr>
        <w:pStyle w:val="CommentText"/>
      </w:pPr>
      <w:r>
        <w:rPr>
          <w:rStyle w:val="CommentReference"/>
        </w:rPr>
        <w:annotationRef/>
      </w:r>
      <w:r>
        <w:t>Probably a figure with the dotplots and ks distributions from these species and maybe one spider to contrast. The rest available as supplement.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AEE2E" w15:done="0"/>
  <w15:commentEx w15:paraId="0F7A103E" w15:done="0"/>
  <w15:commentEx w15:paraId="009555FB" w15:done="0"/>
  <w15:commentEx w15:paraId="79992F34" w15:done="1"/>
  <w15:commentEx w15:paraId="2C8F51CA" w15:done="0"/>
  <w15:commentEx w15:paraId="6136B06D" w15:paraIdParent="2C8F51CA" w15:done="0"/>
  <w15:commentEx w15:paraId="0BE0743E" w15:done="0"/>
  <w15:commentEx w15:paraId="13D503DB" w15:done="0"/>
  <w15:commentEx w15:paraId="5AB70373" w15:paraIdParent="13D503DB" w15:done="0"/>
  <w15:commentEx w15:paraId="30FF5C22" w15:done="0"/>
  <w15:commentEx w15:paraId="794C9F3C" w15:paraIdParent="30FF5C22" w15:done="0"/>
  <w15:commentEx w15:paraId="5B2930AE" w15:done="0"/>
  <w15:commentEx w15:paraId="49700630" w15:paraIdParent="5B2930AE" w15:done="0"/>
  <w15:commentEx w15:paraId="06EB20B9" w15:done="0"/>
  <w15:commentEx w15:paraId="2C8CED80" w15:done="0"/>
  <w15:commentEx w15:paraId="52DF479C" w15:done="0"/>
  <w15:commentEx w15:paraId="24298788" w15:done="0"/>
  <w15:commentEx w15:paraId="752D710E" w15:done="0"/>
  <w15:commentEx w15:paraId="3BFD9F05" w15:done="0"/>
  <w15:commentEx w15:paraId="520B718A" w15:done="0"/>
  <w15:commentEx w15:paraId="62F977C3" w15:done="0"/>
  <w15:commentEx w15:paraId="5408CBDE" w15:paraIdParent="62F977C3" w15:done="0"/>
  <w15:commentEx w15:paraId="3E24C3B8" w15:done="0"/>
  <w15:commentEx w15:paraId="3C4F064B" w15:done="0"/>
  <w15:commentEx w15:paraId="3EB13C78" w15:done="1"/>
  <w15:commentEx w15:paraId="777EF98A" w15:done="0"/>
  <w15:commentEx w15:paraId="0A237CB6" w15:done="0"/>
  <w15:commentEx w15:paraId="5D13B770" w15:done="0"/>
  <w15:commentEx w15:paraId="2869BADD" w15:done="0"/>
  <w15:commentEx w15:paraId="787B2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222496" w16cex:dateUtc="2023-09-25T08:52:00Z"/>
  <w16cex:commentExtensible w16cex:durableId="161F784A" w16cex:dateUtc="2023-09-13T16:23:00Z"/>
  <w16cex:commentExtensible w16cex:durableId="19129EAC" w16cex:dateUtc="2023-09-15T19:09:00Z"/>
  <w16cex:commentExtensible w16cex:durableId="5F0DD618" w16cex:dateUtc="2023-09-13T19:41:00Z"/>
  <w16cex:commentExtensible w16cex:durableId="482011A0" w16cex:dateUtc="2023-09-15T19:09:00Z"/>
  <w16cex:commentExtensible w16cex:durableId="73941B2F" w16cex:dateUtc="2023-09-25T09:14:00Z"/>
  <w16cex:commentExtensible w16cex:durableId="288DCB5C" w16cex:dateUtc="2023-08-21T15:39:00Z"/>
  <w16cex:commentExtensible w16cex:durableId="57F5F76D" w16cex:dateUtc="2023-09-15T19:14:00Z"/>
  <w16cex:commentExtensible w16cex:durableId="6B459197" w16cex:dateUtc="2023-09-25T09:17:00Z"/>
  <w16cex:commentExtensible w16cex:durableId="288DFF10" w16cex:dateUtc="2023-08-21T19:19:00Z"/>
  <w16cex:commentExtensible w16cex:durableId="5623F488" w16cex:dateUtc="2023-09-25T09:18:00Z"/>
  <w16cex:commentExtensible w16cex:durableId="239FEF78" w16cex:dateUtc="2023-09-14T20:08:00Z"/>
  <w16cex:commentExtensible w16cex:durableId="23CE65CD" w16cex:dateUtc="2023-09-25T09:19:00Z"/>
  <w16cex:commentExtensible w16cex:durableId="0B1D68C8" w16cex:dateUtc="2023-09-25T09:21:00Z"/>
  <w16cex:commentExtensible w16cex:durableId="287DFCFE" w16cex:dateUtc="2023-08-09T15:54:00Z"/>
  <w16cex:commentExtensible w16cex:durableId="37B98757" w16cex:dateUtc="2023-09-25T09:25:00Z"/>
  <w16cex:commentExtensible w16cex:durableId="4EEE44F4" w16cex:dateUtc="2023-09-25T09:26:00Z"/>
  <w16cex:commentExtensible w16cex:durableId="5810266A" w16cex:dateUtc="2023-09-25T09:31:00Z"/>
  <w16cex:commentExtensible w16cex:durableId="34D35FF7" w16cex:dateUtc="2023-09-14T20:34:00Z"/>
  <w16cex:commentExtensible w16cex:durableId="288A10F9" w16cex:dateUtc="2023-08-18T19:47:00Z"/>
  <w16cex:commentExtensible w16cex:durableId="287DECE6" w16cex:dateUtc="2023-08-09T14:45:00Z"/>
  <w16cex:commentExtensible w16cex:durableId="793C040F" w16cex:dateUtc="2023-09-15T19:12:00Z"/>
  <w16cex:commentExtensible w16cex:durableId="288A110E" w16cex:dateUtc="2023-08-18T19:47:00Z"/>
  <w16cex:commentExtensible w16cex:durableId="287DECE8" w16cex:dateUtc="2023-08-09T14:45:00Z"/>
  <w16cex:commentExtensible w16cex:durableId="287DECE9" w16cex:dateUtc="2023-08-09T14:45:00Z"/>
  <w16cex:commentExtensible w16cex:durableId="78D573BD" w16cex:dateUtc="2023-09-15T14:10:00Z"/>
  <w16cex:commentExtensible w16cex:durableId="382E3EC9" w16cex:dateUtc="2023-09-25T09:37:00Z"/>
  <w16cex:commentExtensible w16cex:durableId="2544CA60" w16cex:dateUtc="2023-09-25T09:42:00Z"/>
  <w16cex:commentExtensible w16cex:durableId="041F354C" w16cex:dateUtc="2023-09-25T09:43:00Z"/>
  <w16cex:commentExtensible w16cex:durableId="288A1601" w16cex:dateUtc="2023-08-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AEE2E" w16cid:durableId="5A222496"/>
  <w16cid:commentId w16cid:paraId="0F7A103E" w16cid:durableId="161F784A"/>
  <w16cid:commentId w16cid:paraId="009555FB" w16cid:durableId="19129EAC"/>
  <w16cid:commentId w16cid:paraId="79992F34" w16cid:durableId="5F0DD618"/>
  <w16cid:commentId w16cid:paraId="2C8F51CA" w16cid:durableId="482011A0"/>
  <w16cid:commentId w16cid:paraId="6136B06D" w16cid:durableId="73941B2F"/>
  <w16cid:commentId w16cid:paraId="0BE0743E" w16cid:durableId="288DCB5C"/>
  <w16cid:commentId w16cid:paraId="13D503DB" w16cid:durableId="57F5F76D"/>
  <w16cid:commentId w16cid:paraId="5AB70373" w16cid:durableId="6B459197"/>
  <w16cid:commentId w16cid:paraId="30FF5C22" w16cid:durableId="288DFF10"/>
  <w16cid:commentId w16cid:paraId="794C9F3C" w16cid:durableId="5623F488"/>
  <w16cid:commentId w16cid:paraId="5B2930AE" w16cid:durableId="239FEF78"/>
  <w16cid:commentId w16cid:paraId="49700630" w16cid:durableId="23CE65CD"/>
  <w16cid:commentId w16cid:paraId="06EB20B9" w16cid:durableId="0B1D68C8"/>
  <w16cid:commentId w16cid:paraId="2C8CED80" w16cid:durableId="287DFCFE"/>
  <w16cid:commentId w16cid:paraId="52DF479C" w16cid:durableId="37B98757"/>
  <w16cid:commentId w16cid:paraId="24298788" w16cid:durableId="4EEE44F4"/>
  <w16cid:commentId w16cid:paraId="752D710E" w16cid:durableId="5810266A"/>
  <w16cid:commentId w16cid:paraId="3BFD9F05" w16cid:durableId="34D35FF7"/>
  <w16cid:commentId w16cid:paraId="520B718A" w16cid:durableId="288A10F9"/>
  <w16cid:commentId w16cid:paraId="62F977C3" w16cid:durableId="287DECE6"/>
  <w16cid:commentId w16cid:paraId="5408CBDE" w16cid:durableId="793C040F"/>
  <w16cid:commentId w16cid:paraId="3E24C3B8" w16cid:durableId="288A110E"/>
  <w16cid:commentId w16cid:paraId="3C4F064B" w16cid:durableId="287DECE8"/>
  <w16cid:commentId w16cid:paraId="3EB13C78" w16cid:durableId="287DECE9"/>
  <w16cid:commentId w16cid:paraId="777EF98A" w16cid:durableId="78D573BD"/>
  <w16cid:commentId w16cid:paraId="0A237CB6" w16cid:durableId="382E3EC9"/>
  <w16cid:commentId w16cid:paraId="5D13B770" w16cid:durableId="2544CA60"/>
  <w16cid:commentId w16cid:paraId="2869BADD" w16cid:durableId="041F354C"/>
  <w16cid:commentId w16cid:paraId="787B21A1" w16cid:durableId="288A1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4&lt;/item&gt;&lt;item&gt;6&lt;/item&gt;&lt;item&gt;7&lt;/item&gt;&lt;item&gt;8&lt;/item&gt;&lt;item&gt;9&lt;/item&gt;&lt;item&gt;11&lt;/item&gt;&lt;item&gt;12&lt;/item&gt;&lt;item&gt;14&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C93A8D"/>
    <w:rsid w:val="00004C00"/>
    <w:rsid w:val="00022059"/>
    <w:rsid w:val="00045C27"/>
    <w:rsid w:val="0004634E"/>
    <w:rsid w:val="00052714"/>
    <w:rsid w:val="0005377D"/>
    <w:rsid w:val="0006499B"/>
    <w:rsid w:val="00080E4A"/>
    <w:rsid w:val="000818AE"/>
    <w:rsid w:val="000918C5"/>
    <w:rsid w:val="000A527F"/>
    <w:rsid w:val="000A69B8"/>
    <w:rsid w:val="000C0A20"/>
    <w:rsid w:val="000D60CD"/>
    <w:rsid w:val="00146E5C"/>
    <w:rsid w:val="00150AC7"/>
    <w:rsid w:val="0015274E"/>
    <w:rsid w:val="0016317D"/>
    <w:rsid w:val="00166F32"/>
    <w:rsid w:val="0017412E"/>
    <w:rsid w:val="001939DD"/>
    <w:rsid w:val="001C0430"/>
    <w:rsid w:val="001C1256"/>
    <w:rsid w:val="001F32C6"/>
    <w:rsid w:val="00212E38"/>
    <w:rsid w:val="0023619F"/>
    <w:rsid w:val="00247752"/>
    <w:rsid w:val="00255733"/>
    <w:rsid w:val="00256988"/>
    <w:rsid w:val="00261F0B"/>
    <w:rsid w:val="00264587"/>
    <w:rsid w:val="0028456E"/>
    <w:rsid w:val="0029599B"/>
    <w:rsid w:val="002B497E"/>
    <w:rsid w:val="002C1620"/>
    <w:rsid w:val="002F50C1"/>
    <w:rsid w:val="002F536E"/>
    <w:rsid w:val="002F566D"/>
    <w:rsid w:val="00305711"/>
    <w:rsid w:val="00311706"/>
    <w:rsid w:val="0033456E"/>
    <w:rsid w:val="0035763D"/>
    <w:rsid w:val="0036365C"/>
    <w:rsid w:val="003878D6"/>
    <w:rsid w:val="003913C4"/>
    <w:rsid w:val="003A461E"/>
    <w:rsid w:val="003B4E49"/>
    <w:rsid w:val="003D4264"/>
    <w:rsid w:val="004113AE"/>
    <w:rsid w:val="004140D6"/>
    <w:rsid w:val="00436AAE"/>
    <w:rsid w:val="00441CA3"/>
    <w:rsid w:val="00487E2D"/>
    <w:rsid w:val="00493016"/>
    <w:rsid w:val="004C1F6F"/>
    <w:rsid w:val="004C398C"/>
    <w:rsid w:val="004D05B3"/>
    <w:rsid w:val="004E79D0"/>
    <w:rsid w:val="004F515F"/>
    <w:rsid w:val="00567BAA"/>
    <w:rsid w:val="00581B38"/>
    <w:rsid w:val="00597BD9"/>
    <w:rsid w:val="00597E14"/>
    <w:rsid w:val="005B2B4A"/>
    <w:rsid w:val="005C5CE8"/>
    <w:rsid w:val="005D6415"/>
    <w:rsid w:val="005D72D1"/>
    <w:rsid w:val="005E3A79"/>
    <w:rsid w:val="005E6772"/>
    <w:rsid w:val="005F4440"/>
    <w:rsid w:val="005F481D"/>
    <w:rsid w:val="00641F7C"/>
    <w:rsid w:val="006606EB"/>
    <w:rsid w:val="006640D9"/>
    <w:rsid w:val="00682CCB"/>
    <w:rsid w:val="006853D6"/>
    <w:rsid w:val="0069097A"/>
    <w:rsid w:val="00696D6C"/>
    <w:rsid w:val="006F1408"/>
    <w:rsid w:val="006F25A2"/>
    <w:rsid w:val="006F5463"/>
    <w:rsid w:val="006F72CC"/>
    <w:rsid w:val="00701F4A"/>
    <w:rsid w:val="007209A9"/>
    <w:rsid w:val="007441A5"/>
    <w:rsid w:val="00755AEA"/>
    <w:rsid w:val="00756FF8"/>
    <w:rsid w:val="007621DA"/>
    <w:rsid w:val="007B0596"/>
    <w:rsid w:val="007C6B91"/>
    <w:rsid w:val="007D5C7E"/>
    <w:rsid w:val="007F4959"/>
    <w:rsid w:val="007F7ED6"/>
    <w:rsid w:val="00800955"/>
    <w:rsid w:val="0081260E"/>
    <w:rsid w:val="00817260"/>
    <w:rsid w:val="00827E5A"/>
    <w:rsid w:val="00844C75"/>
    <w:rsid w:val="00855CC4"/>
    <w:rsid w:val="0085774B"/>
    <w:rsid w:val="00862E2C"/>
    <w:rsid w:val="00874183"/>
    <w:rsid w:val="008911F5"/>
    <w:rsid w:val="00893819"/>
    <w:rsid w:val="0089399A"/>
    <w:rsid w:val="008A0FFC"/>
    <w:rsid w:val="008A2FFA"/>
    <w:rsid w:val="008B3D5D"/>
    <w:rsid w:val="008D5C18"/>
    <w:rsid w:val="008E262B"/>
    <w:rsid w:val="0090134E"/>
    <w:rsid w:val="009025BB"/>
    <w:rsid w:val="009169FD"/>
    <w:rsid w:val="009A1E1D"/>
    <w:rsid w:val="009B27B7"/>
    <w:rsid w:val="009D6C75"/>
    <w:rsid w:val="009E2729"/>
    <w:rsid w:val="009E6D12"/>
    <w:rsid w:val="009E7BFE"/>
    <w:rsid w:val="009F6764"/>
    <w:rsid w:val="00A0509B"/>
    <w:rsid w:val="00A21335"/>
    <w:rsid w:val="00A92361"/>
    <w:rsid w:val="00AD24DF"/>
    <w:rsid w:val="00AD6478"/>
    <w:rsid w:val="00AF5E1B"/>
    <w:rsid w:val="00B05D20"/>
    <w:rsid w:val="00B11681"/>
    <w:rsid w:val="00B20C86"/>
    <w:rsid w:val="00B24A7E"/>
    <w:rsid w:val="00B2540C"/>
    <w:rsid w:val="00B37259"/>
    <w:rsid w:val="00B5266F"/>
    <w:rsid w:val="00B73F06"/>
    <w:rsid w:val="00B948CC"/>
    <w:rsid w:val="00BA39BC"/>
    <w:rsid w:val="00BC1A67"/>
    <w:rsid w:val="00BD1AE3"/>
    <w:rsid w:val="00C06165"/>
    <w:rsid w:val="00C638A7"/>
    <w:rsid w:val="00C93A8D"/>
    <w:rsid w:val="00CD58EE"/>
    <w:rsid w:val="00CE760A"/>
    <w:rsid w:val="00D025C2"/>
    <w:rsid w:val="00D07FBD"/>
    <w:rsid w:val="00D465F6"/>
    <w:rsid w:val="00D51619"/>
    <w:rsid w:val="00D6565E"/>
    <w:rsid w:val="00D841B2"/>
    <w:rsid w:val="00D905C4"/>
    <w:rsid w:val="00D968BC"/>
    <w:rsid w:val="00DA1501"/>
    <w:rsid w:val="00DB5E77"/>
    <w:rsid w:val="00DD75E0"/>
    <w:rsid w:val="00DD7E60"/>
    <w:rsid w:val="00DF4FE6"/>
    <w:rsid w:val="00E02B49"/>
    <w:rsid w:val="00E152E6"/>
    <w:rsid w:val="00E168C0"/>
    <w:rsid w:val="00E4351C"/>
    <w:rsid w:val="00E44A89"/>
    <w:rsid w:val="00E65A88"/>
    <w:rsid w:val="00E70F4E"/>
    <w:rsid w:val="00E93070"/>
    <w:rsid w:val="00EB0C56"/>
    <w:rsid w:val="00EC75DE"/>
    <w:rsid w:val="00EE0003"/>
    <w:rsid w:val="00EF4C3C"/>
    <w:rsid w:val="00F04118"/>
    <w:rsid w:val="00F13F47"/>
    <w:rsid w:val="00F41883"/>
    <w:rsid w:val="00F75F99"/>
    <w:rsid w:val="00F83AC9"/>
    <w:rsid w:val="00F905BA"/>
    <w:rsid w:val="00FA3443"/>
    <w:rsid w:val="00FE223D"/>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chartTrackingRefBased/>
  <w15:docId w15:val="{ABAA9D66-F1BD-44A0-AEE3-DB883F1E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github.com/gwct/spider-wgd"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paperpile.com/c/ufcF67/SeQw" TargetMode="External"/><Relationship Id="rId4" Type="http://schemas.openxmlformats.org/officeDocument/2006/relationships/webSettings" Target="webSettings.xml"/><Relationship Id="rId9" Type="http://schemas.openxmlformats.org/officeDocument/2006/relationships/hyperlink" Target="https://github.com/olsonanl/FastOrtho" TargetMode="External"/><Relationship Id="rId14" Type="http://schemas.openxmlformats.org/officeDocument/2006/relationships/hyperlink" Target="https://www.ncbi.nlm.nih.gov/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16</Pages>
  <Words>9808</Words>
  <Characters>55908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Hahn, Matthew</cp:lastModifiedBy>
  <cp:revision>130</cp:revision>
  <dcterms:created xsi:type="dcterms:W3CDTF">2023-08-09T14:39:00Z</dcterms:created>
  <dcterms:modified xsi:type="dcterms:W3CDTF">2023-09-25T09:46:00Z</dcterms:modified>
</cp:coreProperties>
</file>