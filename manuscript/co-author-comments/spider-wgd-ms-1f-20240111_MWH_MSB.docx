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ins w:id="0" w:author="Hahn, Matthew" w:date="2024-01-11T13:11:00Z"/>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ins w:id="1" w:author="Hahn, Matthew" w:date="2024-01-11T13:11:00Z"/>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4BC1026B"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del w:id="2" w:author="Hahn, Matthew" w:date="2024-01-11T13:13:00Z">
        <w:r w:rsidR="00311706" w:rsidDel="00583BCD">
          <w:rPr>
            <w:b w:val="0"/>
            <w:bCs w:val="0"/>
          </w:rPr>
          <w:delText>detrimental</w:delText>
        </w:r>
      </w:del>
      <w:ins w:id="3" w:author="Hahn, Matthew" w:date="2024-01-11T13:13:00Z">
        <w:r w:rsidR="00583BCD">
          <w:rPr>
            <w:b w:val="0"/>
            <w:bCs w:val="0"/>
          </w:rPr>
          <w:t>deleterious</w:t>
        </w:r>
      </w:ins>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commentRangeStart w:id="4"/>
      <w:r w:rsidR="00311706">
        <w:rPr>
          <w:b w:val="0"/>
          <w:bCs w:val="0"/>
        </w:rPr>
        <w:t>.</w:t>
      </w:r>
      <w:commentRangeEnd w:id="4"/>
      <w:r w:rsidR="005F0231">
        <w:rPr>
          <w:rStyle w:val="CommentReference"/>
        </w:rPr>
        <w:commentReference w:id="4"/>
      </w:r>
    </w:p>
    <w:p w14:paraId="23BA148B" w14:textId="2D5FA831"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ins w:id="5" w:author="Hahn, Matthew" w:date="2024-01-11T13:15:00Z">
        <w:r w:rsidR="005F0231">
          <w:rPr>
            <w:b w:val="0"/>
            <w:bCs w:val="0"/>
          </w:rPr>
          <w:t xml:space="preserve">approximately </w:t>
        </w:r>
      </w:ins>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6"/>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6"/>
      <w:r w:rsidR="00265154">
        <w:rPr>
          <w:rStyle w:val="CommentReference"/>
        </w:rPr>
        <w:commentReference w:id="6"/>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58453C12"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w:t>
      </w:r>
      <w:r w:rsidR="00406768">
        <w:rPr>
          <w:b w:val="0"/>
          <w:bCs w:val="0"/>
        </w:rPr>
        <w:lastRenderedPageBreak/>
        <w:t>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ins w:id="7" w:author="Hahn, Matthew" w:date="2024-01-11T13:22:00Z">
        <w:r w:rsidR="00265154">
          <w:rPr>
            <w:b w:val="0"/>
            <w:bCs w:val="0"/>
          </w:rPr>
          <w:t xml:space="preserve">some </w:t>
        </w:r>
      </w:ins>
      <w:r w:rsidR="0016317D">
        <w:rPr>
          <w:b w:val="0"/>
          <w:bCs w:val="0"/>
        </w:rPr>
        <w:t xml:space="preserve">molecular studies have </w:t>
      </w:r>
      <w:del w:id="8" w:author="Hahn, Matthew" w:date="2024-01-11T13:21:00Z">
        <w:r w:rsidR="0016317D" w:rsidDel="00265154">
          <w:rPr>
            <w:b w:val="0"/>
            <w:bCs w:val="0"/>
          </w:rPr>
          <w:delText xml:space="preserve">not </w:delText>
        </w:r>
      </w:del>
      <w:r w:rsidR="0016317D">
        <w:rPr>
          <w:b w:val="0"/>
          <w:bCs w:val="0"/>
        </w:rPr>
        <w:t xml:space="preserve">supported </w:t>
      </w:r>
      <w:r w:rsidR="00D6565E">
        <w:rPr>
          <w:b w:val="0"/>
          <w:bCs w:val="0"/>
        </w:rPr>
        <w:t>a</w:t>
      </w:r>
      <w:r w:rsidR="0016317D">
        <w:rPr>
          <w:b w:val="0"/>
          <w:bCs w:val="0"/>
        </w:rPr>
        <w:t xml:space="preserve"> scenario</w:t>
      </w:r>
      <w:r w:rsidR="00D6565E">
        <w:rPr>
          <w:b w:val="0"/>
          <w:bCs w:val="0"/>
        </w:rPr>
        <w:t xml:space="preserve"> of </w:t>
      </w:r>
      <w:del w:id="9" w:author="Hahn, Matthew" w:date="2024-01-11T13:22:00Z">
        <w:r w:rsidR="00D6565E" w:rsidDel="00265154">
          <w:rPr>
            <w:b w:val="0"/>
            <w:bCs w:val="0"/>
          </w:rPr>
          <w:delText xml:space="preserve">monophyletic </w:delText>
        </w:r>
      </w:del>
      <w:ins w:id="10" w:author="Hahn, Matthew" w:date="2024-01-11T13:22:00Z">
        <w:r w:rsidR="00265154">
          <w:rPr>
            <w:b w:val="0"/>
            <w:bCs w:val="0"/>
          </w:rPr>
          <w:t xml:space="preserve">polyphyletic </w:t>
        </w:r>
      </w:ins>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ins w:id="11" w:author="Hahn, Matthew" w:date="2024-01-11T13:22:00Z">
        <w:r w:rsidR="007C44CC">
          <w:rPr>
            <w:b w:val="0"/>
            <w:bCs w:val="0"/>
          </w:rPr>
          <w:t>, making arachnids polyphyletic</w:t>
        </w:r>
      </w:ins>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w:t>
      </w:r>
      <w:commentRangeStart w:id="12"/>
      <w:r w:rsidR="008B3D5D">
        <w:rPr>
          <w:b w:val="0"/>
          <w:bCs w:val="0"/>
        </w:rPr>
        <w:t>used</w:t>
      </w:r>
      <w:commentRangeEnd w:id="12"/>
      <w:r w:rsidR="00FB1B82">
        <w:rPr>
          <w:rStyle w:val="CommentReference"/>
        </w:rPr>
        <w:commentReference w:id="12"/>
      </w:r>
      <w:ins w:id="13" w:author="Barker, Michael S - (msbarker)" w:date="2024-01-13T14:38:00Z">
        <w:r w:rsidR="00EF4750">
          <w:rPr>
            <w:b w:val="0"/>
            <w:bCs w:val="0"/>
          </w:rPr>
          <w:t xml:space="preserve"> </w:t>
        </w:r>
      </w:ins>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ins w:id="14" w:author="Hahn, Matthew" w:date="2024-01-11T13:23:00Z">
        <w:r w:rsidR="009B37F8">
          <w:rPr>
            <w:b w:val="0"/>
            <w:bCs w:val="0"/>
          </w:rPr>
          <w:t xml:space="preserve"> as a backbone for analysis</w:t>
        </w:r>
      </w:ins>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586DB1A6"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ins w:id="15" w:author="Hahn, Matthew" w:date="2024-01-11T13:24:00Z">
        <w:r w:rsidR="003D4748">
          <w:rPr>
            <w:b w:val="0"/>
            <w:bCs w:val="0"/>
          </w:rPr>
          <w:t>.</w:t>
        </w:r>
      </w:ins>
      <w:r w:rsidR="00101C76">
        <w:rPr>
          <w:b w:val="0"/>
          <w:bCs w:val="0"/>
        </w:rPr>
        <w:t>)</w:t>
      </w:r>
      <w:del w:id="16" w:author="Hahn, Matthew" w:date="2024-01-11T13:24:00Z">
        <w:r w:rsidR="00146E5C" w:rsidDel="003D4748">
          <w:rPr>
            <w:b w:val="0"/>
            <w:bCs w:val="0"/>
          </w:rPr>
          <w:delText>.</w:delText>
        </w:r>
      </w:del>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lastRenderedPageBreak/>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17"/>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w:t>
      </w:r>
      <w:commentRangeEnd w:id="17"/>
      <w:r w:rsidR="004C7337">
        <w:rPr>
          <w:rStyle w:val="CommentReference"/>
        </w:rPr>
        <w:commentReference w:id="17"/>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40DFE2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ins w:id="18" w:author="Hahn, Matthew" w:date="2024-01-11T13:26:00Z">
        <w:r w:rsidR="00A03205">
          <w:rPr>
            <w:b w:val="0"/>
            <w:bCs w:val="0"/>
          </w:rPr>
          <w:t xml:space="preserve"> </w:t>
        </w:r>
        <w:r w:rsidR="00A03205">
          <w:rPr>
            <w:b w:val="0"/>
            <w:bCs w:val="0"/>
          </w:rPr>
          <w:lastRenderedPageBreak/>
          <w:t>(Fig. 1A)</w:t>
        </w:r>
      </w:ins>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19"/>
      <w:r w:rsidR="005740D5">
        <w:rPr>
          <w:b w:val="0"/>
          <w:bCs w:val="0"/>
        </w:rPr>
        <w:t>19</w:t>
      </w:r>
      <w:r w:rsidRPr="009169FD">
        <w:rPr>
          <w:b w:val="0"/>
          <w:bCs w:val="0"/>
        </w:rPr>
        <w:t xml:space="preserve"> species</w:t>
      </w:r>
      <w:commentRangeEnd w:id="19"/>
      <w:r w:rsidR="00D32D7B">
        <w:rPr>
          <w:rStyle w:val="CommentReference"/>
        </w:rPr>
        <w:commentReference w:id="19"/>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20"/>
      <w:commentRangeStart w:id="21"/>
      <w:r w:rsidR="008E262B" w:rsidRPr="000E3F5A">
        <w:rPr>
          <w:i w:val="0"/>
        </w:rPr>
        <w:t>K</w:t>
      </w:r>
      <w:r w:rsidR="008E262B" w:rsidRPr="000E3F5A">
        <w:rPr>
          <w:b/>
          <w:bCs/>
          <w:vertAlign w:val="subscript"/>
        </w:rPr>
        <w:t>S</w:t>
      </w:r>
      <w:commentRangeEnd w:id="20"/>
      <w:r w:rsidR="0023480F">
        <w:rPr>
          <w:rStyle w:val="CommentReference"/>
          <w:b/>
          <w:bCs/>
          <w:i w:val="0"/>
          <w:iCs w:val="0"/>
        </w:rPr>
        <w:commentReference w:id="20"/>
      </w:r>
      <w:commentRangeEnd w:id="21"/>
      <w:r w:rsidR="00D32D7B">
        <w:rPr>
          <w:rStyle w:val="CommentReference"/>
          <w:b/>
          <w:bCs/>
          <w:i w:val="0"/>
          <w:iCs w:val="0"/>
        </w:rPr>
        <w:commentReference w:id="21"/>
      </w:r>
      <w:r w:rsidR="008E262B">
        <w:t>)</w:t>
      </w:r>
    </w:p>
    <w:p w14:paraId="2F5A2E65" w14:textId="38ED0B8B"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22"/>
      <w:commentRangeStart w:id="23"/>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22"/>
      <w:r w:rsidR="00504688">
        <w:rPr>
          <w:rStyle w:val="CommentReference"/>
        </w:rPr>
        <w:commentReference w:id="22"/>
      </w:r>
      <w:commentRangeEnd w:id="23"/>
      <w:r w:rsidR="00B63B50">
        <w:rPr>
          <w:rStyle w:val="CommentReference"/>
        </w:rPr>
        <w:commentReference w:id="23"/>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del w:id="24" w:author="Hahn, Matthew" w:date="2024-01-11T13:27:00Z">
        <w:r w:rsidR="001014C4" w:rsidRPr="00663979" w:rsidDel="001D7912">
          <w:rPr>
            <w:b w:val="0"/>
            <w:bCs w:val="0"/>
            <w:i/>
            <w:iCs/>
            <w:color w:val="222222"/>
            <w:shd w:val="clear" w:color="auto" w:fill="FFFFFF"/>
          </w:rPr>
          <w:delText>K</w:delText>
        </w:r>
        <w:r w:rsidR="001014C4" w:rsidRPr="00663979" w:rsidDel="001D7912">
          <w:rPr>
            <w:b w:val="0"/>
            <w:bCs w:val="0"/>
            <w:color w:val="222222"/>
            <w:shd w:val="clear" w:color="auto" w:fill="FFFFFF"/>
            <w:vertAlign w:val="subscript"/>
          </w:rPr>
          <w:delText>s</w:delText>
        </w:r>
      </w:del>
      <w:ins w:id="25" w:author="Hahn, Matthew" w:date="2024-01-11T13:27:00Z">
        <w:r w:rsidR="001D7912" w:rsidRPr="00663979">
          <w:rPr>
            <w:b w:val="0"/>
            <w:bCs w:val="0"/>
            <w:i/>
            <w:iCs/>
            <w:color w:val="222222"/>
            <w:shd w:val="clear" w:color="auto" w:fill="FFFFFF"/>
          </w:rPr>
          <w:t>K</w:t>
        </w:r>
        <w:r w:rsidR="001D7912">
          <w:rPr>
            <w:b w:val="0"/>
            <w:bCs w:val="0"/>
            <w:color w:val="222222"/>
            <w:shd w:val="clear" w:color="auto" w:fill="FFFFFF"/>
            <w:vertAlign w:val="subscript"/>
          </w:rPr>
          <w:t>S</w:t>
        </w:r>
      </w:ins>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del w:id="26" w:author="Hahn, Matthew" w:date="2024-01-11T13:29:00Z">
        <w:r w:rsidR="001014C4" w:rsidRPr="00663979" w:rsidDel="0075544E">
          <w:rPr>
            <w:b w:val="0"/>
            <w:bCs w:val="0"/>
            <w:i/>
            <w:iCs/>
            <w:color w:val="222222"/>
            <w:shd w:val="clear" w:color="auto" w:fill="FFFFFF"/>
          </w:rPr>
          <w:delText>K</w:delText>
        </w:r>
        <w:r w:rsidR="001014C4" w:rsidRPr="00663979" w:rsidDel="0075544E">
          <w:rPr>
            <w:b w:val="0"/>
            <w:bCs w:val="0"/>
            <w:color w:val="222222"/>
            <w:shd w:val="clear" w:color="auto" w:fill="FFFFFF"/>
            <w:vertAlign w:val="subscript"/>
          </w:rPr>
          <w:delText>s</w:delText>
        </w:r>
        <w:r w:rsidR="001014C4" w:rsidRPr="00663979" w:rsidDel="0075544E">
          <w:rPr>
            <w:b w:val="0"/>
            <w:bCs w:val="0"/>
            <w:color w:val="222222"/>
            <w:shd w:val="clear" w:color="auto" w:fill="FFFFFF"/>
          </w:rPr>
          <w:delText> </w:delText>
        </w:r>
      </w:del>
      <w:ins w:id="27" w:author="Hahn, Matthew" w:date="2024-01-11T13:29:00Z">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ins>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w:t>
      </w:r>
      <w:commentRangeStart w:id="28"/>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commentRangeEnd w:id="28"/>
      <w:r w:rsidR="00F676C8">
        <w:rPr>
          <w:rStyle w:val="CommentReference"/>
        </w:rPr>
        <w:commentReference w:id="28"/>
      </w:r>
      <w:r w:rsidR="00347180" w:rsidRPr="00745A6E">
        <w:rPr>
          <w:b w:val="0"/>
          <w:bCs w:val="0"/>
          <w:color w:val="222222"/>
          <w:highlight w:val="yellow"/>
          <w:shd w:val="clear" w:color="auto" w:fill="FFFFFF"/>
        </w:rPr>
        <w:t>)</w:t>
      </w:r>
      <w:r w:rsidR="00347180">
        <w:rPr>
          <w:b w:val="0"/>
          <w:bCs w:val="0"/>
          <w:color w:val="222222"/>
          <w:shd w:val="clear" w:color="auto" w:fill="FFFFFF"/>
        </w:rPr>
        <w:t xml:space="preserve">, to classify </w:t>
      </w:r>
      <w:ins w:id="29"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0" w:author="Hahn, Matthew" w:date="2024-01-11T13:29:00Z">
        <w:r w:rsidR="00347180" w:rsidDel="00C0635C">
          <w:rPr>
            <w:b w:val="0"/>
            <w:bCs w:val="0"/>
            <w:color w:val="222222"/>
            <w:shd w:val="clear" w:color="auto" w:fill="FFFFFF"/>
          </w:rPr>
          <w:delText>Ks</w:delText>
        </w:r>
      </w:del>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del w:id="31" w:author="Hahn, Matthew" w:date="2024-01-11T13:33:00Z">
        <w:r w:rsidR="000722CC" w:rsidRPr="000722CC" w:rsidDel="000D4D7A">
          <w:rPr>
            <w:b w:val="0"/>
            <w:bCs w:val="0"/>
            <w:color w:val="222222"/>
            <w:shd w:val="clear" w:color="auto" w:fill="FFFFFF"/>
          </w:rPr>
          <w:delText xml:space="preserve">SLEDGE </w:delText>
        </w:r>
      </w:del>
      <w:proofErr w:type="spellStart"/>
      <w:ins w:id="32" w:author="Hahn, Matthew" w:date="2024-01-11T13:33:00Z">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ins>
      <w:r w:rsidR="000722CC" w:rsidRPr="000722CC">
        <w:rPr>
          <w:b w:val="0"/>
          <w:bCs w:val="0"/>
          <w:color w:val="222222"/>
          <w:shd w:val="clear" w:color="auto" w:fill="FFFFFF"/>
        </w:rPr>
        <w:t xml:space="preserve">on node </w:t>
      </w:r>
      <w:ins w:id="33"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4" w:author="Hahn, Matthew" w:date="2024-01-11T13:29:00Z">
        <w:r w:rsidR="000722CC" w:rsidRPr="000722CC" w:rsidDel="00C0635C">
          <w:rPr>
            <w:b w:val="0"/>
            <w:bCs w:val="0"/>
            <w:color w:val="222222"/>
            <w:shd w:val="clear" w:color="auto" w:fill="FFFFFF"/>
          </w:rPr>
          <w:delText>Ks</w:delText>
        </w:r>
      </w:del>
      <w:r w:rsidR="000722CC" w:rsidRPr="000722CC">
        <w:rPr>
          <w:b w:val="0"/>
          <w:bCs w:val="0"/>
          <w:color w:val="222222"/>
          <w:shd w:val="clear" w:color="auto" w:fill="FFFFFF"/>
        </w:rPr>
        <w:t xml:space="preserve"> values for species that had greater than 1</w:t>
      </w:r>
      <w:ins w:id="35" w:author="Barker, Michael S - (msbarker)" w:date="2024-01-13T15:32:00Z">
        <w:r w:rsidR="00F676C8">
          <w:rPr>
            <w:b w:val="0"/>
            <w:bCs w:val="0"/>
            <w:color w:val="222222"/>
            <w:shd w:val="clear" w:color="auto" w:fill="FFFFFF"/>
          </w:rPr>
          <w:t>,</w:t>
        </w:r>
      </w:ins>
      <w:r w:rsidR="000722CC" w:rsidRPr="000722CC">
        <w:rPr>
          <w:b w:val="0"/>
          <w:bCs w:val="0"/>
          <w:color w:val="222222"/>
          <w:shd w:val="clear" w:color="auto" w:fill="FFFFFF"/>
        </w:rPr>
        <w:t>500 gene duplicates, subsampling down to 3</w:t>
      </w:r>
      <w:ins w:id="36" w:author="Barker, Michael S - (msbarker)" w:date="2024-01-13T15:32:00Z">
        <w:r w:rsidR="00F676C8">
          <w:rPr>
            <w:b w:val="0"/>
            <w:bCs w:val="0"/>
            <w:color w:val="222222"/>
            <w:shd w:val="clear" w:color="auto" w:fill="FFFFFF"/>
          </w:rPr>
          <w:t>,</w:t>
        </w:r>
      </w:ins>
      <w:r w:rsidR="000722CC" w:rsidRPr="000722CC">
        <w:rPr>
          <w:b w:val="0"/>
          <w:bCs w:val="0"/>
          <w:color w:val="222222"/>
          <w:shd w:val="clear" w:color="auto" w:fill="FFFFFF"/>
        </w:rPr>
        <w:t>000 duplicates when more than 3</w:t>
      </w:r>
      <w:ins w:id="37" w:author="Barker, Michael S - (msbarker)" w:date="2024-01-13T15:32:00Z">
        <w:r w:rsidR="00F676C8">
          <w:rPr>
            <w:b w:val="0"/>
            <w:bCs w:val="0"/>
            <w:color w:val="222222"/>
            <w:shd w:val="clear" w:color="auto" w:fill="FFFFFF"/>
          </w:rPr>
          <w:t>,</w:t>
        </w:r>
      </w:ins>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ins w:id="38"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9" w:author="Hahn, Matthew" w:date="2024-01-11T13:29:00Z">
        <w:r w:rsidR="0015648F" w:rsidDel="00C0635C">
          <w:rPr>
            <w:b w:val="0"/>
            <w:bCs w:val="0"/>
            <w:color w:val="222222"/>
            <w:shd w:val="clear" w:color="auto" w:fill="FFFFFF"/>
          </w:rPr>
          <w:delText>Ks</w:delText>
        </w:r>
      </w:del>
      <w:r w:rsidR="0015648F">
        <w:rPr>
          <w:b w:val="0"/>
          <w:bCs w:val="0"/>
          <w:color w:val="222222"/>
          <w:shd w:val="clear" w:color="auto" w:fill="FFFFFF"/>
        </w:rPr>
        <w:t xml:space="preserve"> </w:t>
      </w:r>
      <w:r w:rsidR="00910587">
        <w:rPr>
          <w:b w:val="0"/>
          <w:bCs w:val="0"/>
          <w:color w:val="222222"/>
          <w:shd w:val="clear" w:color="auto" w:fill="FFFFFF"/>
        </w:rPr>
        <w:t>distribution</w:t>
      </w:r>
      <w:r w:rsidR="00E05DD2">
        <w:rPr>
          <w:b w:val="0"/>
          <w:bCs w:val="0"/>
          <w:color w:val="222222"/>
          <w:shd w:val="clear" w:color="auto" w:fill="FFFFFF"/>
        </w:rPr>
        <w:t>, w</w:t>
      </w:r>
      <w:r w:rsidR="001014C4" w:rsidRPr="00663979">
        <w:rPr>
          <w:b w:val="0"/>
          <w:bCs w:val="0"/>
          <w:color w:val="222222"/>
          <w:shd w:val="clear" w:color="auto" w:fill="FFFFFF"/>
        </w:rPr>
        <w:t xml:space="preserve">e </w:t>
      </w:r>
      <w:ins w:id="40" w:author="Barker, Michael S - (msbarker)" w:date="2024-01-13T15:33:00Z">
        <w:r w:rsidR="008D0ECD">
          <w:rPr>
            <w:b w:val="0"/>
            <w:bCs w:val="0"/>
            <w:color w:val="222222"/>
            <w:shd w:val="clear" w:color="auto" w:fill="FFFFFF"/>
          </w:rPr>
          <w:t xml:space="preserve">also </w:t>
        </w:r>
      </w:ins>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w:t>
      </w:r>
      <w:del w:id="41" w:author="Hahn, Matthew" w:date="2024-01-11T13:33:00Z">
        <w:r w:rsidR="001014C4" w:rsidRPr="00663979" w:rsidDel="000D4D7A">
          <w:rPr>
            <w:b w:val="0"/>
            <w:bCs w:val="0"/>
            <w:color w:val="222222"/>
            <w:shd w:val="clear" w:color="auto" w:fill="FFFFFF"/>
          </w:rPr>
          <w:delText>ue</w:delText>
        </w:r>
      </w:del>
      <w:r w:rsidR="001014C4" w:rsidRPr="00663979">
        <w:rPr>
          <w:b w:val="0"/>
          <w:bCs w:val="0"/>
          <w:color w:val="222222"/>
          <w:shd w:val="clear" w:color="auto" w:fill="FFFFFF"/>
        </w:rPr>
        <w:t> </w:t>
      </w:r>
      <w:ins w:id="42"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43" w:author="Hahn, Matthew" w:date="2024-01-11T13:29:00Z">
        <w:r w:rsidR="001014C4" w:rsidRPr="00663979" w:rsidDel="00C0635C">
          <w:rPr>
            <w:b w:val="0"/>
            <w:bCs w:val="0"/>
            <w:i/>
            <w:iCs/>
            <w:color w:val="222222"/>
            <w:shd w:val="clear" w:color="auto" w:fill="FFFFFF"/>
          </w:rPr>
          <w:delText>K</w:delText>
        </w:r>
        <w:r w:rsidR="001014C4" w:rsidRPr="00663979" w:rsidDel="00C0635C">
          <w:rPr>
            <w:b w:val="0"/>
            <w:bCs w:val="0"/>
            <w:color w:val="222222"/>
            <w:shd w:val="clear" w:color="auto" w:fill="FFFFFF"/>
            <w:vertAlign w:val="subscript"/>
          </w:rPr>
          <w:delText>s</w:delText>
        </w:r>
      </w:del>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ins w:id="44"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45" w:author="Hahn, Matthew" w:date="2024-01-11T13:29:00Z">
        <w:r w:rsidR="00CE4114" w:rsidRPr="00663979" w:rsidDel="00C0635C">
          <w:rPr>
            <w:b w:val="0"/>
            <w:bCs w:val="0"/>
            <w:i/>
            <w:iCs/>
            <w:color w:val="222222"/>
            <w:shd w:val="clear" w:color="auto" w:fill="FFFFFF"/>
          </w:rPr>
          <w:delText>K</w:delText>
        </w:r>
        <w:r w:rsidR="00CE4114" w:rsidRPr="00663979" w:rsidDel="00C0635C">
          <w:rPr>
            <w:b w:val="0"/>
            <w:bCs w:val="0"/>
            <w:color w:val="222222"/>
            <w:shd w:val="clear" w:color="auto" w:fill="FFFFFF"/>
            <w:vertAlign w:val="subscript"/>
          </w:rPr>
          <w:delText>s</w:delText>
        </w:r>
      </w:del>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w:t>
      </w:r>
      <w:r>
        <w:rPr>
          <w:b w:val="0"/>
          <w:bCs w:val="0"/>
        </w:rPr>
        <w:lastRenderedPageBreak/>
        <w:t xml:space="preserve">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2849C42E"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and</w:t>
      </w:r>
      <w:ins w:id="46" w:author="Hahn, Matthew" w:date="2024-01-11T13:35:00Z">
        <w:r w:rsidR="007555B7">
          <w:rPr>
            <w:b w:val="0"/>
            <w:bCs w:val="0"/>
          </w:rPr>
          <w:t>,</w:t>
        </w:r>
      </w:ins>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del w:id="47" w:author="Hahn, Matthew" w:date="2024-01-11T13:35:00Z">
        <w:r w:rsidR="00ED0611" w:rsidDel="007555B7">
          <w:rPr>
            <w:b w:val="0"/>
            <w:bCs w:val="0"/>
          </w:rPr>
          <w:delText>:</w:delText>
        </w:r>
      </w:del>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ins w:id="48" w:author="Hahn, Matthew" w:date="2024-01-11T13:36:00Z">
        <w:r w:rsidR="00BF2CC9">
          <w:rPr>
            <w:b w:val="0"/>
            <w:bCs w:val="0"/>
          </w:rPr>
          <w:t xml:space="preserve"> (</w:t>
        </w:r>
      </w:ins>
      <w:ins w:id="49" w:author="Hahn, Matthew" w:date="2024-01-11T13:37:00Z">
        <w:r w:rsidR="00BF2CC9">
          <w:rPr>
            <w:b w:val="0"/>
            <w:bCs w:val="0"/>
          </w:rPr>
          <w:t>black shapes in Fig. 2)</w:t>
        </w:r>
      </w:ins>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50"/>
      <w:commentRangeStart w:id="51"/>
      <w:commentRangeStart w:id="52"/>
      <w:ins w:id="53" w:author="Thomas, Gregg" w:date="2024-01-10T16:23:00Z">
        <w:r w:rsidR="00F81EFC">
          <w:rPr>
            <w:b w:val="0"/>
          </w:rPr>
          <w:t>The horseshoe crab clade is also often inferred as being involved in a WGD in the next lowest scoring MUL-trees when using the other two spec</w:t>
        </w:r>
      </w:ins>
      <w:ins w:id="54" w:author="Thomas, Gregg" w:date="2024-01-10T16:24:00Z">
        <w:r w:rsidR="00F81EFC">
          <w:rPr>
            <w:b w:val="0"/>
          </w:rPr>
          <w:t>ies trees, but usually in more complicated scenarios (Figs. S1 and S2</w:t>
        </w:r>
      </w:ins>
      <w:ins w:id="55" w:author="Thomas, Gregg" w:date="2024-01-10T16:26:00Z">
        <w:r w:rsidR="00F81EFC">
          <w:rPr>
            <w:b w:val="0"/>
          </w:rPr>
          <w:t>; Supplemental Tables S</w:t>
        </w:r>
      </w:ins>
      <w:ins w:id="56" w:author="Thomas, Gregg" w:date="2024-01-10T16:27:00Z">
        <w:r w:rsidR="00F81EFC">
          <w:rPr>
            <w:b w:val="0"/>
          </w:rPr>
          <w:t>4</w:t>
        </w:r>
      </w:ins>
      <w:ins w:id="57" w:author="Thomas, Gregg" w:date="2024-01-10T16:26:00Z">
        <w:r w:rsidR="00F81EFC">
          <w:rPr>
            <w:b w:val="0"/>
          </w:rPr>
          <w:t xml:space="preserve"> and S</w:t>
        </w:r>
      </w:ins>
      <w:ins w:id="58" w:author="Thomas, Gregg" w:date="2024-01-10T16:27:00Z">
        <w:r w:rsidR="00F81EFC">
          <w:rPr>
            <w:b w:val="0"/>
          </w:rPr>
          <w:t>5</w:t>
        </w:r>
      </w:ins>
      <w:ins w:id="59" w:author="Thomas, Gregg" w:date="2024-01-10T16:24:00Z">
        <w:r w:rsidR="00F81EFC">
          <w:rPr>
            <w:b w:val="0"/>
          </w:rPr>
          <w:t xml:space="preserve">). </w:t>
        </w:r>
        <w:commentRangeEnd w:id="50"/>
        <w:r w:rsidR="00F81EFC">
          <w:rPr>
            <w:rStyle w:val="CommentReference"/>
          </w:rPr>
          <w:commentReference w:id="50"/>
        </w:r>
      </w:ins>
      <w:commentRangeEnd w:id="51"/>
      <w:r w:rsidR="00BF2CC9">
        <w:rPr>
          <w:rStyle w:val="CommentReference"/>
        </w:rPr>
        <w:commentReference w:id="51"/>
      </w:r>
      <w:commentRangeEnd w:id="52"/>
      <w:r w:rsidR="008D0ECD">
        <w:rPr>
          <w:rStyle w:val="CommentReference"/>
        </w:rPr>
        <w:commentReference w:id="52"/>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60"/>
      <w:r>
        <w:rPr>
          <w:b w:val="0"/>
          <w:bCs w:val="0"/>
        </w:rPr>
        <w:t>from these data</w:t>
      </w:r>
      <w:commentRangeEnd w:id="60"/>
      <w:r w:rsidR="00BF2CC9">
        <w:rPr>
          <w:rStyle w:val="CommentReference"/>
        </w:rPr>
        <w:commentReference w:id="60"/>
      </w:r>
      <w:r>
        <w:rPr>
          <w:b w:val="0"/>
          <w:bCs w:val="0"/>
        </w:rPr>
        <w:t>.</w:t>
      </w:r>
    </w:p>
    <w:p w14:paraId="4BB38E95" w14:textId="5B8879FC" w:rsidR="00DB5E77" w:rsidRPr="008E0DF7" w:rsidRDefault="00DB5E77" w:rsidP="008E0DF7">
      <w:pPr>
        <w:pStyle w:val="Heading2"/>
      </w:pPr>
      <w:r>
        <w:t xml:space="preserve">Synteny </w:t>
      </w:r>
      <w:r w:rsidR="00487E2D">
        <w:t xml:space="preserve">and </w:t>
      </w:r>
      <w:del w:id="61" w:author="Hahn, Matthew" w:date="2024-01-11T13:39:00Z">
        <w:r w:rsidR="004D05B3" w:rsidRPr="00BF2CC9" w:rsidDel="00BF2CC9">
          <w:rPr>
            <w:i w:val="0"/>
            <w:iCs w:val="0"/>
            <w:rPrChange w:id="62" w:author="Hahn, Matthew" w:date="2024-01-11T13:39:00Z">
              <w:rPr/>
            </w:rPrChange>
          </w:rPr>
          <w:delText>K</w:delText>
        </w:r>
        <w:r w:rsidR="004D05B3" w:rsidRPr="008E0DF7" w:rsidDel="00BF2CC9">
          <w:rPr>
            <w:vertAlign w:val="subscript"/>
          </w:rPr>
          <w:delText>S</w:delText>
        </w:r>
        <w:r w:rsidR="004D05B3" w:rsidRPr="008E0DF7" w:rsidDel="00BF2CC9">
          <w:delText xml:space="preserve"> </w:delText>
        </w:r>
      </w:del>
      <w:ins w:id="63" w:author="Hahn, Matthew" w:date="2024-01-11T13:39:00Z">
        <w:r w:rsidR="00BF2CC9" w:rsidRPr="009932D3">
          <w:t>K</w:t>
        </w:r>
        <w:r w:rsidR="00BF2CC9">
          <w:rPr>
            <w:vertAlign w:val="subscript"/>
          </w:rPr>
          <w:t>S</w:t>
        </w:r>
        <w:r w:rsidR="00BF2CC9" w:rsidRPr="008E0DF7">
          <w:t xml:space="preserve"> </w:t>
        </w:r>
      </w:ins>
      <w:r w:rsidR="004D05B3" w:rsidRPr="008E0DF7">
        <w:t>analys</w:t>
      </w:r>
      <w:r w:rsidR="008A064C">
        <w:t>e</w:t>
      </w:r>
      <w:r w:rsidR="004D05B3" w:rsidRPr="008E0DF7">
        <w:t>s</w:t>
      </w:r>
    </w:p>
    <w:p w14:paraId="2DC1E404" w14:textId="66C1865D"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w:t>
      </w:r>
      <w:r>
        <w:rPr>
          <w:b w:val="0"/>
          <w:bCs w:val="0"/>
        </w:rPr>
        <w:lastRenderedPageBreak/>
        <w:t xml:space="preserve">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del w:id="64" w:author="Barker, Michael S - (msbarker)" w:date="2024-01-13T15:37:00Z">
        <w:r w:rsidDel="009932D3">
          <w:rPr>
            <w:b w:val="0"/>
            <w:bCs w:val="0"/>
          </w:rPr>
          <w:delText>both of these</w:delText>
        </w:r>
      </w:del>
      <w:ins w:id="65" w:author="Barker, Michael S - (msbarker)" w:date="2024-01-13T15:37:00Z">
        <w:r w:rsidR="009932D3">
          <w:rPr>
            <w:b w:val="0"/>
            <w:bCs w:val="0"/>
          </w:rPr>
          <w:t>both</w:t>
        </w:r>
      </w:ins>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66"/>
      <w:del w:id="67" w:author="Hahn, Matthew" w:date="2024-01-11T13:40:00Z">
        <w:r w:rsidR="00FC6E7E" w:rsidDel="00690442">
          <w:rPr>
            <w:b w:val="0"/>
            <w:bCs w:val="0"/>
          </w:rPr>
          <w:delText xml:space="preserve">see </w:delText>
        </w:r>
      </w:del>
      <w:r w:rsidR="00FC6E7E">
        <w:rPr>
          <w:b w:val="0"/>
          <w:bCs w:val="0"/>
        </w:rPr>
        <w:t>Fig. 3</w:t>
      </w:r>
      <w:del w:id="68" w:author="Hahn, Matthew" w:date="2024-01-11T13:40:00Z">
        <w:r w:rsidR="00FC6E7E" w:rsidDel="00690442">
          <w:rPr>
            <w:b w:val="0"/>
            <w:bCs w:val="0"/>
          </w:rPr>
          <w:delText xml:space="preserve"> </w:delText>
        </w:r>
      </w:del>
      <w:commentRangeEnd w:id="66"/>
      <w:r w:rsidR="00690442">
        <w:rPr>
          <w:rStyle w:val="CommentReference"/>
        </w:rPr>
        <w:commentReference w:id="66"/>
      </w:r>
      <w:del w:id="69" w:author="Hahn, Matthew" w:date="2024-01-11T13:40:00Z">
        <w:r w:rsidR="00FC6E7E" w:rsidDel="00690442">
          <w:rPr>
            <w:b w:val="0"/>
            <w:bCs w:val="0"/>
          </w:rPr>
          <w:delText>for between</w:delText>
        </w:r>
      </w:del>
      <w:del w:id="70" w:author="Hahn, Matthew" w:date="2024-01-11T13:39:00Z">
        <w:r w:rsidR="00FC6E7E" w:rsidDel="00690442">
          <w:rPr>
            <w:b w:val="0"/>
            <w:bCs w:val="0"/>
          </w:rPr>
          <w:delText xml:space="preserve"> </w:delText>
        </w:r>
      </w:del>
      <w:del w:id="71" w:author="Hahn, Matthew" w:date="2024-01-11T13:40:00Z">
        <w:r w:rsidR="00FC6E7E" w:rsidDel="00690442">
          <w:rPr>
            <w:b w:val="0"/>
            <w:bCs w:val="0"/>
          </w:rPr>
          <w:delText>group comparison</w:delText>
        </w:r>
      </w:del>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commentRangeStart w:id="72"/>
      <w:commentRangeStart w:id="73"/>
      <w:r w:rsidR="00B61948">
        <w:rPr>
          <w:b w:val="0"/>
          <w:bCs w:val="0"/>
        </w:rPr>
        <w:t>~0.9</w:t>
      </w:r>
      <w:r w:rsidR="00D94D9F" w:rsidRPr="00D94D9F">
        <w:rPr>
          <w:b w:val="0"/>
          <w:bCs w:val="0"/>
        </w:rPr>
        <w:t>-1.</w:t>
      </w:r>
      <w:r w:rsidR="00B61948">
        <w:rPr>
          <w:b w:val="0"/>
          <w:bCs w:val="0"/>
        </w:rPr>
        <w:t>3</w:t>
      </w:r>
      <w:r w:rsidR="00D94D9F" w:rsidRPr="00D94D9F">
        <w:rPr>
          <w:b w:val="0"/>
          <w:bCs w:val="0"/>
        </w:rPr>
        <w:t>5</w:t>
      </w:r>
      <w:commentRangeEnd w:id="72"/>
      <w:r w:rsidR="00B61948">
        <w:rPr>
          <w:rStyle w:val="CommentReference"/>
        </w:rPr>
        <w:commentReference w:id="72"/>
      </w:r>
      <w:commentRangeEnd w:id="73"/>
      <w:r w:rsidR="001708DA">
        <w:rPr>
          <w:rStyle w:val="CommentReference"/>
        </w:rPr>
        <w:commentReference w:id="73"/>
      </w:r>
      <w:r w:rsidR="00D94D9F" w:rsidRPr="00D94D9F">
        <w:rPr>
          <w:b w:val="0"/>
          <w:bCs w:val="0"/>
        </w:rPr>
        <w:t>,</w:t>
      </w:r>
      <w:r w:rsidR="00B61948">
        <w:rPr>
          <w:b w:val="0"/>
          <w:bCs w:val="0"/>
        </w:rPr>
        <w:t xml:space="preserve"> </w:t>
      </w:r>
      <w:commentRangeStart w:id="74"/>
      <w:r w:rsidR="00D94D9F" w:rsidRPr="00D94D9F">
        <w:rPr>
          <w:b w:val="0"/>
          <w:bCs w:val="0"/>
        </w:rPr>
        <w:t>corresponding to the same branch identified with an excess number of gene duplications and losses in our gene tree topology reconciliation analysis above (</w:t>
      </w:r>
      <w:commentRangeEnd w:id="74"/>
      <w:r w:rsidR="00173F29">
        <w:rPr>
          <w:rStyle w:val="CommentReference"/>
        </w:rPr>
        <w:commentReference w:id="74"/>
      </w:r>
      <w:r w:rsidR="00D94D9F" w:rsidRPr="00D94D9F">
        <w:rPr>
          <w:b w:val="0"/>
          <w:bCs w:val="0"/>
        </w:rPr>
        <w:t xml:space="preserve">Fig. 1, </w:t>
      </w:r>
      <w:r w:rsidR="00F17848">
        <w:rPr>
          <w:b w:val="0"/>
          <w:bCs w:val="0"/>
        </w:rPr>
        <w:t xml:space="preserve">Fig. </w:t>
      </w:r>
      <w:r w:rsidR="00D94D9F" w:rsidRPr="00D94D9F">
        <w:rPr>
          <w:b w:val="0"/>
          <w:bCs w:val="0"/>
        </w:rPr>
        <w:t xml:space="preserve">3).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ins w:id="75" w:author="Hahn, Matthew" w:date="2024-01-11T13:42:00Z">
        <w:r w:rsidR="00690442">
          <w:rPr>
            <w:b w:val="0"/>
            <w:bCs w:val="0"/>
          </w:rPr>
          <w:t xml:space="preserve"> (Fig. 3)</w:t>
        </w:r>
      </w:ins>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ins w:id="76" w:author="Hahn, Matthew" w:date="2024-01-11T13:45:00Z">
        <w:r w:rsidR="00956655">
          <w:rPr>
            <w:b w:val="0"/>
            <w:bCs w:val="0"/>
          </w:rPr>
          <w:t xml:space="preserve">Fig. 3; </w:t>
        </w:r>
      </w:ins>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734C6409"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del w:id="77" w:author="Hahn, Matthew" w:date="2024-01-11T13:45:00Z">
        <w:r w:rsidR="00745A6E" w:rsidDel="00956655">
          <w:rPr>
            <w:b w:val="0"/>
            <w:bCs w:val="0"/>
          </w:rPr>
          <w:delText xml:space="preserve"> </w:delText>
        </w:r>
        <w:r w:rsidR="00745A6E" w:rsidRPr="00745A6E" w:rsidDel="00956655">
          <w:rPr>
            <w:b w:val="0"/>
            <w:bCs w:val="0"/>
            <w:highlight w:val="yellow"/>
          </w:rPr>
          <w:delText>(SLEDG</w:delText>
        </w:r>
        <w:r w:rsidR="00910587" w:rsidDel="00956655">
          <w:rPr>
            <w:b w:val="0"/>
            <w:bCs w:val="0"/>
            <w:highlight w:val="yellow"/>
          </w:rPr>
          <w:delText>e</w:delText>
        </w:r>
        <w:r w:rsidR="00745A6E" w:rsidRPr="00745A6E" w:rsidDel="00956655">
          <w:rPr>
            <w:b w:val="0"/>
            <w:bCs w:val="0"/>
            <w:highlight w:val="yellow"/>
          </w:rPr>
          <w:delText xml:space="preserve"> citation)</w:delText>
        </w:r>
        <w:r w:rsidRPr="00745A6E" w:rsidDel="00956655">
          <w:rPr>
            <w:b w:val="0"/>
            <w:bCs w:val="0"/>
            <w:highlight w:val="yellow"/>
          </w:rPr>
          <w:delText>.</w:delText>
        </w:r>
      </w:del>
      <w:ins w:id="78" w:author="Hahn, Matthew" w:date="2024-01-11T13:45:00Z">
        <w:r w:rsidR="00956655">
          <w:rPr>
            <w:b w:val="0"/>
            <w:bCs w:val="0"/>
          </w:rPr>
          <w:t>.</w:t>
        </w:r>
      </w:ins>
      <w:r>
        <w:rPr>
          <w:b w:val="0"/>
          <w:bCs w:val="0"/>
        </w:rPr>
        <w:t xml:space="preserve"> </w:t>
      </w:r>
      <w:r w:rsidR="0033456E">
        <w:rPr>
          <w:b w:val="0"/>
          <w:bCs w:val="0"/>
        </w:rPr>
        <w:t xml:space="preserve">Here, we used </w:t>
      </w:r>
      <w:ins w:id="79" w:author="Barker, Michael S - (msbarker)" w:date="2024-01-13T15:42:00Z">
        <w:r w:rsidR="004C61B4">
          <w:rPr>
            <w:b w:val="0"/>
            <w:bCs w:val="0"/>
          </w:rPr>
          <w:t>several</w:t>
        </w:r>
      </w:ins>
      <w:ins w:id="80" w:author="Hahn, Matthew" w:date="2024-01-11T13:46:00Z">
        <w:del w:id="81" w:author="Barker, Michael S - (msbarker)" w:date="2024-01-13T15:42:00Z">
          <w:r w:rsidR="00956655" w:rsidDel="004C61B4">
            <w:rPr>
              <w:b w:val="0"/>
              <w:bCs w:val="0"/>
            </w:rPr>
            <w:delText>multiple</w:delText>
          </w:r>
        </w:del>
        <w:r w:rsidR="00956655">
          <w:rPr>
            <w:b w:val="0"/>
            <w:bCs w:val="0"/>
          </w:rPr>
          <w:t xml:space="preserve"> of </w:t>
        </w:r>
      </w:ins>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DDC8E03"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ins w:id="82" w:author="Hahn, Matthew" w:date="2024-01-11T13:46:00Z">
        <w:r w:rsidR="00956655">
          <w:rPr>
            <w:b w:val="0"/>
            <w:bCs w:val="0"/>
          </w:rPr>
          <w:t>i</w:t>
        </w:r>
      </w:ins>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w:t>
      </w:r>
      <w:r>
        <w:rPr>
          <w:b w:val="0"/>
          <w:bCs w:val="0"/>
        </w:rPr>
        <w:lastRenderedPageBreak/>
        <w:t xml:space="preserve">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ins w:id="83" w:author="Hahn, Matthew" w:date="2024-01-11T13:47:00Z">
        <w:r w:rsidR="00956655">
          <w:rPr>
            <w:b w:val="0"/>
            <w:bCs w:val="0"/>
          </w:rPr>
          <w:t xml:space="preserve"> (Fig. 3)</w:t>
        </w:r>
      </w:ins>
      <w:r>
        <w:rPr>
          <w:b w:val="0"/>
          <w:bCs w:val="0"/>
        </w:rPr>
        <w:t xml:space="preserve">. </w:t>
      </w:r>
    </w:p>
    <w:p w14:paraId="3E4F8D38" w14:textId="42A9099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ins w:id="84" w:author="Hahn, Matthew" w:date="2024-01-11T13:47:00Z">
        <w:r w:rsidR="00BD6E25">
          <w:rPr>
            <w:b w:val="0"/>
            <w:bCs w:val="0"/>
          </w:rPr>
          <w:t>A</w:t>
        </w:r>
      </w:ins>
      <w:r w:rsidR="00B73F06">
        <w:rPr>
          <w:b w:val="0"/>
          <w:bCs w:val="0"/>
        </w:rPr>
        <w:t>)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ins w:id="85" w:author="Hahn, Matthew" w:date="2024-01-11T13:48:00Z">
        <w:r w:rsidR="00C95236">
          <w:rPr>
            <w:b w:val="0"/>
            <w:bCs w:val="0"/>
          </w:rPr>
          <w:t xml:space="preserve"> M.W.H. was supported by National Science Foundation grant </w:t>
        </w:r>
      </w:ins>
      <w:ins w:id="86" w:author="Hahn, Matthew" w:date="2024-01-11T13:49:00Z">
        <w:r w:rsidR="00006E8D" w:rsidRPr="00006E8D">
          <w:rPr>
            <w:b w:val="0"/>
            <w:bCs w:val="0"/>
          </w:rPr>
          <w:t>DEB-1936187</w:t>
        </w:r>
        <w:r w:rsidR="00006E8D">
          <w:rPr>
            <w:b w:val="0"/>
            <w:bCs w:val="0"/>
          </w:rPr>
          <w:t>.</w:t>
        </w:r>
      </w:ins>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68793364">
            <wp:extent cx="5033090" cy="7046327"/>
            <wp:effectExtent l="0" t="0" r="0" b="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33090" cy="7046327"/>
                    </a:xfrm>
                    <a:prstGeom prst="rect">
                      <a:avLst/>
                    </a:prstGeom>
                  </pic:spPr>
                </pic:pic>
              </a:graphicData>
            </a:graphic>
          </wp:inline>
        </w:drawing>
      </w:r>
    </w:p>
    <w:p w14:paraId="492B1B9A" w14:textId="05C11D42"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87"/>
      <w:commentRangeStart w:id="88"/>
      <w:r w:rsidR="005B10D0">
        <w:rPr>
          <w:b w:val="0"/>
          <w:bCs w:val="0"/>
        </w:rPr>
        <w:t>Red dotted lin</w:t>
      </w:r>
      <w:del w:id="89" w:author="Hahn, Matthew" w:date="2024-01-11T13:43:00Z">
        <w:r w:rsidR="005B10D0" w:rsidDel="00956655">
          <w:rPr>
            <w:b w:val="0"/>
            <w:bCs w:val="0"/>
          </w:rPr>
          <w:delText>s</w:delText>
        </w:r>
      </w:del>
      <w:r w:rsidR="005B10D0">
        <w:rPr>
          <w:b w:val="0"/>
          <w:bCs w:val="0"/>
        </w:rPr>
        <w:t>e</w:t>
      </w:r>
      <w:ins w:id="90" w:author="Hahn, Matthew" w:date="2024-01-11T13:43:00Z">
        <w:r w:rsidR="00956655">
          <w:rPr>
            <w:b w:val="0"/>
            <w:bCs w:val="0"/>
          </w:rPr>
          <w:t>s</w:t>
        </w:r>
      </w:ins>
      <w:r w:rsidR="005B10D0">
        <w:rPr>
          <w:b w:val="0"/>
          <w:bCs w:val="0"/>
        </w:rPr>
        <w:t xml:space="preserve"> indicate the median K</w:t>
      </w:r>
      <w:r w:rsidR="005B10D0">
        <w:rPr>
          <w:b w:val="0"/>
          <w:bCs w:val="0"/>
          <w:vertAlign w:val="subscript"/>
        </w:rPr>
        <w:t>S</w:t>
      </w:r>
      <w:r w:rsidR="005B10D0">
        <w:rPr>
          <w:b w:val="0"/>
          <w:bCs w:val="0"/>
        </w:rPr>
        <w:t xml:space="preserve"> of mixture models fit to each distribution.</w:t>
      </w:r>
      <w:commentRangeEnd w:id="87"/>
      <w:r w:rsidR="00956655">
        <w:rPr>
          <w:rStyle w:val="CommentReference"/>
        </w:rPr>
        <w:commentReference w:id="87"/>
      </w:r>
      <w:commentRangeEnd w:id="88"/>
      <w:r w:rsidR="0008768D">
        <w:rPr>
          <w:rStyle w:val="CommentReference"/>
        </w:rPr>
        <w:commentReference w:id="88"/>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Dot plots showing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Dot plots showing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0AD8FD97"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Red dotted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 </w:t>
      </w:r>
      <w:r w:rsidR="00777E31" w:rsidRPr="00777E31">
        <w:br w:type="page"/>
      </w:r>
    </w:p>
    <w:p w14:paraId="74D3342F" w14:textId="6585E0AA" w:rsidR="00247752" w:rsidRDefault="00305711" w:rsidP="00E02B49">
      <w:pPr>
        <w:pStyle w:val="Heading1"/>
      </w:pPr>
      <w:r w:rsidRPr="00E02B49">
        <w:lastRenderedPageBreak/>
        <w:t>References</w:t>
      </w:r>
    </w:p>
    <w:p w14:paraId="57DFAD6A" w14:textId="77777777" w:rsidR="00E9351B" w:rsidRPr="00E9351B" w:rsidRDefault="009F6764" w:rsidP="00E9351B">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E9351B" w:rsidRPr="00E9351B">
        <w:t>Aase-Remedios ME, Janssen R, Leite DJ, Sumner-Rooney L, McGregor AP. 2023. Evolution of the Spider Homeobox Gene Repertoire by Tandem and Whole Genome Duplication. Mol Biol Evol 40.</w:t>
      </w:r>
    </w:p>
    <w:p w14:paraId="70B29BFF" w14:textId="77777777" w:rsidR="00E9351B" w:rsidRPr="00E9351B" w:rsidRDefault="00E9351B" w:rsidP="00E9351B">
      <w:pPr>
        <w:pStyle w:val="EndNoteBibliography"/>
        <w:spacing w:after="0"/>
      </w:pPr>
    </w:p>
    <w:p w14:paraId="17F8AFA4" w14:textId="77777777" w:rsidR="00E9351B" w:rsidRPr="00E9351B" w:rsidRDefault="00E9351B" w:rsidP="00E9351B">
      <w:pPr>
        <w:pStyle w:val="EndNoteBibliography"/>
      </w:pPr>
      <w:r w:rsidRPr="00E9351B">
        <w:t>Adams KL, Wendel JF. 2005. Polyploidy and genome evolution in plants. Curr Opin Plant Biol 8:135-141.</w:t>
      </w:r>
    </w:p>
    <w:p w14:paraId="002473E5" w14:textId="77777777" w:rsidR="00E9351B" w:rsidRPr="00E9351B" w:rsidRDefault="00E9351B" w:rsidP="00E9351B">
      <w:pPr>
        <w:pStyle w:val="EndNoteBibliography"/>
        <w:spacing w:after="0"/>
      </w:pPr>
    </w:p>
    <w:p w14:paraId="48976DF3" w14:textId="77777777" w:rsidR="00E9351B" w:rsidRPr="00E9351B" w:rsidRDefault="00E9351B" w:rsidP="00E9351B">
      <w:pPr>
        <w:pStyle w:val="EndNoteBibliography"/>
      </w:pPr>
      <w:r w:rsidRPr="00E9351B">
        <w:t>Amores A, Force A, Yan YL, Joly L, Amemiya C, Fritz A, Ho RK, Langeland J, Prince V, Wang YL, et al. 1998. Zebrafish hox clusters and vertebrate genome evolution. Science 282:1711-1714.</w:t>
      </w:r>
    </w:p>
    <w:p w14:paraId="696BE19F" w14:textId="77777777" w:rsidR="00E9351B" w:rsidRPr="00E9351B" w:rsidRDefault="00E9351B" w:rsidP="00E9351B">
      <w:pPr>
        <w:pStyle w:val="EndNoteBibliography"/>
        <w:spacing w:after="0"/>
      </w:pPr>
    </w:p>
    <w:p w14:paraId="54622E4A" w14:textId="29C49F02" w:rsidR="00E9351B" w:rsidRPr="00E9351B" w:rsidRDefault="00E9351B" w:rsidP="00E9351B">
      <w:pPr>
        <w:pStyle w:val="EndNoteBibliography"/>
      </w:pPr>
      <w:r w:rsidRPr="00E9351B">
        <w:t xml:space="preserve">Assembly [Internet]. Bethesda (MD): National Library of Medicine (US) NCBI. 2012 - [cited 2023 Sep 14].  Available from: </w:t>
      </w:r>
      <w:hyperlink r:id="rId17" w:history="1">
        <w:r w:rsidRPr="00E9351B">
          <w:rPr>
            <w:rStyle w:val="Hyperlink"/>
          </w:rPr>
          <w:t>https://www.ncbi.nlm.nih.gov/assembly/</w:t>
        </w:r>
      </w:hyperlink>
      <w:r w:rsidRPr="00E9351B">
        <w:t>.</w:t>
      </w:r>
    </w:p>
    <w:p w14:paraId="0F95383C" w14:textId="77777777" w:rsidR="00E9351B" w:rsidRPr="00E9351B" w:rsidRDefault="00E9351B" w:rsidP="00E9351B">
      <w:pPr>
        <w:pStyle w:val="EndNoteBibliography"/>
        <w:spacing w:after="0"/>
      </w:pPr>
    </w:p>
    <w:p w14:paraId="4A2B0F94" w14:textId="77777777" w:rsidR="00E9351B" w:rsidRPr="00E9351B" w:rsidRDefault="00E9351B" w:rsidP="00E9351B">
      <w:pPr>
        <w:pStyle w:val="EndNoteBibliography"/>
      </w:pPr>
      <w:r w:rsidRPr="00E9351B">
        <w:t>Ballesteros JA, Santibanez-Lopez CE, Baker CM, Benavides LR, Cunha TJ, Gainett G, Ontano AZ, Setton EVW, Arango CP, Gavish-Regev E, et al. 2022. Comprehensive Species Sampling and Sophisticated Algorithmic Approaches Refute the Monophyly of Arachnida. Mol Biol Evol 39.</w:t>
      </w:r>
    </w:p>
    <w:p w14:paraId="60846115" w14:textId="77777777" w:rsidR="00E9351B" w:rsidRPr="00E9351B" w:rsidRDefault="00E9351B" w:rsidP="00E9351B">
      <w:pPr>
        <w:pStyle w:val="EndNoteBibliography"/>
        <w:spacing w:after="0"/>
      </w:pPr>
    </w:p>
    <w:p w14:paraId="6136672A" w14:textId="77777777" w:rsidR="00E9351B" w:rsidRPr="00E9351B" w:rsidRDefault="00E9351B" w:rsidP="00E9351B">
      <w:pPr>
        <w:pStyle w:val="EndNoteBibliography"/>
      </w:pPr>
      <w:r w:rsidRPr="00E9351B">
        <w:t>Ballesteros JA, Sharma PP. 2019. A Critical Appraisal of the Placement of Xiphosura (Chelicerata) with Account of Known Sources of Phylogenetic Error. Syst Biol 68:896-917.</w:t>
      </w:r>
    </w:p>
    <w:p w14:paraId="226C9C6A" w14:textId="77777777" w:rsidR="00E9351B" w:rsidRPr="00E9351B" w:rsidRDefault="00E9351B" w:rsidP="00E9351B">
      <w:pPr>
        <w:pStyle w:val="EndNoteBibliography"/>
        <w:spacing w:after="0"/>
      </w:pPr>
    </w:p>
    <w:p w14:paraId="51C57CF0" w14:textId="77777777" w:rsidR="00E9351B" w:rsidRPr="00E9351B" w:rsidRDefault="00E9351B" w:rsidP="00E9351B">
      <w:pPr>
        <w:pStyle w:val="EndNoteBibliography"/>
      </w:pPr>
      <w:r w:rsidRPr="00E9351B">
        <w:t>Barker MS, Arrigo N, Baniaga AE, Li Z, Levin DA. 2016. On the relative abundance of autopolyploids and allopolyploids. New Phytologist 210:391-398.</w:t>
      </w:r>
    </w:p>
    <w:p w14:paraId="3DDD7910" w14:textId="77777777" w:rsidR="00E9351B" w:rsidRPr="00E9351B" w:rsidRDefault="00E9351B" w:rsidP="00E9351B">
      <w:pPr>
        <w:pStyle w:val="EndNoteBibliography"/>
        <w:spacing w:after="0"/>
      </w:pPr>
    </w:p>
    <w:p w14:paraId="33D879A4" w14:textId="77777777" w:rsidR="00E9351B" w:rsidRPr="00E9351B" w:rsidRDefault="00E9351B" w:rsidP="00E9351B">
      <w:pPr>
        <w:pStyle w:val="EndNoteBibliography"/>
      </w:pPr>
      <w:r w:rsidRPr="00E9351B">
        <w:t>Benaglia T, Chauveau D, Hunter DR, Young DS. 2009. mixtools: An R Package for Analyzing Mixture Models. Journal of Statistical Software 32:1 - 29.</w:t>
      </w:r>
    </w:p>
    <w:p w14:paraId="53E48C65" w14:textId="77777777" w:rsidR="00E9351B" w:rsidRPr="00E9351B" w:rsidRDefault="00E9351B" w:rsidP="00E9351B">
      <w:pPr>
        <w:pStyle w:val="EndNoteBibliography"/>
        <w:spacing w:after="0"/>
      </w:pPr>
    </w:p>
    <w:p w14:paraId="2AC67C77" w14:textId="77777777" w:rsidR="00E9351B" w:rsidRPr="00E9351B" w:rsidRDefault="00E9351B" w:rsidP="00E9351B">
      <w:pPr>
        <w:pStyle w:val="EndNoteBibliography"/>
      </w:pPr>
      <w:r w:rsidRPr="00E9351B">
        <w:t>Blanc G, Wolfe KH. 2004. Widespread paleopolyploidy in model plant species inferred from age distributions of duplicate genes. Plant Cell 16:1667-1678.</w:t>
      </w:r>
    </w:p>
    <w:p w14:paraId="25B5342D" w14:textId="77777777" w:rsidR="00E9351B" w:rsidRPr="00E9351B" w:rsidRDefault="00E9351B" w:rsidP="00E9351B">
      <w:pPr>
        <w:pStyle w:val="EndNoteBibliography"/>
        <w:spacing w:after="0"/>
      </w:pPr>
    </w:p>
    <w:p w14:paraId="02CECFC7" w14:textId="77777777" w:rsidR="00E9351B" w:rsidRPr="00E9351B" w:rsidRDefault="00E9351B" w:rsidP="00E9351B">
      <w:pPr>
        <w:pStyle w:val="EndNoteBibliography"/>
      </w:pPr>
      <w:r w:rsidRPr="00E9351B">
        <w:t>Cannon SB, McKain MR, Harkess A, Nelson MN, Dash S, Deyholos MK, Peng Y, Joyce B, Stewart CN, Jr., Rolf M, et al. 2015. Multiple polyploidy events in the early radiation of nodulating and nonnodulating legumes. Mol Biol Evol 32:193-210.</w:t>
      </w:r>
    </w:p>
    <w:p w14:paraId="1BD38329" w14:textId="77777777" w:rsidR="00E9351B" w:rsidRPr="00E9351B" w:rsidRDefault="00E9351B" w:rsidP="00E9351B">
      <w:pPr>
        <w:pStyle w:val="EndNoteBibliography"/>
        <w:spacing w:after="0"/>
      </w:pPr>
    </w:p>
    <w:p w14:paraId="6A26D823" w14:textId="77777777" w:rsidR="00E9351B" w:rsidRPr="00E9351B" w:rsidRDefault="00E9351B" w:rsidP="00E9351B">
      <w:pPr>
        <w:pStyle w:val="EndNoteBibliography"/>
      </w:pPr>
      <w:r w:rsidRPr="00E9351B">
        <w:t>Chen K, Durand D, Farach-Colton M. 2000. NOTUNG: a program for dating gene duplications and optimizing gene family trees. J Comput Biol 7:429-447.</w:t>
      </w:r>
    </w:p>
    <w:p w14:paraId="5041D1FA" w14:textId="77777777" w:rsidR="00E9351B" w:rsidRPr="00E9351B" w:rsidRDefault="00E9351B" w:rsidP="00E9351B">
      <w:pPr>
        <w:pStyle w:val="EndNoteBibliography"/>
        <w:spacing w:after="0"/>
      </w:pPr>
    </w:p>
    <w:p w14:paraId="4CF5B6D4" w14:textId="77777777" w:rsidR="00E9351B" w:rsidRPr="00E9351B" w:rsidRDefault="00E9351B" w:rsidP="00E9351B">
      <w:pPr>
        <w:pStyle w:val="EndNoteBibliography"/>
      </w:pPr>
      <w:r w:rsidRPr="00E9351B">
        <w:lastRenderedPageBreak/>
        <w:t>Clarke TH, Garb JE, Hayashi CY, Arensburger P, Ayoub NA. 2015. Spider Transcriptomes Identify Ancient Large-Scale Gene Duplication Event Potentially Important in Silk Gland Evolution. Genome Biol Evol 7:1856-1870.</w:t>
      </w:r>
    </w:p>
    <w:p w14:paraId="380167A8" w14:textId="77777777" w:rsidR="00E9351B" w:rsidRPr="00E9351B" w:rsidRDefault="00E9351B" w:rsidP="00E9351B">
      <w:pPr>
        <w:pStyle w:val="EndNoteBibliography"/>
        <w:spacing w:after="0"/>
      </w:pPr>
    </w:p>
    <w:p w14:paraId="254887AF" w14:textId="77777777" w:rsidR="00E9351B" w:rsidRPr="00E9351B" w:rsidRDefault="00E9351B" w:rsidP="00E9351B">
      <w:pPr>
        <w:pStyle w:val="EndNoteBibliography"/>
      </w:pPr>
      <w:r w:rsidRPr="00E9351B">
        <w:t>Crow KD, Wagner GP, Investigators ST-NY. 2006. Proceedings of the SMBE Tri-National Young Investigators' Workshop 2005. What is the role of genome duplication in the evolution of complexity and diversity? Mol Biol Evol 23:887-892.</w:t>
      </w:r>
    </w:p>
    <w:p w14:paraId="4C1A4415" w14:textId="77777777" w:rsidR="00E9351B" w:rsidRPr="00E9351B" w:rsidRDefault="00E9351B" w:rsidP="00E9351B">
      <w:pPr>
        <w:pStyle w:val="EndNoteBibliography"/>
        <w:spacing w:after="0"/>
      </w:pPr>
    </w:p>
    <w:p w14:paraId="2F6B21FA" w14:textId="77777777" w:rsidR="00E9351B" w:rsidRPr="00E9351B" w:rsidRDefault="00E9351B" w:rsidP="00E9351B">
      <w:pPr>
        <w:pStyle w:val="EndNoteBibliography"/>
      </w:pPr>
      <w:r w:rsidRPr="00E9351B">
        <w:t>Dehal P, Boore JL. 2005. Two rounds of whole genome duplication in the ancestral vertebrate. PLoS Biol 3:e314.</w:t>
      </w:r>
    </w:p>
    <w:p w14:paraId="622F4773" w14:textId="77777777" w:rsidR="00E9351B" w:rsidRPr="00E9351B" w:rsidRDefault="00E9351B" w:rsidP="00E9351B">
      <w:pPr>
        <w:pStyle w:val="EndNoteBibliography"/>
        <w:spacing w:after="0"/>
      </w:pPr>
    </w:p>
    <w:p w14:paraId="0BD87E98" w14:textId="77777777" w:rsidR="00E9351B" w:rsidRPr="00E9351B" w:rsidRDefault="00E9351B" w:rsidP="00E9351B">
      <w:pPr>
        <w:pStyle w:val="EndNoteBibliography"/>
      </w:pPr>
      <w:r w:rsidRPr="00E9351B">
        <w:t>Fan Z, Yuan T, Liu P, Wang LY, Jin JF, Zhang F, Zhang ZS. 2021. A chromosome-level genome of the spider Trichonephila antipodiana reveals the genetic basis of its polyphagy and evidence of an ancient whole-genome duplication event. Gigascience 10.</w:t>
      </w:r>
    </w:p>
    <w:p w14:paraId="621BBC52" w14:textId="77777777" w:rsidR="00E9351B" w:rsidRPr="00E9351B" w:rsidRDefault="00E9351B" w:rsidP="00E9351B">
      <w:pPr>
        <w:pStyle w:val="EndNoteBibliography"/>
        <w:spacing w:after="0"/>
      </w:pPr>
    </w:p>
    <w:p w14:paraId="551B0010" w14:textId="77777777" w:rsidR="00E9351B" w:rsidRPr="00E9351B" w:rsidRDefault="00E9351B" w:rsidP="00E9351B">
      <w:pPr>
        <w:pStyle w:val="EndNoteBibliography"/>
      </w:pPr>
      <w:r w:rsidRPr="00E9351B">
        <w:t>Farhat S, Modica MV, Puillandre N. 2023. Whole Genome Duplication and Gene Evolution in the Hyperdiverse Venomous Gastropods. Mol Biol Evol 40.</w:t>
      </w:r>
    </w:p>
    <w:p w14:paraId="767021FD" w14:textId="77777777" w:rsidR="00E9351B" w:rsidRPr="00E9351B" w:rsidRDefault="00E9351B" w:rsidP="00E9351B">
      <w:pPr>
        <w:pStyle w:val="EndNoteBibliography"/>
        <w:spacing w:after="0"/>
      </w:pPr>
    </w:p>
    <w:p w14:paraId="705159AD" w14:textId="77777777" w:rsidR="00E9351B" w:rsidRPr="00E9351B" w:rsidRDefault="00E9351B" w:rsidP="00E9351B">
      <w:pPr>
        <w:pStyle w:val="EndNoteBibliography"/>
      </w:pPr>
      <w:r w:rsidRPr="00E9351B">
        <w:t>Furlong RF, Holland PW. 2002. Were vertebrates octoploid? Philosophical Transactions of the Royal Society of London. Series B: Biological Sciences 357:531-544.</w:t>
      </w:r>
    </w:p>
    <w:p w14:paraId="63EF2A29" w14:textId="77777777" w:rsidR="00E9351B" w:rsidRPr="00E9351B" w:rsidRDefault="00E9351B" w:rsidP="00E9351B">
      <w:pPr>
        <w:pStyle w:val="EndNoteBibliography"/>
        <w:spacing w:after="0"/>
      </w:pPr>
    </w:p>
    <w:p w14:paraId="1E6151A0" w14:textId="77777777" w:rsidR="00E9351B" w:rsidRPr="00E9351B" w:rsidRDefault="00E9351B" w:rsidP="00E9351B">
      <w:pPr>
        <w:pStyle w:val="EndNoteBibliography"/>
      </w:pPr>
      <w:r w:rsidRPr="00E9351B">
        <w:t>Hao Y, Mabry ME, Edger PP, Freeling M, Zheng C, Jin L, VanBuren R, Colle M, An H, Abrahams RS, et al. 2021. The contributions from the progenitor genomes of the mesopolyploid Brassiceae are evolutionarily distinct but functionally compatible. Genome Res 31:799-810.</w:t>
      </w:r>
    </w:p>
    <w:p w14:paraId="0E5F94D5" w14:textId="77777777" w:rsidR="00E9351B" w:rsidRPr="00E9351B" w:rsidRDefault="00E9351B" w:rsidP="00E9351B">
      <w:pPr>
        <w:pStyle w:val="EndNoteBibliography"/>
        <w:spacing w:after="0"/>
      </w:pPr>
    </w:p>
    <w:p w14:paraId="17F54AB0" w14:textId="77777777" w:rsidR="00E9351B" w:rsidRPr="00E9351B" w:rsidRDefault="00E9351B" w:rsidP="00E9351B">
      <w:pPr>
        <w:pStyle w:val="EndNoteBibliography"/>
      </w:pPr>
      <w:r w:rsidRPr="00E9351B">
        <w:t>Harper A, Baudouin Gonzalez L, Schonauer A, Janssen R, Seiter M, Holzem M, Arif S, McGregor AP, Sumner-Rooney L. 2021. Widespread retention of ohnologs in key developmental gene families following whole-genome duplication in arachnopulmonates. G3 (Bethesda) 11.</w:t>
      </w:r>
    </w:p>
    <w:p w14:paraId="633FAAD5" w14:textId="77777777" w:rsidR="00E9351B" w:rsidRPr="00E9351B" w:rsidRDefault="00E9351B" w:rsidP="00E9351B">
      <w:pPr>
        <w:pStyle w:val="EndNoteBibliography"/>
        <w:spacing w:after="0"/>
      </w:pPr>
    </w:p>
    <w:p w14:paraId="44FB9DC2" w14:textId="77777777" w:rsidR="00E9351B" w:rsidRPr="00E9351B" w:rsidRDefault="00E9351B" w:rsidP="00E9351B">
      <w:pPr>
        <w:pStyle w:val="EndNoteBibliography"/>
      </w:pPr>
      <w:r w:rsidRPr="00E9351B">
        <w:t>Hoang DT, Chernomor O, von Haeseler A, Minh BQ, Vinh LS. 2018. UFBoot2: Improving the Ultrafast Bootstrap Approximation. Mol Biol Evol 35:518-522.</w:t>
      </w:r>
    </w:p>
    <w:p w14:paraId="3FED2BF4" w14:textId="77777777" w:rsidR="00E9351B" w:rsidRPr="00E9351B" w:rsidRDefault="00E9351B" w:rsidP="00E9351B">
      <w:pPr>
        <w:pStyle w:val="EndNoteBibliography"/>
        <w:spacing w:after="0"/>
      </w:pPr>
    </w:p>
    <w:p w14:paraId="7050FF77" w14:textId="77777777" w:rsidR="00E9351B" w:rsidRPr="00E9351B" w:rsidRDefault="00E9351B" w:rsidP="00E9351B">
      <w:pPr>
        <w:pStyle w:val="EndNoteBibliography"/>
      </w:pPr>
      <w:r w:rsidRPr="00E9351B">
        <w:t>Hokamp K, McLysaght A, Wolfe KH. 2003. The 2R hypothesis and the human genome sequence. J Struct Funct Genomics 3:95-110.</w:t>
      </w:r>
    </w:p>
    <w:p w14:paraId="4265F321" w14:textId="77777777" w:rsidR="00E9351B" w:rsidRPr="00E9351B" w:rsidRDefault="00E9351B" w:rsidP="00E9351B">
      <w:pPr>
        <w:pStyle w:val="EndNoteBibliography"/>
        <w:spacing w:after="0"/>
      </w:pPr>
    </w:p>
    <w:p w14:paraId="45FEFA4B" w14:textId="77777777" w:rsidR="00E9351B" w:rsidRPr="00E9351B" w:rsidRDefault="00E9351B" w:rsidP="00E9351B">
      <w:pPr>
        <w:pStyle w:val="EndNoteBibliography"/>
      </w:pPr>
      <w:r w:rsidRPr="00E9351B">
        <w:t>i5K C. 2013. The i5K Initiative: advancing arthropod genomics for knowledge, human health, agriculture, and the environment. J Hered 104:595-600.</w:t>
      </w:r>
    </w:p>
    <w:p w14:paraId="417A3198" w14:textId="77777777" w:rsidR="00E9351B" w:rsidRPr="00E9351B" w:rsidRDefault="00E9351B" w:rsidP="00E9351B">
      <w:pPr>
        <w:pStyle w:val="EndNoteBibliography"/>
        <w:spacing w:after="0"/>
      </w:pPr>
    </w:p>
    <w:p w14:paraId="519D805E" w14:textId="77777777" w:rsidR="00E9351B" w:rsidRPr="00E9351B" w:rsidRDefault="00E9351B" w:rsidP="00E9351B">
      <w:pPr>
        <w:pStyle w:val="EndNoteBibliography"/>
      </w:pPr>
      <w:r w:rsidRPr="00E9351B">
        <w:t>Junier T, Zdobnov EM. 2010. The Newick utilities: high-throughput phylogenetic tree processing in the UNIX shell. Bioinformatics 26:1669-1670.</w:t>
      </w:r>
    </w:p>
    <w:p w14:paraId="4E239FA7" w14:textId="77777777" w:rsidR="00E9351B" w:rsidRPr="00E9351B" w:rsidRDefault="00E9351B" w:rsidP="00E9351B">
      <w:pPr>
        <w:pStyle w:val="EndNoteBibliography"/>
        <w:spacing w:after="0"/>
      </w:pPr>
    </w:p>
    <w:p w14:paraId="5F74B8C6" w14:textId="77777777" w:rsidR="00E9351B" w:rsidRPr="00E9351B" w:rsidRDefault="00E9351B" w:rsidP="00E9351B">
      <w:pPr>
        <w:pStyle w:val="EndNoteBibliography"/>
      </w:pPr>
      <w:r w:rsidRPr="00E9351B">
        <w:t>Katoh K, Standley DM. 2013. MAFFT multiple sequence alignment software version 7: improvements in performance and usability. Mol Biol Evol 30:772-780.</w:t>
      </w:r>
    </w:p>
    <w:p w14:paraId="3426EE94" w14:textId="77777777" w:rsidR="00E9351B" w:rsidRPr="00E9351B" w:rsidRDefault="00E9351B" w:rsidP="00E9351B">
      <w:pPr>
        <w:pStyle w:val="EndNoteBibliography"/>
        <w:spacing w:after="0"/>
      </w:pPr>
    </w:p>
    <w:p w14:paraId="146F2D3A" w14:textId="77777777" w:rsidR="00E9351B" w:rsidRPr="00E9351B" w:rsidRDefault="00E9351B" w:rsidP="00E9351B">
      <w:pPr>
        <w:pStyle w:val="EndNoteBibliography"/>
      </w:pPr>
      <w:r w:rsidRPr="00E9351B">
        <w:t>Kenny NJ, Chan KW, Nong W, Qu Z, Maeso I, Yip HY, Chan TF, Kwan HS, Holland PWH, Chu KH, Hui JHL. 2017. Ancestral whole-genome duplication in the marine chelicerate horseshoe crabs. Heredity (Edinb) 119:388.</w:t>
      </w:r>
    </w:p>
    <w:p w14:paraId="537E7BCB" w14:textId="77777777" w:rsidR="00E9351B" w:rsidRPr="00E9351B" w:rsidRDefault="00E9351B" w:rsidP="00E9351B">
      <w:pPr>
        <w:pStyle w:val="EndNoteBibliography"/>
        <w:spacing w:after="0"/>
      </w:pPr>
    </w:p>
    <w:p w14:paraId="1CBFCC6D" w14:textId="77777777" w:rsidR="00E9351B" w:rsidRPr="00E9351B" w:rsidRDefault="00E9351B" w:rsidP="00E9351B">
      <w:pPr>
        <w:pStyle w:val="EndNoteBibliography"/>
      </w:pPr>
      <w:r w:rsidRPr="00E9351B">
        <w:t>Leite DJ, Baudouin-Gonzalez L, Iwasaki-Yokozawa S, Lozano-Fernandez J, Turetzek N, Akiyama-Oda Y, Prpic NM, Pisani D, Oda H, Sharma PP, McGregor AP. 2018. Homeobox Gene Duplication and Divergence in Arachnids. Mol Biol Evol 35:2240-2253.</w:t>
      </w:r>
    </w:p>
    <w:p w14:paraId="287AA9A8" w14:textId="77777777" w:rsidR="00E9351B" w:rsidRPr="00E9351B" w:rsidRDefault="00E9351B" w:rsidP="00E9351B">
      <w:pPr>
        <w:pStyle w:val="EndNoteBibliography"/>
        <w:spacing w:after="0"/>
      </w:pPr>
    </w:p>
    <w:p w14:paraId="0373F4A5" w14:textId="77777777" w:rsidR="00E9351B" w:rsidRPr="00E9351B" w:rsidRDefault="00E9351B" w:rsidP="00E9351B">
      <w:pPr>
        <w:pStyle w:val="EndNoteBibliography"/>
      </w:pPr>
      <w:r w:rsidRPr="00E9351B">
        <w:t>Li L, Stoeckert CJ, Jr., Roos DS. 2003. OrthoMCL: identification of ortholog groups for eukaryotic genomes. Genome Res 13:2178-2189.</w:t>
      </w:r>
    </w:p>
    <w:p w14:paraId="64E0D2B8" w14:textId="77777777" w:rsidR="00E9351B" w:rsidRPr="00E9351B" w:rsidRDefault="00E9351B" w:rsidP="00E9351B">
      <w:pPr>
        <w:pStyle w:val="EndNoteBibliography"/>
        <w:spacing w:after="0"/>
      </w:pPr>
    </w:p>
    <w:p w14:paraId="5A699B56" w14:textId="77777777" w:rsidR="00E9351B" w:rsidRPr="00E9351B" w:rsidRDefault="00E9351B" w:rsidP="00E9351B">
      <w:pPr>
        <w:pStyle w:val="EndNoteBibliography"/>
      </w:pPr>
      <w:r w:rsidRPr="00E9351B">
        <w:t>Li Z, McKibben MTW, Finch GS, Blischak PD, Sutherland BL, Barker MS. 2021. Patterns and Processes of Diploidization in Land Plants. Annu Rev Plant Biol 72:387-410.</w:t>
      </w:r>
    </w:p>
    <w:p w14:paraId="5DF9BD00" w14:textId="77777777" w:rsidR="00E9351B" w:rsidRPr="00E9351B" w:rsidRDefault="00E9351B" w:rsidP="00E9351B">
      <w:pPr>
        <w:pStyle w:val="EndNoteBibliography"/>
        <w:spacing w:after="0"/>
      </w:pPr>
    </w:p>
    <w:p w14:paraId="6B04862A" w14:textId="77777777" w:rsidR="00E9351B" w:rsidRPr="00E9351B" w:rsidRDefault="00E9351B" w:rsidP="00E9351B">
      <w:pPr>
        <w:pStyle w:val="EndNoteBibliography"/>
      </w:pPr>
      <w:r w:rsidRPr="00E9351B">
        <w:t>Lynch M, Conery JS. 2000. The evolutionary fate and consequences of duplicate genes. Science 290:1151-1155.</w:t>
      </w:r>
    </w:p>
    <w:p w14:paraId="254AFACA" w14:textId="77777777" w:rsidR="00E9351B" w:rsidRPr="00E9351B" w:rsidRDefault="00E9351B" w:rsidP="00E9351B">
      <w:pPr>
        <w:pStyle w:val="EndNoteBibliography"/>
        <w:spacing w:after="0"/>
      </w:pPr>
    </w:p>
    <w:p w14:paraId="2BF41B7A" w14:textId="77777777" w:rsidR="00E9351B" w:rsidRPr="00E9351B" w:rsidRDefault="00E9351B" w:rsidP="00E9351B">
      <w:pPr>
        <w:pStyle w:val="EndNoteBibliography"/>
      </w:pPr>
      <w:r w:rsidRPr="00E9351B">
        <w:t>Ma LJ, Ibrahim AS, Skory C, Grabherr MG, Burger G, Butler M, Elias M, Idnurm A, Lang BF, Sone T, et al. 2009. Genomic analysis of the basal lineage fungus Rhizopus oryzae reveals a whole-genome duplication. PLoS Genet 5:e1000549.</w:t>
      </w:r>
    </w:p>
    <w:p w14:paraId="7434817F" w14:textId="77777777" w:rsidR="00E9351B" w:rsidRPr="00E9351B" w:rsidRDefault="00E9351B" w:rsidP="00E9351B">
      <w:pPr>
        <w:pStyle w:val="EndNoteBibliography"/>
        <w:spacing w:after="0"/>
      </w:pPr>
    </w:p>
    <w:p w14:paraId="722FFCB8" w14:textId="77777777" w:rsidR="00E9351B" w:rsidRPr="00E9351B" w:rsidRDefault="00E9351B" w:rsidP="00E9351B">
      <w:pPr>
        <w:pStyle w:val="EndNoteBibliography"/>
      </w:pPr>
      <w:r w:rsidRPr="00E9351B">
        <w:t>Masterson J. 1994. Stomatal size in fossil plants: evidence for polyploidy in majority of angiosperms. Science 264:421-424.</w:t>
      </w:r>
    </w:p>
    <w:p w14:paraId="1393EC5C" w14:textId="77777777" w:rsidR="00E9351B" w:rsidRPr="00E9351B" w:rsidRDefault="00E9351B" w:rsidP="00E9351B">
      <w:pPr>
        <w:pStyle w:val="EndNoteBibliography"/>
        <w:spacing w:after="0"/>
      </w:pPr>
    </w:p>
    <w:p w14:paraId="0A7142E9" w14:textId="77777777" w:rsidR="00E9351B" w:rsidRPr="00E9351B" w:rsidRDefault="00E9351B" w:rsidP="00E9351B">
      <w:pPr>
        <w:pStyle w:val="EndNoteBibliography"/>
      </w:pPr>
      <w:r w:rsidRPr="00E9351B">
        <w:t>McLysaght A, Hokamp K, Wolfe KH. 2002. Extensive genomic duplication during early chordate evolution. Nat Genet 31:200-204.</w:t>
      </w:r>
    </w:p>
    <w:p w14:paraId="1DAEF575" w14:textId="77777777" w:rsidR="00E9351B" w:rsidRPr="00E9351B" w:rsidRDefault="00E9351B" w:rsidP="00E9351B">
      <w:pPr>
        <w:pStyle w:val="EndNoteBibliography"/>
        <w:spacing w:after="0"/>
      </w:pPr>
    </w:p>
    <w:p w14:paraId="3AEF2427" w14:textId="77777777" w:rsidR="00E9351B" w:rsidRPr="00E9351B" w:rsidRDefault="00E9351B" w:rsidP="00E9351B">
      <w:pPr>
        <w:pStyle w:val="EndNoteBibliography"/>
      </w:pPr>
      <w:r w:rsidRPr="00E9351B">
        <w:t>Mulhair PO, Crowley L, Boyes DH, Harper A, Lewis OT, Darwin Tree of Life C, Holland PWH. 2023. Diversity, duplication, and genomic organization of homeobox genes in Lepidoptera. Genome Res 33:32-44.</w:t>
      </w:r>
    </w:p>
    <w:p w14:paraId="64030A45" w14:textId="77777777" w:rsidR="00E9351B" w:rsidRPr="00E9351B" w:rsidRDefault="00E9351B" w:rsidP="00E9351B">
      <w:pPr>
        <w:pStyle w:val="EndNoteBibliography"/>
        <w:spacing w:after="0"/>
      </w:pPr>
    </w:p>
    <w:p w14:paraId="5F9AE663" w14:textId="77777777" w:rsidR="00E9351B" w:rsidRPr="00E9351B" w:rsidRDefault="00E9351B" w:rsidP="00E9351B">
      <w:pPr>
        <w:pStyle w:val="EndNoteBibliography"/>
      </w:pPr>
      <w:r w:rsidRPr="00E9351B">
        <w:t>Mulhair PO, Holland PWH. 2024. Evolution of the insect Hox gene cluster: Comparative analysis across 243 species. Semin Cell Dev Biol 152-153:4-15.</w:t>
      </w:r>
    </w:p>
    <w:p w14:paraId="1AD6C903" w14:textId="77777777" w:rsidR="00E9351B" w:rsidRPr="00E9351B" w:rsidRDefault="00E9351B" w:rsidP="00E9351B">
      <w:pPr>
        <w:pStyle w:val="EndNoteBibliography"/>
        <w:spacing w:after="0"/>
      </w:pPr>
    </w:p>
    <w:p w14:paraId="63552140" w14:textId="77777777" w:rsidR="00E9351B" w:rsidRPr="00E9351B" w:rsidRDefault="00E9351B" w:rsidP="00E9351B">
      <w:pPr>
        <w:pStyle w:val="EndNoteBibliography"/>
      </w:pPr>
      <w:r w:rsidRPr="00E9351B">
        <w:lastRenderedPageBreak/>
        <w:t>Nguyen LT, Schmidt HA, von Haeseler A, Minh BQ. 2015. IQ-TREE: a fast and effective stochastic algorithm for estimating maximum-likelihood phylogenies. Mol Biol Evol 32:268-274.</w:t>
      </w:r>
    </w:p>
    <w:p w14:paraId="3E79024A" w14:textId="77777777" w:rsidR="00E9351B" w:rsidRPr="00E9351B" w:rsidRDefault="00E9351B" w:rsidP="00E9351B">
      <w:pPr>
        <w:pStyle w:val="EndNoteBibliography"/>
        <w:spacing w:after="0"/>
      </w:pPr>
    </w:p>
    <w:p w14:paraId="6BB686CA" w14:textId="77777777" w:rsidR="00E9351B" w:rsidRPr="00E9351B" w:rsidRDefault="00E9351B" w:rsidP="00E9351B">
      <w:pPr>
        <w:pStyle w:val="EndNoteBibliography"/>
      </w:pPr>
      <w:r w:rsidRPr="00E9351B">
        <w:t>Nong W, Qu Z, Li Y, Barton-Owen T, Wong AYP, Yip HY, Lee HT, Narayana S, Baril T, Swale T, et al. 2021. Horseshoe crab genomes reveal the evolution of genes and microRNAs after three rounds of whole genome duplication. Commun Biol 4:83.</w:t>
      </w:r>
    </w:p>
    <w:p w14:paraId="2EE44674" w14:textId="77777777" w:rsidR="00E9351B" w:rsidRPr="00E9351B" w:rsidRDefault="00E9351B" w:rsidP="00E9351B">
      <w:pPr>
        <w:pStyle w:val="EndNoteBibliography"/>
        <w:spacing w:after="0"/>
      </w:pPr>
    </w:p>
    <w:p w14:paraId="032C8721" w14:textId="77777777" w:rsidR="00E9351B" w:rsidRPr="00E9351B" w:rsidRDefault="00E9351B" w:rsidP="00E9351B">
      <w:pPr>
        <w:pStyle w:val="EndNoteBibliography"/>
      </w:pPr>
      <w:r w:rsidRPr="00E9351B">
        <w:t>Nossa CW, Havlak P, Yue JX, Lv J, Vincent KY, Brockmann HJ, Putnam NH. 2014. Joint assembly and genetic mapping of the Atlantic horseshoe crab genome reveals ancient whole genome duplication. Gigascience 3:9.</w:t>
      </w:r>
    </w:p>
    <w:p w14:paraId="259DF74B" w14:textId="77777777" w:rsidR="00E9351B" w:rsidRPr="00E9351B" w:rsidRDefault="00E9351B" w:rsidP="00E9351B">
      <w:pPr>
        <w:pStyle w:val="EndNoteBibliography"/>
        <w:spacing w:after="0"/>
      </w:pPr>
    </w:p>
    <w:p w14:paraId="759AB72C" w14:textId="77777777" w:rsidR="00E9351B" w:rsidRPr="00E9351B" w:rsidRDefault="00E9351B" w:rsidP="00E9351B">
      <w:pPr>
        <w:pStyle w:val="EndNoteBibliography"/>
      </w:pPr>
      <w:r w:rsidRPr="00E9351B">
        <w:t>Ohno S. 1970. Evolution by Gene Duplication: Springer-Verlag.</w:t>
      </w:r>
    </w:p>
    <w:p w14:paraId="73C6D9A1" w14:textId="77777777" w:rsidR="00E9351B" w:rsidRPr="00E9351B" w:rsidRDefault="00E9351B" w:rsidP="00E9351B">
      <w:pPr>
        <w:pStyle w:val="EndNoteBibliography"/>
        <w:spacing w:after="0"/>
      </w:pPr>
    </w:p>
    <w:p w14:paraId="13639F89" w14:textId="77777777" w:rsidR="00E9351B" w:rsidRPr="00E9351B" w:rsidRDefault="00E9351B" w:rsidP="00E9351B">
      <w:pPr>
        <w:pStyle w:val="EndNoteBibliography"/>
      </w:pPr>
      <w:r w:rsidRPr="00E9351B">
        <w:t>One Thousand Plant Transcriptomes I. 2019. One thousand plant transcriptomes and the phylogenomics of green plants. Nature 574:679-685.</w:t>
      </w:r>
    </w:p>
    <w:p w14:paraId="4CFE179E" w14:textId="77777777" w:rsidR="00E9351B" w:rsidRPr="00E9351B" w:rsidRDefault="00E9351B" w:rsidP="00E9351B">
      <w:pPr>
        <w:pStyle w:val="EndNoteBibliography"/>
        <w:spacing w:after="0"/>
      </w:pPr>
    </w:p>
    <w:p w14:paraId="153ED85D" w14:textId="77777777" w:rsidR="00E9351B" w:rsidRPr="00E9351B" w:rsidRDefault="00E9351B" w:rsidP="00E9351B">
      <w:pPr>
        <w:pStyle w:val="EndNoteBibliography"/>
      </w:pPr>
      <w:r w:rsidRPr="00E9351B">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256C3801" w14:textId="77777777" w:rsidR="00E9351B" w:rsidRPr="00E9351B" w:rsidRDefault="00E9351B" w:rsidP="00E9351B">
      <w:pPr>
        <w:pStyle w:val="EndNoteBibliography"/>
        <w:spacing w:after="0"/>
      </w:pPr>
    </w:p>
    <w:p w14:paraId="3ACD30A4" w14:textId="77777777" w:rsidR="00E9351B" w:rsidRPr="00E9351B" w:rsidRDefault="00E9351B" w:rsidP="00E9351B">
      <w:pPr>
        <w:pStyle w:val="EndNoteBibliography"/>
      </w:pPr>
      <w:r w:rsidRPr="00E9351B">
        <w:t>Pfeil BE, Schlueter JA, Shoemaker RC, Doyle JJ. 2005. Placing paleopolyploidy in relation to taxon divergence: a phylogenetic analysis in legumes using 39 gene families. Syst Biol 54:441-454.</w:t>
      </w:r>
    </w:p>
    <w:p w14:paraId="7B9C787E" w14:textId="77777777" w:rsidR="00E9351B" w:rsidRPr="00E9351B" w:rsidRDefault="00E9351B" w:rsidP="00E9351B">
      <w:pPr>
        <w:pStyle w:val="EndNoteBibliography"/>
        <w:spacing w:after="0"/>
      </w:pPr>
    </w:p>
    <w:p w14:paraId="5138B625" w14:textId="77777777" w:rsidR="00E9351B" w:rsidRPr="00E9351B" w:rsidRDefault="00E9351B" w:rsidP="00E9351B">
      <w:pPr>
        <w:pStyle w:val="EndNoteBibliography"/>
      </w:pPr>
      <w:r w:rsidRPr="00E9351B">
        <w:t>Rabiee M, Sayyari E, Mirarab S. 2019. Multi-allele species reconstruction using ASTRAL. Mol Phylogenet Evol 130:286-296.</w:t>
      </w:r>
    </w:p>
    <w:p w14:paraId="1CC84EE1" w14:textId="77777777" w:rsidR="00E9351B" w:rsidRPr="00E9351B" w:rsidRDefault="00E9351B" w:rsidP="00E9351B">
      <w:pPr>
        <w:pStyle w:val="EndNoteBibliography"/>
        <w:spacing w:after="0"/>
      </w:pPr>
    </w:p>
    <w:p w14:paraId="0C672461" w14:textId="77777777" w:rsidR="00E9351B" w:rsidRPr="00E9351B" w:rsidRDefault="00E9351B" w:rsidP="00E9351B">
      <w:pPr>
        <w:pStyle w:val="EndNoteBibliography"/>
      </w:pPr>
      <w:r w:rsidRPr="00E9351B">
        <w:t>Redmond AK, Casey D, Gundappa MK, Macqueen DJ, McLysaght A. 2023. Independent rediploidization masks shared whole genome duplication in the sturgeon-paddlefish ancestor. Nat Commun 14:2879.</w:t>
      </w:r>
    </w:p>
    <w:p w14:paraId="3E2B06A7" w14:textId="77777777" w:rsidR="00E9351B" w:rsidRPr="00E9351B" w:rsidRDefault="00E9351B" w:rsidP="00E9351B">
      <w:pPr>
        <w:pStyle w:val="EndNoteBibliography"/>
        <w:spacing w:after="0"/>
      </w:pPr>
    </w:p>
    <w:p w14:paraId="03BBA082" w14:textId="77777777" w:rsidR="00E9351B" w:rsidRPr="00E9351B" w:rsidRDefault="00E9351B" w:rsidP="00E9351B">
      <w:pPr>
        <w:pStyle w:val="EndNoteBibliography"/>
      </w:pPr>
      <w:r w:rsidRPr="00E9351B">
        <w:t>Schwager EE, Sharma PP, Clarke T, Leite DJ, Wierschin T, Pechmann M, Akiyama-Oda Y, Esposito L, Bechsgaard J, Bilde T, et al. 2017. The house spider genome reveals an ancient whole-genome duplication during arachnid evolution. BMC Biol 15:62.</w:t>
      </w:r>
    </w:p>
    <w:p w14:paraId="0D292314" w14:textId="77777777" w:rsidR="00E9351B" w:rsidRPr="00E9351B" w:rsidRDefault="00E9351B" w:rsidP="00E9351B">
      <w:pPr>
        <w:pStyle w:val="EndNoteBibliography"/>
        <w:spacing w:after="0"/>
      </w:pPr>
    </w:p>
    <w:p w14:paraId="77DAB9AD" w14:textId="77777777" w:rsidR="00E9351B" w:rsidRPr="00E9351B" w:rsidRDefault="00E9351B" w:rsidP="00E9351B">
      <w:pPr>
        <w:pStyle w:val="EndNoteBibliography"/>
      </w:pPr>
      <w:r w:rsidRPr="00E9351B">
        <w:t>Sela I, Ashkenazy H, Katoh K, Pupko T. 2015. GUIDANCE2: accurate detection of unreliable alignment regions accounting for the uncertainty of multiple parameters. Nucleic Acids Res 43:W7-14.</w:t>
      </w:r>
    </w:p>
    <w:p w14:paraId="5C26F917" w14:textId="77777777" w:rsidR="00E9351B" w:rsidRPr="00E9351B" w:rsidRDefault="00E9351B" w:rsidP="00E9351B">
      <w:pPr>
        <w:pStyle w:val="EndNoteBibliography"/>
        <w:spacing w:after="0"/>
      </w:pPr>
    </w:p>
    <w:p w14:paraId="37B7D471" w14:textId="77777777" w:rsidR="00E9351B" w:rsidRPr="00E9351B" w:rsidRDefault="00E9351B" w:rsidP="00E9351B">
      <w:pPr>
        <w:pStyle w:val="EndNoteBibliography"/>
      </w:pPr>
      <w:r w:rsidRPr="00E9351B">
        <w:t>Sharma PP, Kaluziak ST, Perez-Porro AR, Gonzalez VL, Hormiga G, Wheeler WC, Giribet G. 2014. Phylogenomic interrogation of arachnida reveals systemic conflicts in phylogenetic signal. Mol Biol Evol 31:2963-2984.</w:t>
      </w:r>
    </w:p>
    <w:p w14:paraId="0156B1DA" w14:textId="77777777" w:rsidR="00E9351B" w:rsidRPr="00E9351B" w:rsidRDefault="00E9351B" w:rsidP="00E9351B">
      <w:pPr>
        <w:pStyle w:val="EndNoteBibliography"/>
        <w:spacing w:after="0"/>
      </w:pPr>
    </w:p>
    <w:p w14:paraId="47B3780E" w14:textId="77777777" w:rsidR="00E9351B" w:rsidRPr="00E9351B" w:rsidRDefault="00E9351B" w:rsidP="00E9351B">
      <w:pPr>
        <w:pStyle w:val="EndNoteBibliography"/>
      </w:pPr>
      <w:r w:rsidRPr="00E9351B">
        <w:t>Shingate P, Ravi V, Prasad A, Tay BH, Garg KM, Chattopadhyay B, Yap LM, Rheindt FE, Venkatesh B. 2020. Chromosome-level assembly of the horseshoe crab genome provides insights into its genome evolution. Nat Commun 11:2322.</w:t>
      </w:r>
    </w:p>
    <w:p w14:paraId="7A61DF65" w14:textId="77777777" w:rsidR="00E9351B" w:rsidRPr="00E9351B" w:rsidRDefault="00E9351B" w:rsidP="00E9351B">
      <w:pPr>
        <w:pStyle w:val="EndNoteBibliography"/>
        <w:spacing w:after="0"/>
      </w:pPr>
    </w:p>
    <w:p w14:paraId="5CCE9E6A" w14:textId="77777777" w:rsidR="00E9351B" w:rsidRPr="00E9351B" w:rsidRDefault="00E9351B" w:rsidP="00E9351B">
      <w:pPr>
        <w:pStyle w:val="EndNoteBibliography"/>
      </w:pPr>
      <w:r w:rsidRPr="00E9351B">
        <w:t>Shingate P, Ravi V, Prasad A, Tay BH, Venkatesh B. 2020. Chromosome-level genome assembly of the coastal horseshoe crab (Tachypleus gigas). Mol Ecol Resour 20:1748-1760.</w:t>
      </w:r>
    </w:p>
    <w:p w14:paraId="05B106B8" w14:textId="77777777" w:rsidR="00E9351B" w:rsidRPr="00E9351B" w:rsidRDefault="00E9351B" w:rsidP="00E9351B">
      <w:pPr>
        <w:pStyle w:val="EndNoteBibliography"/>
        <w:spacing w:after="0"/>
      </w:pPr>
    </w:p>
    <w:p w14:paraId="525A151B" w14:textId="77777777" w:rsidR="00E9351B" w:rsidRPr="00E9351B" w:rsidRDefault="00E9351B" w:rsidP="00E9351B">
      <w:pPr>
        <w:pStyle w:val="EndNoteBibliography"/>
      </w:pPr>
      <w:r w:rsidRPr="00E9351B">
        <w:t>Shultz JW. 1990. Evolutionary Morphology and Phylogeny of Arachnida. Cladistics 6:1-38.</w:t>
      </w:r>
    </w:p>
    <w:p w14:paraId="4956EAE5" w14:textId="77777777" w:rsidR="00E9351B" w:rsidRPr="00E9351B" w:rsidRDefault="00E9351B" w:rsidP="00E9351B">
      <w:pPr>
        <w:pStyle w:val="EndNoteBibliography"/>
        <w:spacing w:after="0"/>
      </w:pPr>
    </w:p>
    <w:p w14:paraId="54529DE4" w14:textId="77777777" w:rsidR="00E9351B" w:rsidRPr="00E9351B" w:rsidRDefault="00E9351B" w:rsidP="00E9351B">
      <w:pPr>
        <w:pStyle w:val="EndNoteBibliography"/>
      </w:pPr>
      <w:r w:rsidRPr="00E9351B">
        <w:t>Tang H, Bowers JE, Wang X, Ming R, Alam M, Paterson AH. 2008. Synteny and collinearity in plant genomes. Science 320:486-488.</w:t>
      </w:r>
    </w:p>
    <w:p w14:paraId="4F731E6F" w14:textId="77777777" w:rsidR="00E9351B" w:rsidRPr="00E9351B" w:rsidRDefault="00E9351B" w:rsidP="00E9351B">
      <w:pPr>
        <w:pStyle w:val="EndNoteBibliography"/>
        <w:spacing w:after="0"/>
      </w:pPr>
    </w:p>
    <w:p w14:paraId="0477A016" w14:textId="77777777" w:rsidR="00E9351B" w:rsidRPr="00E9351B" w:rsidRDefault="00E9351B" w:rsidP="00E9351B">
      <w:pPr>
        <w:pStyle w:val="EndNoteBibliography"/>
      </w:pPr>
      <w:r w:rsidRPr="00E9351B">
        <w:t>Thomas GWC, Ather SH, Hahn MW. 2017. Gene-Tree Reconciliation with MUL-Trees to Resolve Polyploidy Events. Syst Biol 66:1007-1018.</w:t>
      </w:r>
    </w:p>
    <w:p w14:paraId="02AFB1F3" w14:textId="77777777" w:rsidR="00E9351B" w:rsidRPr="00E9351B" w:rsidRDefault="00E9351B" w:rsidP="00E9351B">
      <w:pPr>
        <w:pStyle w:val="EndNoteBibliography"/>
        <w:spacing w:after="0"/>
      </w:pPr>
    </w:p>
    <w:p w14:paraId="2927662F" w14:textId="77777777" w:rsidR="00E9351B" w:rsidRPr="00E9351B" w:rsidRDefault="00E9351B" w:rsidP="00E9351B">
      <w:pPr>
        <w:pStyle w:val="EndNoteBibliography"/>
      </w:pPr>
      <w:r w:rsidRPr="00E9351B">
        <w:t>Thomas GWC, Dohmen E, Hughes DST, Murali SC, Poelchau M, Glastad K, Anstead CA, Ayoub NA, Batterham P, Bellair M, et al. 2020. Gene content evolution in the arthropods. Genome Biol 21:15.</w:t>
      </w:r>
    </w:p>
    <w:p w14:paraId="619399D0" w14:textId="77777777" w:rsidR="00E9351B" w:rsidRPr="00E9351B" w:rsidRDefault="00E9351B" w:rsidP="00E9351B">
      <w:pPr>
        <w:pStyle w:val="EndNoteBibliography"/>
        <w:spacing w:after="0"/>
      </w:pPr>
    </w:p>
    <w:p w14:paraId="12082A09" w14:textId="77777777" w:rsidR="00E9351B" w:rsidRPr="00E9351B" w:rsidRDefault="00E9351B" w:rsidP="00E9351B">
      <w:pPr>
        <w:pStyle w:val="EndNoteBibliography"/>
      </w:pPr>
      <w:r w:rsidRPr="00E9351B">
        <w:t>Tiley GP, Barker MS, Burleigh JG. 2018. Assessing the Performance of Ks Plots for Detecting Ancient Whole Genome Duplications. Genome Biol Evol 10:2882-2898.</w:t>
      </w:r>
    </w:p>
    <w:p w14:paraId="0C065516" w14:textId="77777777" w:rsidR="00E9351B" w:rsidRPr="00E9351B" w:rsidRDefault="00E9351B" w:rsidP="00E9351B">
      <w:pPr>
        <w:pStyle w:val="EndNoteBibliography"/>
        <w:spacing w:after="0"/>
      </w:pPr>
    </w:p>
    <w:p w14:paraId="130961ED" w14:textId="77777777" w:rsidR="00E9351B" w:rsidRPr="00E9351B" w:rsidRDefault="00E9351B" w:rsidP="00E9351B">
      <w:pPr>
        <w:pStyle w:val="EndNoteBibliography"/>
      </w:pPr>
      <w:r w:rsidRPr="00E9351B">
        <w:t>Van de Peer Y, Ashman TL, Soltis PS, Soltis DE. 2021. Polyploidy: an evolutionary and ecological force in stressful times. Plant Cell 33:11-26.</w:t>
      </w:r>
    </w:p>
    <w:p w14:paraId="61AE3E5E" w14:textId="77777777" w:rsidR="00E9351B" w:rsidRPr="00E9351B" w:rsidRDefault="00E9351B" w:rsidP="00E9351B">
      <w:pPr>
        <w:pStyle w:val="EndNoteBibliography"/>
        <w:spacing w:after="0"/>
      </w:pPr>
    </w:p>
    <w:p w14:paraId="0B663872" w14:textId="77777777" w:rsidR="00E9351B" w:rsidRPr="00E9351B" w:rsidRDefault="00E9351B" w:rsidP="00E9351B">
      <w:pPr>
        <w:pStyle w:val="EndNoteBibliography"/>
      </w:pPr>
      <w:r w:rsidRPr="00E9351B">
        <w:t>Werth CR, Windham MD. 1991. A model for divergent, allopatric speciation of polyploid pteridophytes resulting from silencing of duplicate-gene expression. The American Naturalist 137:515-526.</w:t>
      </w:r>
    </w:p>
    <w:p w14:paraId="167AF7C6" w14:textId="77777777" w:rsidR="00E9351B" w:rsidRPr="00E9351B" w:rsidRDefault="00E9351B" w:rsidP="00E9351B">
      <w:pPr>
        <w:pStyle w:val="EndNoteBibliography"/>
        <w:spacing w:after="0"/>
      </w:pPr>
    </w:p>
    <w:p w14:paraId="13B6A56B" w14:textId="77777777" w:rsidR="00E9351B" w:rsidRPr="00E9351B" w:rsidRDefault="00E9351B" w:rsidP="00E9351B">
      <w:pPr>
        <w:pStyle w:val="EndNoteBibliography"/>
      </w:pPr>
      <w:r w:rsidRPr="00E9351B">
        <w:t>Weygoldt P, Paulus HF. 1979. Untersuchungen zur Morphologie, Taxonomie und Phylogenie der Chelicerata1 II. Cladogramme und die Entfaltung der Chelicerata. Journal of Zoological Systematics and Evolutionary Research 17:177-200.</w:t>
      </w:r>
    </w:p>
    <w:p w14:paraId="265D38FD" w14:textId="77777777" w:rsidR="00E9351B" w:rsidRPr="00E9351B" w:rsidRDefault="00E9351B" w:rsidP="00E9351B">
      <w:pPr>
        <w:pStyle w:val="EndNoteBibliography"/>
        <w:spacing w:after="0"/>
      </w:pPr>
    </w:p>
    <w:p w14:paraId="0468CC3D" w14:textId="77777777" w:rsidR="00E9351B" w:rsidRPr="00E9351B" w:rsidRDefault="00E9351B" w:rsidP="00E9351B">
      <w:pPr>
        <w:pStyle w:val="EndNoteBibliography"/>
      </w:pPr>
      <w:r w:rsidRPr="00E9351B">
        <w:t>Wolfe KH. 2001. Yesterday's polyploids and the mystery of diploidization. Nat Rev Genet 2:333-341.</w:t>
      </w:r>
    </w:p>
    <w:p w14:paraId="3AD3CF84" w14:textId="77777777" w:rsidR="00E9351B" w:rsidRPr="00E9351B" w:rsidRDefault="00E9351B" w:rsidP="00E9351B">
      <w:pPr>
        <w:pStyle w:val="EndNoteBibliography"/>
        <w:spacing w:after="0"/>
      </w:pPr>
    </w:p>
    <w:p w14:paraId="4B9F88DD" w14:textId="77777777" w:rsidR="00E9351B" w:rsidRPr="00E9351B" w:rsidRDefault="00E9351B" w:rsidP="00E9351B">
      <w:pPr>
        <w:pStyle w:val="EndNoteBibliography"/>
      </w:pPr>
      <w:r w:rsidRPr="00E9351B">
        <w:t>Wolfe KH, Shields DC. 1997. Molecular evidence for an ancient duplication of the entire yeast genome. Nature 387:708-713.</w:t>
      </w:r>
    </w:p>
    <w:p w14:paraId="6BD44D97" w14:textId="77777777" w:rsidR="00E9351B" w:rsidRPr="00E9351B" w:rsidRDefault="00E9351B" w:rsidP="00E9351B">
      <w:pPr>
        <w:pStyle w:val="EndNoteBibliography"/>
        <w:spacing w:after="0"/>
      </w:pPr>
    </w:p>
    <w:p w14:paraId="3B1A8833" w14:textId="77777777" w:rsidR="00E9351B" w:rsidRPr="00E9351B" w:rsidRDefault="00E9351B" w:rsidP="00E9351B">
      <w:pPr>
        <w:pStyle w:val="EndNoteBibliography"/>
      </w:pPr>
      <w:r w:rsidRPr="00E9351B">
        <w:t>Yan Z, Cao Z, Liu Y, Ogilvie HA, Nakhleh L. 2022. Maximum Parsimony Inference of Phylogenetic Networks in the Presence of Polyploid Complexes. Syst Biol 71:706-720.</w:t>
      </w:r>
    </w:p>
    <w:p w14:paraId="73AE281C" w14:textId="77777777" w:rsidR="00E9351B" w:rsidRPr="00E9351B" w:rsidRDefault="00E9351B" w:rsidP="00E9351B">
      <w:pPr>
        <w:pStyle w:val="EndNoteBibliography"/>
        <w:spacing w:after="0"/>
      </w:pPr>
    </w:p>
    <w:p w14:paraId="27B34080" w14:textId="77777777" w:rsidR="00E9351B" w:rsidRPr="00E9351B" w:rsidRDefault="00E9351B" w:rsidP="00E9351B">
      <w:pPr>
        <w:pStyle w:val="EndNoteBibliography"/>
      </w:pPr>
      <w:r w:rsidRPr="00E9351B">
        <w:t>Yates AD, Allen J, Amode RM, Azov AG, Barba M, Becerra A, Bhai J, Campbell LI, Carbajo Martinez M, Chakiachvili M, et al. 2022. Ensembl Genomes 2022: an expanding genome resource for non-vertebrates. Nucleic Acids Res 50:D996-D1003.</w:t>
      </w:r>
    </w:p>
    <w:p w14:paraId="77A531E3" w14:textId="77777777" w:rsidR="00E9351B" w:rsidRPr="00E9351B" w:rsidRDefault="00E9351B" w:rsidP="00E9351B">
      <w:pPr>
        <w:pStyle w:val="EndNoteBibliography"/>
      </w:pPr>
    </w:p>
    <w:p w14:paraId="28874654" w14:textId="22BE3FE0"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6"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12" w:author="Barker, Michael S - (msbarker)" w:date="2024-01-13T14:39:00Z" w:initials="MB">
    <w:p w14:paraId="5EA7EA79" w14:textId="77777777" w:rsidR="00FB1B82" w:rsidRDefault="00FB1B82" w:rsidP="00FB1B82">
      <w:pPr>
        <w:pStyle w:val="CommentText"/>
      </w:pPr>
      <w:r>
        <w:rPr>
          <w:rStyle w:val="CommentReference"/>
        </w:rPr>
        <w:annotationRef/>
      </w:r>
      <w:r>
        <w:t xml:space="preserve">Cite our recent preprint here </w:t>
      </w:r>
      <w:hyperlink r:id="rId1" w:history="1">
        <w:r w:rsidRPr="00B51123">
          <w:rPr>
            <w:rStyle w:val="Hyperlink"/>
          </w:rPr>
          <w:t>Species Tree Topology Impacts the Inference of Ancient Whole-Genome Duplications Across the Angiosperm Phylogeny | bioRxiv</w:t>
        </w:r>
      </w:hyperlink>
      <w:r>
        <w:t xml:space="preserve"> </w:t>
      </w:r>
    </w:p>
  </w:comment>
  <w:comment w:id="17" w:author="Hahn, Matthew" w:date="2024-01-11T13:34:00Z" w:initials="HM">
    <w:p w14:paraId="52D967D6" w14:textId="37784F5E" w:rsidR="004C7337" w:rsidRDefault="004C7337" w:rsidP="004C7337">
      <w:r>
        <w:rPr>
          <w:rStyle w:val="CommentReference"/>
        </w:rPr>
        <w:annotationRef/>
      </w:r>
      <w:r>
        <w:rPr>
          <w:color w:val="000000"/>
          <w:sz w:val="20"/>
          <w:szCs w:val="20"/>
        </w:rPr>
        <w:t>need to rephrase, since we do use all 11,016 to make the ASTRAL tree</w:t>
      </w:r>
    </w:p>
  </w:comment>
  <w:comment w:id="19" w:author="Hahn, Matthew" w:date="2024-01-11T13:28:00Z" w:initials="HM">
    <w:p w14:paraId="1EA874F7" w14:textId="66552D78" w:rsidR="00D32D7B" w:rsidRDefault="00D32D7B" w:rsidP="00D32D7B">
      <w:r>
        <w:rPr>
          <w:rStyle w:val="CommentReference"/>
        </w:rPr>
        <w:annotationRef/>
      </w:r>
      <w:r>
        <w:rPr>
          <w:color w:val="000000"/>
          <w:sz w:val="20"/>
          <w:szCs w:val="20"/>
        </w:rPr>
        <w:t>Did we really do this for the two outgroups?</w:t>
      </w:r>
    </w:p>
  </w:comment>
  <w:comment w:id="20" w:author="Thomas, Gregg" w:date="2024-01-10T16:51:00Z" w:initials="TG">
    <w:p w14:paraId="2CC930A0" w14:textId="7161A6E5" w:rsidR="0023480F" w:rsidRDefault="0023480F" w:rsidP="0023480F">
      <w:pPr>
        <w:pStyle w:val="CommentText"/>
      </w:pPr>
      <w:r>
        <w:rPr>
          <w:rStyle w:val="CommentReference"/>
        </w:rPr>
        <w:annotationRef/>
      </w:r>
      <w:r>
        <w:t>We sometimes write this K_S and sometimes K_s and sometimes italicized. Which way do we want?</w:t>
      </w:r>
    </w:p>
  </w:comment>
  <w:comment w:id="21"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22" w:author="Thomas, Gregg" w:date="2024-01-11T10:32:00Z" w:initials="TG">
    <w:p w14:paraId="768D33D6" w14:textId="5CA4D5BF"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2" w:history="1">
        <w:r w:rsidRPr="002144C6">
          <w:rPr>
            <w:rStyle w:val="Hyperlink"/>
          </w:rPr>
          <w:t>https://genome.cshlp.org/content/14/5/988</w:t>
        </w:r>
      </w:hyperlink>
      <w:r>
        <w:t xml:space="preserve"> ?</w:t>
      </w:r>
    </w:p>
  </w:comment>
  <w:comment w:id="23" w:author="Barker, Michael S - (msbarker)" w:date="2024-01-13T15:31:00Z" w:initials="MB">
    <w:p w14:paraId="537031B8" w14:textId="77777777" w:rsidR="00B63B50" w:rsidRDefault="00B63B50" w:rsidP="00B63B50">
      <w:pPr>
        <w:pStyle w:val="CommentText"/>
      </w:pPr>
      <w:r>
        <w:rPr>
          <w:rStyle w:val="CommentReference"/>
        </w:rPr>
        <w:annotationRef/>
      </w:r>
      <w:r>
        <w:t>Yes!</w:t>
      </w:r>
    </w:p>
  </w:comment>
  <w:comment w:id="28" w:author="Barker, Michael S - (msbarker)" w:date="2024-01-13T15:32:00Z" w:initials="MB">
    <w:p w14:paraId="29FAE782" w14:textId="77777777" w:rsidR="00F676C8" w:rsidRDefault="00F676C8" w:rsidP="00F676C8">
      <w:pPr>
        <w:pStyle w:val="CommentText"/>
      </w:pPr>
      <w:r>
        <w:rPr>
          <w:rStyle w:val="CommentReference"/>
        </w:rPr>
        <w:annotationRef/>
      </w:r>
      <w:r>
        <w:t>It is still not up on biorxiv yet - I assume it will be up there by Monday. I believe Brittany submitted Tuesday or Wednesday.</w:t>
      </w:r>
    </w:p>
  </w:comment>
  <w:comment w:id="50" w:author="Thomas, Gregg" w:date="2024-01-10T16:24:00Z" w:initials="TG">
    <w:p w14:paraId="67449BB4" w14:textId="170AF2EC"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51"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52" w:author="Barker, Michael S - (msbarker)" w:date="2024-01-13T15:35:00Z" w:initials="MB">
    <w:p w14:paraId="29AF326D" w14:textId="77777777" w:rsidR="008D0ECD" w:rsidRDefault="008D0ECD" w:rsidP="008D0ECD">
      <w:pPr>
        <w:pStyle w:val="CommentText"/>
      </w:pPr>
      <w:r>
        <w:rPr>
          <w:rStyle w:val="CommentReference"/>
        </w:rPr>
        <w:annotationRef/>
      </w:r>
      <w:r>
        <w:t>Looks good to me as well!</w:t>
      </w:r>
    </w:p>
  </w:comment>
  <w:comment w:id="60" w:author="Hahn, Matthew" w:date="2024-01-11T13:38:00Z" w:initials="HM">
    <w:p w14:paraId="36374A89" w14:textId="0D26D8AA"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66" w:author="Hahn, Matthew" w:date="2024-01-11T13:41:00Z" w:initials="HM">
    <w:p w14:paraId="75089E03" w14:textId="77777777"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72" w:author="Thomas, Gregg" w:date="2024-01-10T17:06:00Z" w:initials="TG">
    <w:p w14:paraId="17BDF7CC" w14:textId="0EA352AB" w:rsidR="00B61948" w:rsidRDefault="00B61948" w:rsidP="00B61948">
      <w:pPr>
        <w:pStyle w:val="CommentText"/>
      </w:pPr>
      <w:r>
        <w:rPr>
          <w:rStyle w:val="CommentReference"/>
        </w:rPr>
        <w:annotationRef/>
      </w:r>
      <w:r>
        <w:t>Where do these numbers come from exactly? I’m not seeing them in Table S6.</w:t>
      </w:r>
    </w:p>
  </w:comment>
  <w:comment w:id="73" w:author="Barker, Michael S - (msbarker)" w:date="2024-01-13T15:39:00Z" w:initials="MB">
    <w:p w14:paraId="17081BBC" w14:textId="77777777" w:rsidR="001708DA" w:rsidRDefault="001708DA" w:rsidP="001708DA">
      <w:pPr>
        <w:pStyle w:val="CommentText"/>
      </w:pPr>
      <w:r>
        <w:rPr>
          <w:rStyle w:val="CommentReference"/>
        </w:rPr>
        <w:annotationRef/>
      </w:r>
      <w:r>
        <w:t>Michael be sure to add a table for the mixture model results for the species that were passeed as positive for WGD by SLEDGe. That is probably the easiest way to add the mixture model ranges without adding every species.</w:t>
      </w:r>
    </w:p>
  </w:comment>
  <w:comment w:id="74" w:author="Barker, Michael S - (msbarker)" w:date="2024-01-13T15:41:00Z" w:initials="MB">
    <w:p w14:paraId="3D630791" w14:textId="77777777" w:rsidR="00350A9A" w:rsidRDefault="00173F29" w:rsidP="00350A9A">
      <w:pPr>
        <w:pStyle w:val="CommentText"/>
      </w:pPr>
      <w:r>
        <w:rPr>
          <w:rStyle w:val="CommentReference"/>
        </w:rPr>
        <w:annotationRef/>
      </w:r>
      <w:r w:rsidR="00350A9A">
        <w:t>Do we know it goes to the same branch because we have also ran ortholog comparisons to place the paralog Ks range on the tree? I don’t see that described anywhere so curious how we support this statement. It would be quick to run that if we need it!</w:t>
      </w:r>
    </w:p>
  </w:comment>
  <w:comment w:id="87" w:author="Hahn, Matthew" w:date="2024-01-11T13:43:00Z" w:initials="HM">
    <w:p w14:paraId="13A475D1" w14:textId="412C4190"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 w:id="88" w:author="Barker, Michael S - (msbarker)" w:date="2024-01-13T15:53:00Z" w:initials="MB">
    <w:p w14:paraId="2F752C8F" w14:textId="77777777" w:rsidR="0008768D" w:rsidRDefault="0008768D" w:rsidP="0008768D">
      <w:pPr>
        <w:pStyle w:val="CommentText"/>
      </w:pPr>
      <w:r>
        <w:rPr>
          <w:rStyle w:val="CommentReference"/>
        </w:rPr>
        <w:annotationRef/>
      </w:r>
      <w: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0"/>
  <w15:commentEx w15:paraId="219BDA64" w15:done="0"/>
  <w15:commentEx w15:paraId="5EA7EA79" w15:done="0"/>
  <w15:commentEx w15:paraId="52D967D6" w15:done="0"/>
  <w15:commentEx w15:paraId="1EA874F7" w15:done="0"/>
  <w15:commentEx w15:paraId="2CC930A0" w15:done="0"/>
  <w15:commentEx w15:paraId="7C828351" w15:paraIdParent="2CC930A0" w15:done="0"/>
  <w15:commentEx w15:paraId="768D33D6" w15:done="0"/>
  <w15:commentEx w15:paraId="537031B8" w15:paraIdParent="768D33D6" w15:done="0"/>
  <w15:commentEx w15:paraId="29FAE782" w15:done="0"/>
  <w15:commentEx w15:paraId="67449BB4" w15:done="0"/>
  <w15:commentEx w15:paraId="0280393C" w15:paraIdParent="67449BB4" w15:done="0"/>
  <w15:commentEx w15:paraId="29AF326D" w15:paraIdParent="67449BB4" w15:done="0"/>
  <w15:commentEx w15:paraId="36374A89" w15:done="0"/>
  <w15:commentEx w15:paraId="56650EB2" w15:done="0"/>
  <w15:commentEx w15:paraId="17BDF7CC" w15:done="0"/>
  <w15:commentEx w15:paraId="17081BBC" w15:paraIdParent="17BDF7CC" w15:done="0"/>
  <w15:commentEx w15:paraId="3D630791" w15:done="0"/>
  <w15:commentEx w15:paraId="13A475D1" w15:done="0"/>
  <w15:commentEx w15:paraId="2F752C8F" w15:paraIdParent="13A4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1E0E7" w16cex:dateUtc="2024-01-11T18:14:00Z"/>
  <w16cex:commentExtensible w16cex:durableId="5D58B5C2" w16cex:dateUtc="2024-01-11T18:17:00Z"/>
  <w16cex:commentExtensible w16cex:durableId="7CA8236C" w16cex:dateUtc="2024-01-13T21:39:00Z"/>
  <w16cex:commentExtensible w16cex:durableId="406CCD46" w16cex:dateUtc="2024-01-11T18:34:00Z"/>
  <w16cex:commentExtensible w16cex:durableId="2A8BFB5D" w16cex:dateUtc="2024-01-11T18:28:00Z"/>
  <w16cex:commentExtensible w16cex:durableId="0FEE9357" w16cex:dateUtc="2024-01-10T21:51:00Z"/>
  <w16cex:commentExtensible w16cex:durableId="5ABBBDD6" w16cex:dateUtc="2024-01-11T18:27:00Z"/>
  <w16cex:commentExtensible w16cex:durableId="756C02FA" w16cex:dateUtc="2024-01-11T15:32:00Z"/>
  <w16cex:commentExtensible w16cex:durableId="1E91A65B" w16cex:dateUtc="2024-01-13T22:31:00Z"/>
  <w16cex:commentExtensible w16cex:durableId="63AECF43" w16cex:dateUtc="2024-01-13T22:32:00Z"/>
  <w16cex:commentExtensible w16cex:durableId="299B6A80" w16cex:dateUtc="2024-01-10T21:24:00Z"/>
  <w16cex:commentExtensible w16cex:durableId="0C7C233C" w16cex:dateUtc="2024-01-11T18:37:00Z"/>
  <w16cex:commentExtensible w16cex:durableId="347BDFE3" w16cex:dateUtc="2024-01-13T22:35:00Z"/>
  <w16cex:commentExtensible w16cex:durableId="0643DDDA" w16cex:dateUtc="2024-01-11T18:38:00Z"/>
  <w16cex:commentExtensible w16cex:durableId="7A637A05" w16cex:dateUtc="2024-01-11T18:41:00Z"/>
  <w16cex:commentExtensible w16cex:durableId="7CAFDD6F" w16cex:dateUtc="2024-01-10T22:06:00Z"/>
  <w16cex:commentExtensible w16cex:durableId="0A20A1D5" w16cex:dateUtc="2024-01-13T22:39:00Z"/>
  <w16cex:commentExtensible w16cex:durableId="7F2449AA" w16cex:dateUtc="2024-01-13T22:41:00Z"/>
  <w16cex:commentExtensible w16cex:durableId="5A44134F" w16cex:dateUtc="2024-01-11T18:43:00Z"/>
  <w16cex:commentExtensible w16cex:durableId="3A87CA9D" w16cex:dateUtc="2024-01-13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EA7EA79" w16cid:durableId="7CA8236C"/>
  <w16cid:commentId w16cid:paraId="52D967D6" w16cid:durableId="406CCD46"/>
  <w16cid:commentId w16cid:paraId="1EA874F7" w16cid:durableId="2A8BFB5D"/>
  <w16cid:commentId w16cid:paraId="2CC930A0" w16cid:durableId="0FEE9357"/>
  <w16cid:commentId w16cid:paraId="7C828351" w16cid:durableId="5ABBBDD6"/>
  <w16cid:commentId w16cid:paraId="768D33D6" w16cid:durableId="756C02FA"/>
  <w16cid:commentId w16cid:paraId="537031B8" w16cid:durableId="1E91A65B"/>
  <w16cid:commentId w16cid:paraId="29FAE782" w16cid:durableId="63AECF43"/>
  <w16cid:commentId w16cid:paraId="67449BB4" w16cid:durableId="299B6A80"/>
  <w16cid:commentId w16cid:paraId="0280393C" w16cid:durableId="0C7C233C"/>
  <w16cid:commentId w16cid:paraId="29AF326D" w16cid:durableId="347BDFE3"/>
  <w16cid:commentId w16cid:paraId="36374A89" w16cid:durableId="0643DDDA"/>
  <w16cid:commentId w16cid:paraId="56650EB2" w16cid:durableId="7A637A05"/>
  <w16cid:commentId w16cid:paraId="17BDF7CC" w16cid:durableId="7CAFDD6F"/>
  <w16cid:commentId w16cid:paraId="17081BBC" w16cid:durableId="0A20A1D5"/>
  <w16cid:commentId w16cid:paraId="3D630791" w16cid:durableId="7F2449AA"/>
  <w16cid:commentId w16cid:paraId="13A475D1" w16cid:durableId="5A44134F"/>
  <w16cid:commentId w16cid:paraId="2F752C8F" w16cid:durableId="3A87CA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0C69"/>
    <w:rsid w:val="004A6B44"/>
    <w:rsid w:val="004A75AF"/>
    <w:rsid w:val="004B2296"/>
    <w:rsid w:val="004C1F6F"/>
    <w:rsid w:val="004C398C"/>
    <w:rsid w:val="004C61B4"/>
    <w:rsid w:val="004C7337"/>
    <w:rsid w:val="004D05B3"/>
    <w:rsid w:val="004E79D0"/>
    <w:rsid w:val="004F515F"/>
    <w:rsid w:val="00504688"/>
    <w:rsid w:val="00505170"/>
    <w:rsid w:val="00510573"/>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F1408"/>
    <w:rsid w:val="006F25A2"/>
    <w:rsid w:val="006F5463"/>
    <w:rsid w:val="006F72CC"/>
    <w:rsid w:val="00701F4A"/>
    <w:rsid w:val="007209A9"/>
    <w:rsid w:val="00732CAB"/>
    <w:rsid w:val="00742E51"/>
    <w:rsid w:val="007441A5"/>
    <w:rsid w:val="00745A6E"/>
    <w:rsid w:val="0075544E"/>
    <w:rsid w:val="007555B7"/>
    <w:rsid w:val="00755AEA"/>
    <w:rsid w:val="00756FF8"/>
    <w:rsid w:val="00757CBC"/>
    <w:rsid w:val="007621DA"/>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439F3"/>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0A61"/>
    <w:rsid w:val="00B4266C"/>
    <w:rsid w:val="00B5266F"/>
    <w:rsid w:val="00B61948"/>
    <w:rsid w:val="00B63B50"/>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627E5"/>
    <w:rsid w:val="00C63144"/>
    <w:rsid w:val="00C638A7"/>
    <w:rsid w:val="00C80954"/>
    <w:rsid w:val="00C93A8D"/>
    <w:rsid w:val="00C94813"/>
    <w:rsid w:val="00C95236"/>
    <w:rsid w:val="00C96CE9"/>
    <w:rsid w:val="00CD5141"/>
    <w:rsid w:val="00CD58EE"/>
    <w:rsid w:val="00CE4114"/>
    <w:rsid w:val="00CE4165"/>
    <w:rsid w:val="00CE760A"/>
    <w:rsid w:val="00CF4489"/>
    <w:rsid w:val="00D025C2"/>
    <w:rsid w:val="00D03DFC"/>
    <w:rsid w:val="00D07FBD"/>
    <w:rsid w:val="00D2589D"/>
    <w:rsid w:val="00D26332"/>
    <w:rsid w:val="00D32D7B"/>
    <w:rsid w:val="00D42395"/>
    <w:rsid w:val="00D465F6"/>
    <w:rsid w:val="00D51619"/>
    <w:rsid w:val="00D6565E"/>
    <w:rsid w:val="00D74C6D"/>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enome.cshlp.org/content/14/5/988" TargetMode="External"/><Relationship Id="rId1" Type="http://schemas.openxmlformats.org/officeDocument/2006/relationships/hyperlink" Target="https://www.biorxiv.org/content/10.1101/2024.01.04.574202v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2.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4.xml><?xml version="1.0" encoding="utf-8"?>
<ds:datastoreItem xmlns:ds="http://schemas.openxmlformats.org/officeDocument/2006/customXml" ds:itemID="{7601345C-7BBE-4AC4-925D-5B1095A3EAF3}">
  <ds:schemaRefs>
    <ds:schemaRef ds:uri="http://purl.org/dc/term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12060719-9bfd-4473-bcee-8d6f1c2ecc4f"/>
    <ds:schemaRef ds:uri="2b07bf86-71b2-41d1-8b13-fb9188c83d8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10856</Words>
  <Characters>61880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Barker, Michael S - (msbarker)</cp:lastModifiedBy>
  <cp:revision>2</cp:revision>
  <dcterms:created xsi:type="dcterms:W3CDTF">2024-01-13T22:53:00Z</dcterms:created>
  <dcterms:modified xsi:type="dcterms:W3CDTF">2024-01-13T22:53:00Z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