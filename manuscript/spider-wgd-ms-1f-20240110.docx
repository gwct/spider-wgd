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B15E4" w14:textId="3EC20F9E" w:rsidR="00827E5A" w:rsidRPr="001E7183" w:rsidRDefault="00827E5A" w:rsidP="00827E5A">
      <w:pPr>
        <w:rPr>
          <w:sz w:val="28"/>
          <w:szCs w:val="28"/>
        </w:rPr>
      </w:pPr>
      <w:r w:rsidRPr="001E7183">
        <w:rPr>
          <w:sz w:val="28"/>
          <w:szCs w:val="28"/>
        </w:rPr>
        <w:t>A comprehensive</w:t>
      </w:r>
      <w:r w:rsidR="0085774B" w:rsidRPr="001E7183">
        <w:rPr>
          <w:sz w:val="28"/>
          <w:szCs w:val="28"/>
        </w:rPr>
        <w:t xml:space="preserve"> </w:t>
      </w:r>
      <w:r w:rsidRPr="001E7183">
        <w:rPr>
          <w:sz w:val="28"/>
          <w:szCs w:val="28"/>
        </w:rPr>
        <w:t xml:space="preserve">examination of Chelicerate genomes reveals no evidence for a whole genome duplication among spiders and </w:t>
      </w:r>
      <w:proofErr w:type="gramStart"/>
      <w:r w:rsidRPr="001E7183">
        <w:rPr>
          <w:sz w:val="28"/>
          <w:szCs w:val="28"/>
        </w:rPr>
        <w:t>scorpions</w:t>
      </w:r>
      <w:proofErr w:type="gramEnd"/>
    </w:p>
    <w:p w14:paraId="45D35A67" w14:textId="402DA3D7" w:rsidR="00827E5A" w:rsidRPr="009C0D83" w:rsidRDefault="009C0D83" w:rsidP="009C0D83">
      <w:pPr>
        <w:rPr>
          <w:b w:val="0"/>
          <w:bCs w:val="0"/>
          <w:vertAlign w:val="superscript"/>
        </w:rPr>
      </w:pPr>
      <w:r>
        <w:rPr>
          <w:b w:val="0"/>
          <w:bCs w:val="0"/>
        </w:rPr>
        <w:t>Gregg W.C. Thomas</w:t>
      </w:r>
      <w:r>
        <w:rPr>
          <w:b w:val="0"/>
          <w:bCs w:val="0"/>
          <w:vertAlign w:val="superscript"/>
        </w:rPr>
        <w:t>1</w:t>
      </w:r>
      <w:r>
        <w:rPr>
          <w:b w:val="0"/>
          <w:bCs w:val="0"/>
        </w:rPr>
        <w:t>, Michael T.W. McKibben</w:t>
      </w:r>
      <w:r>
        <w:rPr>
          <w:b w:val="0"/>
          <w:bCs w:val="0"/>
          <w:vertAlign w:val="superscript"/>
        </w:rPr>
        <w:t>2</w:t>
      </w:r>
      <w:r>
        <w:rPr>
          <w:b w:val="0"/>
          <w:bCs w:val="0"/>
        </w:rPr>
        <w:t>, Matthew W. Hahn</w:t>
      </w:r>
      <w:r>
        <w:rPr>
          <w:b w:val="0"/>
          <w:bCs w:val="0"/>
          <w:vertAlign w:val="superscript"/>
        </w:rPr>
        <w:t>3,4</w:t>
      </w:r>
      <w:r>
        <w:rPr>
          <w:b w:val="0"/>
          <w:bCs w:val="0"/>
        </w:rPr>
        <w:t>, Michael S. Barker</w:t>
      </w:r>
      <w:r>
        <w:rPr>
          <w:b w:val="0"/>
          <w:bCs w:val="0"/>
          <w:vertAlign w:val="superscript"/>
        </w:rPr>
        <w:t>2</w:t>
      </w:r>
    </w:p>
    <w:p w14:paraId="6F1FA19F" w14:textId="07046BE8" w:rsidR="009C0D83" w:rsidRDefault="009C0D83" w:rsidP="009C0D83">
      <w:pPr>
        <w:rPr>
          <w:b w:val="0"/>
          <w:bCs w:val="0"/>
        </w:rPr>
      </w:pPr>
      <w:r>
        <w:rPr>
          <w:b w:val="0"/>
          <w:bCs w:val="0"/>
          <w:vertAlign w:val="superscript"/>
        </w:rPr>
        <w:t>1</w:t>
      </w:r>
      <w:r>
        <w:rPr>
          <w:b w:val="0"/>
          <w:bCs w:val="0"/>
        </w:rPr>
        <w:t>Informatics Group, Harvard University, Cambridge, MA, USA</w:t>
      </w:r>
    </w:p>
    <w:p w14:paraId="1F9218C8" w14:textId="763A4D82" w:rsidR="009C0D83" w:rsidRDefault="009C0D83" w:rsidP="009C0D83">
      <w:pPr>
        <w:rPr>
          <w:b w:val="0"/>
          <w:bCs w:val="0"/>
        </w:rPr>
      </w:pPr>
      <w:r>
        <w:rPr>
          <w:b w:val="0"/>
          <w:bCs w:val="0"/>
          <w:vertAlign w:val="superscript"/>
        </w:rPr>
        <w:t>2</w:t>
      </w:r>
      <w:r w:rsidRPr="009C0D83">
        <w:rPr>
          <w:b w:val="0"/>
          <w:bCs w:val="0"/>
        </w:rPr>
        <w:t>Department of Ecology &amp; Evolutionary Biology, University of Arizona, Tucson, AZ</w:t>
      </w:r>
      <w:r>
        <w:rPr>
          <w:b w:val="0"/>
          <w:bCs w:val="0"/>
        </w:rPr>
        <w:t>, USA</w:t>
      </w:r>
    </w:p>
    <w:p w14:paraId="54D23BCA" w14:textId="236B236F" w:rsidR="009C0D83" w:rsidRDefault="009C0D83" w:rsidP="009C0D83">
      <w:pPr>
        <w:rPr>
          <w:b w:val="0"/>
          <w:bCs w:val="0"/>
        </w:rPr>
      </w:pPr>
      <w:r>
        <w:rPr>
          <w:b w:val="0"/>
          <w:bCs w:val="0"/>
          <w:vertAlign w:val="superscript"/>
        </w:rPr>
        <w:t>3</w:t>
      </w:r>
      <w:r>
        <w:rPr>
          <w:b w:val="0"/>
          <w:bCs w:val="0"/>
        </w:rPr>
        <w:t>Department of Biology, Indiana University, Bloomington, IN, USA</w:t>
      </w:r>
    </w:p>
    <w:p w14:paraId="75EAA7B8" w14:textId="77777777" w:rsidR="009C0D83" w:rsidRDefault="009C0D83" w:rsidP="009C0D83">
      <w:pPr>
        <w:rPr>
          <w:b w:val="0"/>
          <w:bCs w:val="0"/>
        </w:rPr>
      </w:pPr>
      <w:r>
        <w:rPr>
          <w:b w:val="0"/>
          <w:bCs w:val="0"/>
          <w:vertAlign w:val="superscript"/>
        </w:rPr>
        <w:t>4</w:t>
      </w:r>
      <w:r>
        <w:rPr>
          <w:b w:val="0"/>
          <w:bCs w:val="0"/>
        </w:rPr>
        <w:t>Department of Computer Science, Indiana University, Bloomington, IN, USA</w:t>
      </w:r>
    </w:p>
    <w:p w14:paraId="65F5F46B" w14:textId="27AE96D2" w:rsidR="009C0D83" w:rsidRDefault="009C0D83">
      <w:pPr>
        <w:rPr>
          <w:b w:val="0"/>
          <w:bCs w:val="0"/>
        </w:rPr>
      </w:pPr>
      <w:r>
        <w:rPr>
          <w:b w:val="0"/>
          <w:bCs w:val="0"/>
        </w:rPr>
        <w:br w:type="page"/>
      </w:r>
    </w:p>
    <w:p w14:paraId="31E1AC53" w14:textId="46312219" w:rsidR="00305711" w:rsidRPr="009C0D83" w:rsidRDefault="00305711" w:rsidP="009C0D83">
      <w:pPr>
        <w:pStyle w:val="Heading1"/>
        <w:rPr>
          <w:b w:val="0"/>
          <w:bCs w:val="0"/>
        </w:rPr>
      </w:pPr>
      <w:r w:rsidRPr="00305711">
        <w:lastRenderedPageBreak/>
        <w:t>Abstract</w:t>
      </w:r>
    </w:p>
    <w:p w14:paraId="46638686" w14:textId="35F206A4" w:rsidR="00305711" w:rsidRDefault="00FF68DF" w:rsidP="005E3A79">
      <w:pPr>
        <w:jc w:val="both"/>
        <w:rPr>
          <w:sz w:val="28"/>
          <w:szCs w:val="28"/>
        </w:rPr>
      </w:pPr>
      <w:r>
        <w:rPr>
          <w:b w:val="0"/>
          <w:bCs w:val="0"/>
        </w:rPr>
        <w:t xml:space="preserve">Whole genome duplications (WGDs) can be a key event in </w:t>
      </w:r>
      <w:r w:rsidR="008A2FFA">
        <w:rPr>
          <w:b w:val="0"/>
          <w:bCs w:val="0"/>
        </w:rPr>
        <w:t>evolution</w:t>
      </w:r>
      <w:r w:rsidR="00505170">
        <w:rPr>
          <w:b w:val="0"/>
          <w:bCs w:val="0"/>
        </w:rPr>
        <w:t>,</w:t>
      </w:r>
      <w:r>
        <w:rPr>
          <w:b w:val="0"/>
          <w:bCs w:val="0"/>
        </w:rPr>
        <w:t xml:space="preserve"> play</w:t>
      </w:r>
      <w:r w:rsidR="00505170">
        <w:rPr>
          <w:b w:val="0"/>
          <w:bCs w:val="0"/>
        </w:rPr>
        <w:t>ing</w:t>
      </w:r>
      <w:r>
        <w:rPr>
          <w:b w:val="0"/>
          <w:bCs w:val="0"/>
        </w:rPr>
        <w:t xml:space="preserve"> a role in </w:t>
      </w:r>
      <w:r w:rsidR="00E5289C">
        <w:rPr>
          <w:b w:val="0"/>
          <w:bCs w:val="0"/>
        </w:rPr>
        <w:t xml:space="preserve">both </w:t>
      </w:r>
      <w:r>
        <w:rPr>
          <w:b w:val="0"/>
          <w:bCs w:val="0"/>
        </w:rPr>
        <w:t>adaptation and speciation. While WGDs are common throughout the history of plants, only a few examples have been proposed in metazoans. Among th</w:t>
      </w:r>
      <w:r w:rsidR="00E5289C">
        <w:rPr>
          <w:b w:val="0"/>
          <w:bCs w:val="0"/>
        </w:rPr>
        <w:t>e</w:t>
      </w:r>
      <w:r>
        <w:rPr>
          <w:b w:val="0"/>
          <w:bCs w:val="0"/>
        </w:rPr>
        <w:t xml:space="preserve">se, recent proposals of </w:t>
      </w:r>
      <w:r w:rsidR="008A2FFA">
        <w:rPr>
          <w:b w:val="0"/>
          <w:bCs w:val="0"/>
        </w:rPr>
        <w:t xml:space="preserve">multiple </w:t>
      </w:r>
      <w:r>
        <w:rPr>
          <w:b w:val="0"/>
          <w:bCs w:val="0"/>
        </w:rPr>
        <w:t xml:space="preserve">WGD events in Chelicerates, the group of Arthropods that includes horseshoe crabs, ticks, scorpions, and spiders, have relied on evidence from a </w:t>
      </w:r>
      <w:r w:rsidR="008A2FFA">
        <w:rPr>
          <w:b w:val="0"/>
          <w:bCs w:val="0"/>
        </w:rPr>
        <w:t>small number of incomplete genomes</w:t>
      </w:r>
      <w:r>
        <w:rPr>
          <w:b w:val="0"/>
          <w:bCs w:val="0"/>
        </w:rPr>
        <w:t>. Specifically, several rounds of WGD have been proposed in the history of horseshoe crab</w:t>
      </w:r>
      <w:r w:rsidR="00D07FBD">
        <w:rPr>
          <w:b w:val="0"/>
          <w:bCs w:val="0"/>
        </w:rPr>
        <w:t>s</w:t>
      </w:r>
      <w:r>
        <w:rPr>
          <w:b w:val="0"/>
          <w:bCs w:val="0"/>
        </w:rPr>
        <w:t xml:space="preserve">, </w:t>
      </w:r>
      <w:r w:rsidR="00D07FBD">
        <w:rPr>
          <w:b w:val="0"/>
          <w:bCs w:val="0"/>
        </w:rPr>
        <w:t xml:space="preserve">with an additional </w:t>
      </w:r>
      <w:r>
        <w:rPr>
          <w:b w:val="0"/>
          <w:bCs w:val="0"/>
        </w:rPr>
        <w:t xml:space="preserve">WGD proposed in the ancestor of spiders and scorpions. However, many of these inferences </w:t>
      </w:r>
      <w:r w:rsidR="00893819">
        <w:rPr>
          <w:b w:val="0"/>
          <w:bCs w:val="0"/>
        </w:rPr>
        <w:t>are based on evidence from only a small portion of the genome</w:t>
      </w:r>
      <w:r w:rsidR="00F75F99">
        <w:rPr>
          <w:b w:val="0"/>
          <w:bCs w:val="0"/>
        </w:rPr>
        <w:t xml:space="preserve"> (in particular, the </w:t>
      </w:r>
      <w:r w:rsidR="00F75F99" w:rsidRPr="00090F2C">
        <w:rPr>
          <w:b w:val="0"/>
          <w:bCs w:val="0"/>
          <w:i/>
          <w:iCs/>
        </w:rPr>
        <w:t>Hox</w:t>
      </w:r>
      <w:r w:rsidR="00F75F99">
        <w:rPr>
          <w:b w:val="0"/>
          <w:bCs w:val="0"/>
        </w:rPr>
        <w:t xml:space="preserve"> gene cluster)</w:t>
      </w:r>
      <w:r w:rsidR="00755AEA">
        <w:rPr>
          <w:b w:val="0"/>
          <w:bCs w:val="0"/>
        </w:rPr>
        <w:t>; therefore,</w:t>
      </w:r>
      <w:r>
        <w:rPr>
          <w:b w:val="0"/>
          <w:bCs w:val="0"/>
        </w:rPr>
        <w:t xml:space="preserve"> </w:t>
      </w:r>
      <w:r w:rsidR="00755AEA">
        <w:rPr>
          <w:b w:val="0"/>
          <w:bCs w:val="0"/>
        </w:rPr>
        <w:t>g</w:t>
      </w:r>
      <w:r>
        <w:rPr>
          <w:b w:val="0"/>
          <w:bCs w:val="0"/>
        </w:rPr>
        <w:t xml:space="preserve">enome-wide inferences with broader species sampling may give a clearer picture of WGDs in </w:t>
      </w:r>
      <w:r w:rsidR="00FC64DC">
        <w:rPr>
          <w:b w:val="0"/>
          <w:bCs w:val="0"/>
        </w:rPr>
        <w:t>this clade</w:t>
      </w:r>
      <w:r>
        <w:rPr>
          <w:b w:val="0"/>
          <w:bCs w:val="0"/>
        </w:rPr>
        <w:t xml:space="preserve">. </w:t>
      </w:r>
      <w:r w:rsidR="00FC64DC">
        <w:rPr>
          <w:b w:val="0"/>
          <w:bCs w:val="0"/>
        </w:rPr>
        <w:t>Here</w:t>
      </w:r>
      <w:r>
        <w:rPr>
          <w:b w:val="0"/>
          <w:bCs w:val="0"/>
        </w:rPr>
        <w:t>, we investigate signals of WGD in Chelicerates using whole genomes from 17 species.</w:t>
      </w:r>
      <w:r w:rsidR="000A69B8">
        <w:rPr>
          <w:b w:val="0"/>
          <w:bCs w:val="0"/>
        </w:rPr>
        <w:t xml:space="preserve"> We employ </w:t>
      </w:r>
      <w:r w:rsidR="000A244C">
        <w:rPr>
          <w:b w:val="0"/>
          <w:bCs w:val="0"/>
        </w:rPr>
        <w:t>multiple</w:t>
      </w:r>
      <w:r w:rsidR="000A69B8">
        <w:rPr>
          <w:b w:val="0"/>
          <w:bCs w:val="0"/>
        </w:rPr>
        <w:t xml:space="preserve"> methods to look for these signals, including gene tree analysis of thousands of gene families, </w:t>
      </w:r>
      <w:r w:rsidR="00755AEA">
        <w:rPr>
          <w:b w:val="0"/>
          <w:bCs w:val="0"/>
        </w:rPr>
        <w:t xml:space="preserve">comparisons of </w:t>
      </w:r>
      <w:r w:rsidR="000A69B8">
        <w:rPr>
          <w:b w:val="0"/>
          <w:bCs w:val="0"/>
        </w:rPr>
        <w:t xml:space="preserve">synteny, and </w:t>
      </w:r>
      <w:r w:rsidR="00755AEA">
        <w:rPr>
          <w:b w:val="0"/>
          <w:bCs w:val="0"/>
        </w:rPr>
        <w:t xml:space="preserve">signals of </w:t>
      </w:r>
      <w:r w:rsidR="000A69B8">
        <w:rPr>
          <w:b w:val="0"/>
          <w:bCs w:val="0"/>
        </w:rPr>
        <w:t xml:space="preserve">divergence </w:t>
      </w:r>
      <w:r w:rsidR="00755AEA">
        <w:rPr>
          <w:b w:val="0"/>
          <w:bCs w:val="0"/>
        </w:rPr>
        <w:t>among within-species</w:t>
      </w:r>
      <w:r w:rsidR="000A69B8">
        <w:rPr>
          <w:b w:val="0"/>
          <w:bCs w:val="0"/>
        </w:rPr>
        <w:t xml:space="preserve"> paralogs. We </w:t>
      </w:r>
      <w:proofErr w:type="gramStart"/>
      <w:r w:rsidR="000A69B8">
        <w:rPr>
          <w:b w:val="0"/>
          <w:bCs w:val="0"/>
        </w:rPr>
        <w:t>test</w:t>
      </w:r>
      <w:proofErr w:type="gramEnd"/>
      <w:r w:rsidR="000A69B8">
        <w:rPr>
          <w:b w:val="0"/>
          <w:bCs w:val="0"/>
        </w:rPr>
        <w:t xml:space="preserve"> several scenarios </w:t>
      </w:r>
      <w:r w:rsidR="00755AEA">
        <w:rPr>
          <w:b w:val="0"/>
          <w:bCs w:val="0"/>
        </w:rPr>
        <w:t xml:space="preserve">of </w:t>
      </w:r>
      <w:r w:rsidR="000A69B8">
        <w:rPr>
          <w:b w:val="0"/>
          <w:bCs w:val="0"/>
        </w:rPr>
        <w:t>WGD in Chelicerates using multiple species tree</w:t>
      </w:r>
      <w:r w:rsidR="00742E51">
        <w:rPr>
          <w:b w:val="0"/>
          <w:bCs w:val="0"/>
        </w:rPr>
        <w:t>s</w:t>
      </w:r>
      <w:r w:rsidR="000A69B8">
        <w:rPr>
          <w:b w:val="0"/>
          <w:bCs w:val="0"/>
        </w:rPr>
        <w:t xml:space="preserve"> as a back</w:t>
      </w:r>
      <w:r w:rsidR="00755AEA">
        <w:rPr>
          <w:b w:val="0"/>
          <w:bCs w:val="0"/>
        </w:rPr>
        <w:t>bone</w:t>
      </w:r>
      <w:r w:rsidR="00755AEA" w:rsidRPr="00755AEA">
        <w:rPr>
          <w:b w:val="0"/>
          <w:bCs w:val="0"/>
        </w:rPr>
        <w:t xml:space="preserve"> </w:t>
      </w:r>
      <w:r w:rsidR="00755AEA">
        <w:rPr>
          <w:b w:val="0"/>
          <w:bCs w:val="0"/>
        </w:rPr>
        <w:t>for all hypotheses</w:t>
      </w:r>
      <w:r w:rsidR="000A69B8">
        <w:rPr>
          <w:b w:val="0"/>
          <w:bCs w:val="0"/>
        </w:rPr>
        <w:t xml:space="preserve">. </w:t>
      </w:r>
      <w:r w:rsidR="00F75F99">
        <w:rPr>
          <w:b w:val="0"/>
          <w:bCs w:val="0"/>
        </w:rPr>
        <w:t xml:space="preserve">While we do find support for at least one WGD in the ancestral horseshoe crab lineage, we </w:t>
      </w:r>
      <w:r w:rsidR="000A69B8">
        <w:rPr>
          <w:b w:val="0"/>
          <w:bCs w:val="0"/>
        </w:rPr>
        <w:t xml:space="preserve">find no evidence for a WGD in the history of spiders and scorpions </w:t>
      </w:r>
      <w:r w:rsidR="00F75F99">
        <w:rPr>
          <w:b w:val="0"/>
          <w:bCs w:val="0"/>
        </w:rPr>
        <w:t xml:space="preserve">using any </w:t>
      </w:r>
      <w:r w:rsidR="00256988">
        <w:rPr>
          <w:b w:val="0"/>
          <w:bCs w:val="0"/>
        </w:rPr>
        <w:t xml:space="preserve">genome-scale </w:t>
      </w:r>
      <w:r w:rsidR="00F75F99">
        <w:rPr>
          <w:b w:val="0"/>
          <w:bCs w:val="0"/>
        </w:rPr>
        <w:t>method</w:t>
      </w:r>
      <w:r w:rsidR="000A69B8">
        <w:rPr>
          <w:b w:val="0"/>
          <w:bCs w:val="0"/>
        </w:rPr>
        <w:t xml:space="preserve">. This study not only sheds light on genome evolution and phylogenetics </w:t>
      </w:r>
      <w:r w:rsidR="00E5289C">
        <w:rPr>
          <w:b w:val="0"/>
          <w:bCs w:val="0"/>
        </w:rPr>
        <w:t>within</w:t>
      </w:r>
      <w:r w:rsidR="000A69B8">
        <w:rPr>
          <w:b w:val="0"/>
          <w:bCs w:val="0"/>
        </w:rPr>
        <w:t xml:space="preserve"> </w:t>
      </w:r>
      <w:r w:rsidR="009C0D83">
        <w:rPr>
          <w:b w:val="0"/>
          <w:bCs w:val="0"/>
        </w:rPr>
        <w:t>Chelicerates</w:t>
      </w:r>
      <w:r w:rsidR="00106ACA">
        <w:rPr>
          <w:b w:val="0"/>
          <w:bCs w:val="0"/>
        </w:rPr>
        <w:t>,</w:t>
      </w:r>
      <w:r w:rsidR="009C0D83">
        <w:rPr>
          <w:b w:val="0"/>
          <w:bCs w:val="0"/>
        </w:rPr>
        <w:t xml:space="preserve"> but</w:t>
      </w:r>
      <w:r w:rsidR="000A69B8">
        <w:rPr>
          <w:b w:val="0"/>
          <w:bCs w:val="0"/>
        </w:rPr>
        <w:t xml:space="preserve"> </w:t>
      </w:r>
      <w:r w:rsidR="00E5289C">
        <w:rPr>
          <w:b w:val="0"/>
          <w:bCs w:val="0"/>
        </w:rPr>
        <w:t xml:space="preserve">also </w:t>
      </w:r>
      <w:r w:rsidR="000A69B8">
        <w:rPr>
          <w:b w:val="0"/>
          <w:bCs w:val="0"/>
        </w:rPr>
        <w:t>demonstrates how a combination of comparative methods can be used to investigate signals of ancient WGDs.</w:t>
      </w:r>
      <w:r>
        <w:rPr>
          <w:b w:val="0"/>
          <w:bCs w:val="0"/>
        </w:rPr>
        <w:t xml:space="preserve"> </w:t>
      </w:r>
      <w:r w:rsidR="00305711">
        <w:br w:type="page"/>
      </w:r>
    </w:p>
    <w:p w14:paraId="7C6A493A" w14:textId="047D6FE8" w:rsidR="00305711" w:rsidRDefault="00305711" w:rsidP="005E3A79">
      <w:pPr>
        <w:pStyle w:val="Heading1"/>
        <w:jc w:val="both"/>
      </w:pPr>
      <w:r>
        <w:lastRenderedPageBreak/>
        <w:t>Introduction</w:t>
      </w:r>
    </w:p>
    <w:p w14:paraId="7A8F79FD" w14:textId="6074340D" w:rsidR="00305711" w:rsidRDefault="005E6772" w:rsidP="005E3A79">
      <w:pPr>
        <w:jc w:val="both"/>
        <w:rPr>
          <w:b w:val="0"/>
          <w:bCs w:val="0"/>
        </w:rPr>
      </w:pPr>
      <w:r>
        <w:rPr>
          <w:b w:val="0"/>
          <w:bCs w:val="0"/>
        </w:rPr>
        <w:t>Whole genome duplications</w:t>
      </w:r>
      <w:r w:rsidR="00E168C0">
        <w:rPr>
          <w:b w:val="0"/>
          <w:bCs w:val="0"/>
        </w:rPr>
        <w:t xml:space="preserve"> (WGDs)</w:t>
      </w:r>
      <w:r w:rsidR="00311706">
        <w:rPr>
          <w:b w:val="0"/>
          <w:bCs w:val="0"/>
        </w:rPr>
        <w:t xml:space="preserve"> occur when an individual retains both sets of chromosomes from </w:t>
      </w:r>
      <w:r w:rsidR="00D025C2">
        <w:rPr>
          <w:b w:val="0"/>
          <w:bCs w:val="0"/>
        </w:rPr>
        <w:t xml:space="preserve">one or more </w:t>
      </w:r>
      <w:r w:rsidR="00311706">
        <w:rPr>
          <w:b w:val="0"/>
          <w:bCs w:val="0"/>
        </w:rPr>
        <w:t>parent</w:t>
      </w:r>
      <w:r w:rsidR="00D025C2">
        <w:rPr>
          <w:b w:val="0"/>
          <w:bCs w:val="0"/>
        </w:rPr>
        <w:t>s</w:t>
      </w:r>
      <w:r w:rsidR="00311706">
        <w:rPr>
          <w:b w:val="0"/>
          <w:bCs w:val="0"/>
        </w:rPr>
        <w:t xml:space="preserve">. </w:t>
      </w:r>
      <w:r w:rsidR="00D841B2">
        <w:rPr>
          <w:b w:val="0"/>
          <w:bCs w:val="0"/>
        </w:rPr>
        <w:t>While such events are often</w:t>
      </w:r>
      <w:r w:rsidR="00311706">
        <w:rPr>
          <w:b w:val="0"/>
          <w:bCs w:val="0"/>
        </w:rPr>
        <w:t xml:space="preserve"> highly detrimental, occasionally the </w:t>
      </w:r>
      <w:r w:rsidR="00D841B2">
        <w:rPr>
          <w:b w:val="0"/>
          <w:bCs w:val="0"/>
        </w:rPr>
        <w:t xml:space="preserve">combination </w:t>
      </w:r>
      <w:r w:rsidR="00311706">
        <w:rPr>
          <w:b w:val="0"/>
          <w:bCs w:val="0"/>
        </w:rPr>
        <w:t xml:space="preserve">of novel genetic material can provide advantages that allow the whole genome duplication to propagate, resulting in a polyploid species with more than </w:t>
      </w:r>
      <w:r w:rsidR="00406768">
        <w:rPr>
          <w:b w:val="0"/>
          <w:bCs w:val="0"/>
        </w:rPr>
        <w:t xml:space="preserve">2n </w:t>
      </w:r>
      <w:r w:rsidR="00311706">
        <w:rPr>
          <w:b w:val="0"/>
          <w:bCs w:val="0"/>
        </w:rPr>
        <w:t>chromosomes in its genome</w:t>
      </w:r>
      <w:r w:rsidR="00732CAB">
        <w:rPr>
          <w:b w:val="0"/>
          <w:bCs w:val="0"/>
        </w:rPr>
        <w:t>.</w:t>
      </w:r>
      <w:r w:rsidR="009F6764">
        <w:rPr>
          <w:b w:val="0"/>
          <w:bCs w:val="0"/>
        </w:rPr>
        <w:t xml:space="preserve"> </w:t>
      </w:r>
      <w:r w:rsidR="00F3055E">
        <w:rPr>
          <w:b w:val="0"/>
          <w:bCs w:val="0"/>
        </w:rPr>
        <w:t>WGD</w:t>
      </w:r>
      <w:r w:rsidR="00090F2C">
        <w:rPr>
          <w:b w:val="0"/>
          <w:bCs w:val="0"/>
        </w:rPr>
        <w:t>s</w:t>
      </w:r>
      <w:r w:rsidR="00311706">
        <w:rPr>
          <w:b w:val="0"/>
          <w:bCs w:val="0"/>
        </w:rPr>
        <w:t xml:space="preserve"> </w:t>
      </w:r>
      <w:r w:rsidR="00090F2C">
        <w:rPr>
          <w:b w:val="0"/>
          <w:bCs w:val="0"/>
        </w:rPr>
        <w:t>have been</w:t>
      </w:r>
      <w:r w:rsidR="00311706">
        <w:rPr>
          <w:b w:val="0"/>
          <w:bCs w:val="0"/>
        </w:rPr>
        <w:t xml:space="preserve"> </w:t>
      </w:r>
      <w:r w:rsidR="00D841B2">
        <w:rPr>
          <w:b w:val="0"/>
          <w:bCs w:val="0"/>
        </w:rPr>
        <w:t xml:space="preserve">important </w:t>
      </w:r>
      <w:r w:rsidR="00641F7C">
        <w:rPr>
          <w:b w:val="0"/>
          <w:bCs w:val="0"/>
        </w:rPr>
        <w:t>evolutionary event</w:t>
      </w:r>
      <w:r w:rsidR="00090F2C">
        <w:rPr>
          <w:b w:val="0"/>
          <w:bCs w:val="0"/>
        </w:rPr>
        <w:t>s</w:t>
      </w:r>
      <w:r w:rsidR="00311706">
        <w:rPr>
          <w:b w:val="0"/>
          <w:bCs w:val="0"/>
        </w:rPr>
        <w:t xml:space="preserve">, </w:t>
      </w:r>
      <w:r w:rsidR="00D841B2">
        <w:rPr>
          <w:b w:val="0"/>
          <w:bCs w:val="0"/>
        </w:rPr>
        <w:t>with</w:t>
      </w:r>
      <w:r w:rsidR="00311706">
        <w:rPr>
          <w:b w:val="0"/>
          <w:bCs w:val="0"/>
        </w:rPr>
        <w:t xml:space="preserve"> some evidence pointing to an association between environmental stress and the success of polyploid species</w:t>
      </w:r>
      <w:r w:rsidR="00E168C0">
        <w:rPr>
          <w:b w:val="0"/>
          <w:bCs w:val="0"/>
        </w:rPr>
        <w:t xml:space="preserve"> </w:t>
      </w:r>
      <w:r w:rsidR="00E168C0">
        <w:rPr>
          <w:b w:val="0"/>
          <w:bCs w:val="0"/>
        </w:rPr>
        <w:fldChar w:fldCharType="begin"/>
      </w:r>
      <w:r w:rsidR="00080A93">
        <w:rPr>
          <w:b w:val="0"/>
          <w:bCs w:val="0"/>
        </w:rPr>
        <w:instrText xml:space="preserve"> ADDIN EN.CITE &lt;EndNote&gt;&lt;Cite&gt;&lt;Author&gt;Van de Peer&lt;/Author&gt;&lt;Year&gt;2021&lt;/Year&gt;&lt;RecNum&gt;6&lt;/RecNum&gt;&lt;DisplayText&gt;(Van de Peer, et al. 2021)&lt;/DisplayText&gt;&lt;record&gt;&lt;rec-number&gt;6&lt;/rec-number&gt;&lt;foreign-keys&gt;&lt;key app="EN" db-id="55awttt9yf0aace20sqpvrzmrtvr0vapts5w" timestamp="1692647735"&gt;6&lt;/key&gt;&lt;/foreign-keys&gt;&lt;ref-type name="Journal Article"&gt;17&lt;/ref-type&gt;&lt;contributors&gt;&lt;authors&gt;&lt;author&gt;Van de Peer, Y.&lt;/author&gt;&lt;author&gt;Ashman, T. L.&lt;/author&gt;&lt;author&gt;Soltis, P. S.&lt;/author&gt;&lt;author&gt;Soltis, D. E.&lt;/author&gt;&lt;/authors&gt;&lt;/contributors&gt;&lt;auth-address&gt;Department of Plant Biotechnology and Bioinformatics, Ghent University, VIB - UGent Center for Plant Systems Biology, B-9052 Ghent, Belgium.&amp;#xD;Department of Biochemistry, Genetics and Microbiology, University of Pretoria, Pretoria, South Africa.&amp;#xD;College of Horticulture, Nanjing Agricultural University, Nanjing, China.&amp;#xD;Department of Biological Sciences, University of Pittsburgh, Pittsburgh, Pennsylvania 15260.&amp;#xD;Florida Museum of Natural History, University of Florida, Gainesville, Florida 32611.&amp;#xD;Department of Biology, University of Florida, Gainesville, Florida 32611.&lt;/auth-address&gt;&lt;titles&gt;&lt;title&gt;Polyploidy: an evolutionary and ecological force in stressful times&lt;/title&gt;&lt;secondary-title&gt;Plant Cell&lt;/secondary-title&gt;&lt;/titles&gt;&lt;periodical&gt;&lt;full-title&gt;Plant Cell&lt;/full-title&gt;&lt;/periodical&gt;&lt;pages&gt;11-26&lt;/pages&gt;&lt;volume&gt;33&lt;/volume&gt;&lt;number&gt;1&lt;/number&gt;&lt;edition&gt;2021/03/23&lt;/edition&gt;&lt;keywords&gt;&lt;keyword&gt;Biological Evolution&lt;/keyword&gt;&lt;keyword&gt;*Evolution, Molecular&lt;/keyword&gt;&lt;keyword&gt;Genome, Plant/genetics&lt;/keyword&gt;&lt;keyword&gt;*Polyploidy&lt;/keyword&gt;&lt;/keywords&gt;&lt;dates&gt;&lt;year&gt;2021&lt;/year&gt;&lt;pub-dates&gt;&lt;date&gt;Mar 22&lt;/date&gt;&lt;/pub-dates&gt;&lt;/dates&gt;&lt;isbn&gt;1532-298X (Electronic)&amp;#xD;1040-4651 (Print)&amp;#xD;1040-4651 (Linking)&lt;/isbn&gt;&lt;accession-num&gt;33751096&lt;/accession-num&gt;&lt;urls&gt;&lt;related-urls&gt;&lt;url&gt;https://www.ncbi.nlm.nih.gov/pubmed/33751096&lt;/url&gt;&lt;/related-urls&gt;&lt;/urls&gt;&lt;custom2&gt;PMC8136868&lt;/custom2&gt;&lt;electronic-resource-num&gt;10.1093/plcell/koaa015&lt;/electronic-resource-num&gt;&lt;/record&gt;&lt;/Cite&gt;&lt;/EndNote&gt;</w:instrText>
      </w:r>
      <w:r w:rsidR="00E168C0">
        <w:rPr>
          <w:b w:val="0"/>
          <w:bCs w:val="0"/>
        </w:rPr>
        <w:fldChar w:fldCharType="separate"/>
      </w:r>
      <w:r w:rsidR="00080A93">
        <w:rPr>
          <w:b w:val="0"/>
          <w:bCs w:val="0"/>
          <w:noProof/>
        </w:rPr>
        <w:t>(Van de Peer, et al. 2021)</w:t>
      </w:r>
      <w:r w:rsidR="00E168C0">
        <w:rPr>
          <w:b w:val="0"/>
          <w:bCs w:val="0"/>
        </w:rPr>
        <w:fldChar w:fldCharType="end"/>
      </w:r>
      <w:r w:rsidR="00311706">
        <w:rPr>
          <w:b w:val="0"/>
          <w:bCs w:val="0"/>
        </w:rPr>
        <w:t xml:space="preserve">. </w:t>
      </w:r>
      <w:r w:rsidR="00901FA4">
        <w:rPr>
          <w:b w:val="0"/>
          <w:bCs w:val="0"/>
        </w:rPr>
        <w:t xml:space="preserve">WGDs </w:t>
      </w:r>
      <w:r w:rsidR="00311706">
        <w:rPr>
          <w:b w:val="0"/>
          <w:bCs w:val="0"/>
        </w:rPr>
        <w:t>are common in plants</w:t>
      </w:r>
      <w:r w:rsidR="00E168C0">
        <w:rPr>
          <w:b w:val="0"/>
          <w:bCs w:val="0"/>
        </w:rPr>
        <w:t xml:space="preserve"> </w:t>
      </w:r>
      <w:r w:rsidR="00FA3443">
        <w:rPr>
          <w:b w:val="0"/>
          <w:bCs w:val="0"/>
        </w:rPr>
        <w:fldChar w:fldCharType="begin">
          <w:fldData xml:space="preserve">PEVuZE5vdGU+PENpdGU+PEF1dGhvcj5CYXJrZXI8L0F1dGhvcj48WWVhcj4yMDE2PC9ZZWFyPjxS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</w:fldData>
        </w:fldChar>
      </w:r>
      <w:r w:rsidR="00080A93">
        <w:rPr>
          <w:b w:val="0"/>
          <w:bCs w:val="0"/>
        </w:rPr>
        <w:instrText xml:space="preserve"> ADDIN EN.CITE </w:instrText>
      </w:r>
      <w:r w:rsidR="00080A93">
        <w:rPr>
          <w:b w:val="0"/>
          <w:bCs w:val="0"/>
        </w:rPr>
        <w:fldChar w:fldCharType="begin">
          <w:fldData xml:space="preserve">PEVuZE5vdGU+PENpdGU+PEF1dGhvcj5CYXJrZXI8L0F1dGhvcj48WWVhcj4yMDE2PC9ZZWFyPjxS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</w:fldData>
        </w:fldChar>
      </w:r>
      <w:r w:rsidR="00080A93">
        <w:rPr>
          <w:b w:val="0"/>
          <w:bCs w:val="0"/>
        </w:rPr>
        <w:instrText xml:space="preserve"> ADDIN EN.CITE.DATA </w:instrText>
      </w:r>
      <w:r w:rsidR="00080A93">
        <w:rPr>
          <w:b w:val="0"/>
          <w:bCs w:val="0"/>
        </w:rPr>
      </w:r>
      <w:r w:rsidR="00080A93">
        <w:rPr>
          <w:b w:val="0"/>
          <w:bCs w:val="0"/>
        </w:rPr>
        <w:fldChar w:fldCharType="end"/>
      </w:r>
      <w:r w:rsidR="00FA3443">
        <w:rPr>
          <w:b w:val="0"/>
          <w:bCs w:val="0"/>
        </w:rPr>
      </w:r>
      <w:r w:rsidR="00FA3443">
        <w:rPr>
          <w:b w:val="0"/>
          <w:bCs w:val="0"/>
        </w:rPr>
        <w:fldChar w:fldCharType="separate"/>
      </w:r>
      <w:r w:rsidR="00080A93">
        <w:rPr>
          <w:b w:val="0"/>
          <w:bCs w:val="0"/>
          <w:noProof/>
        </w:rPr>
        <w:t>(Masterson 1994; Adams and Wendel 2005; Barker, et al. 2016; One Thousand Plant Transcriptomes 2019)</w:t>
      </w:r>
      <w:r w:rsidR="00FA3443">
        <w:rPr>
          <w:b w:val="0"/>
          <w:bCs w:val="0"/>
        </w:rPr>
        <w:fldChar w:fldCharType="end"/>
      </w:r>
      <w:r w:rsidR="00311706">
        <w:rPr>
          <w:b w:val="0"/>
          <w:bCs w:val="0"/>
        </w:rPr>
        <w:t xml:space="preserve">, </w:t>
      </w:r>
      <w:r w:rsidR="00F41883">
        <w:rPr>
          <w:b w:val="0"/>
          <w:bCs w:val="0"/>
        </w:rPr>
        <w:t xml:space="preserve">but </w:t>
      </w:r>
      <w:r w:rsidR="00311706">
        <w:rPr>
          <w:b w:val="0"/>
          <w:bCs w:val="0"/>
        </w:rPr>
        <w:t xml:space="preserve">there </w:t>
      </w:r>
      <w:r w:rsidR="00D841B2">
        <w:rPr>
          <w:b w:val="0"/>
          <w:bCs w:val="0"/>
        </w:rPr>
        <w:t>are</w:t>
      </w:r>
      <w:r w:rsidR="00311706">
        <w:rPr>
          <w:b w:val="0"/>
          <w:bCs w:val="0"/>
        </w:rPr>
        <w:t xml:space="preserve"> also </w:t>
      </w:r>
      <w:r w:rsidR="00D841B2">
        <w:rPr>
          <w:b w:val="0"/>
          <w:bCs w:val="0"/>
        </w:rPr>
        <w:t>a smaller number of</w:t>
      </w:r>
      <w:r w:rsidR="00311706">
        <w:rPr>
          <w:b w:val="0"/>
          <w:bCs w:val="0"/>
        </w:rPr>
        <w:t xml:space="preserve"> important genome duplications in the history of fungi</w:t>
      </w:r>
      <w:r w:rsidR="0036365C">
        <w:rPr>
          <w:b w:val="0"/>
          <w:bCs w:val="0"/>
        </w:rPr>
        <w:t xml:space="preserve"> </w:t>
      </w:r>
      <w:r w:rsidR="0036365C">
        <w:rPr>
          <w:b w:val="0"/>
          <w:bCs w:val="0"/>
        </w:rPr>
        <w:fldChar w:fldCharType="begin">
          <w:fldData xml:space="preserve">PEVuZE5vdGU+PENpdGU+PEF1dGhvcj5Xb2xmZTwvQXV0aG9yPjxZZWFyPjE5OTc8L1llYXI+PFJl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</w:fldData>
        </w:fldChar>
      </w:r>
      <w:r w:rsidR="00080A93">
        <w:rPr>
          <w:b w:val="0"/>
          <w:bCs w:val="0"/>
        </w:rPr>
        <w:instrText xml:space="preserve"> ADDIN EN.CITE </w:instrText>
      </w:r>
      <w:r w:rsidR="00080A93">
        <w:rPr>
          <w:b w:val="0"/>
          <w:bCs w:val="0"/>
        </w:rPr>
        <w:fldChar w:fldCharType="begin">
          <w:fldData xml:space="preserve">PEVuZE5vdGU+PENpdGU+PEF1dGhvcj5Xb2xmZTwvQXV0aG9yPjxZZWFyPjE5OTc8L1llYXI+PFJl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</w:fldData>
        </w:fldChar>
      </w:r>
      <w:r w:rsidR="00080A93">
        <w:rPr>
          <w:b w:val="0"/>
          <w:bCs w:val="0"/>
        </w:rPr>
        <w:instrText xml:space="preserve"> ADDIN EN.CITE.DATA </w:instrText>
      </w:r>
      <w:r w:rsidR="00080A93">
        <w:rPr>
          <w:b w:val="0"/>
          <w:bCs w:val="0"/>
        </w:rPr>
      </w:r>
      <w:r w:rsidR="00080A93">
        <w:rPr>
          <w:b w:val="0"/>
          <w:bCs w:val="0"/>
        </w:rPr>
        <w:fldChar w:fldCharType="end"/>
      </w:r>
      <w:r w:rsidR="0036365C">
        <w:rPr>
          <w:b w:val="0"/>
          <w:bCs w:val="0"/>
        </w:rPr>
      </w:r>
      <w:r w:rsidR="0036365C">
        <w:rPr>
          <w:b w:val="0"/>
          <w:bCs w:val="0"/>
        </w:rPr>
        <w:fldChar w:fldCharType="separate"/>
      </w:r>
      <w:r w:rsidR="00080A93">
        <w:rPr>
          <w:b w:val="0"/>
          <w:bCs w:val="0"/>
          <w:noProof/>
        </w:rPr>
        <w:t>(Wolfe and Shields 1997; Ma, et al. 2009)</w:t>
      </w:r>
      <w:r w:rsidR="0036365C">
        <w:rPr>
          <w:b w:val="0"/>
          <w:bCs w:val="0"/>
        </w:rPr>
        <w:fldChar w:fldCharType="end"/>
      </w:r>
      <w:r w:rsidR="00311706">
        <w:rPr>
          <w:b w:val="0"/>
          <w:bCs w:val="0"/>
        </w:rPr>
        <w:t xml:space="preserve"> and vertebrates</w:t>
      </w:r>
      <w:r w:rsidR="005B2B4A">
        <w:rPr>
          <w:b w:val="0"/>
          <w:bCs w:val="0"/>
        </w:rPr>
        <w:t xml:space="preserve"> </w:t>
      </w:r>
      <w:r w:rsidR="005B2B4A">
        <w:rPr>
          <w:b w:val="0"/>
          <w:bCs w:val="0"/>
        </w:rPr>
        <w:fldChar w:fldCharType="begin"/>
      </w:r>
      <w:r w:rsidR="005B2B4A">
        <w:rPr>
          <w:b w:val="0"/>
          <w:bCs w:val="0"/>
        </w:rPr>
        <w:instrText xml:space="preserve"> ADDIN EN.CITE &lt;EndNote&gt;&lt;Cite&gt;&lt;Author&gt;Ohno&lt;/Author&gt;&lt;Year&gt;1970&lt;/Year&gt;&lt;RecNum&gt;21&lt;/RecNum&gt;&lt;DisplayText&gt;(Ohno 1970; Furlong and Holland 2002)&lt;/DisplayText&gt;&lt;record&gt;&lt;rec-number&gt;21&lt;/rec-number&gt;&lt;foreign-keys&gt;&lt;key app="EN" db-id="55awttt9yf0aace20sqpvrzmrtvr0vapts5w" timestamp="1694624070"&gt;21&lt;/key&gt;&lt;/foreign-keys&gt;&lt;ref-type name="Book"&gt;6&lt;/ref-type&gt;&lt;contributors&gt;&lt;authors&gt;&lt;author&gt;Ohno, S.&lt;/author&gt;&lt;/authors&gt;&lt;/contributors&gt;&lt;titles&gt;&lt;title&gt;Evolution by Gene Duplication&lt;/title&gt;&lt;/titles&gt;&lt;dates&gt;&lt;year&gt;1970&lt;/year&gt;&lt;/dates&gt;&lt;publisher&gt;Springer-Verlag&lt;/publisher&gt;&lt;isbn&gt;9780387052250&lt;/isbn&gt;&lt;urls&gt;&lt;related-urls&gt;&lt;url&gt;https://books.google.com/books?id=sxUDAAAAMAAJ&lt;/url&gt;&lt;/related-urls&gt;&lt;/urls&gt;&lt;/record&gt;&lt;/Cite&gt;&lt;Cite&gt;&lt;Author&gt;Furlong&lt;/Author&gt;&lt;Year&gt;2002&lt;/Year&gt;&lt;RecNum&gt;20&lt;/RecNum&gt;&lt;record&gt;&lt;rec-number&gt;20&lt;/rec-number&gt;&lt;foreign-keys&gt;&lt;key app="EN" db-id="55awttt9yf0aace20sqpvrzmrtvr0vapts5w" timestamp="1694623842"&gt;20&lt;/key&gt;&lt;/foreign-keys&gt;&lt;ref-type name="Journal Article"&gt;17&lt;/ref-type&gt;&lt;contributors&gt;&lt;authors&gt;&lt;author&gt;Furlong, Rebecca F&lt;/author&gt;&lt;author&gt;Holland, Peter WH&lt;/author&gt;&lt;/authors&gt;&lt;/contributors&gt;&lt;titles&gt;&lt;title&gt;Were vertebrates octoploid?&lt;/title&gt;&lt;secondary-title&gt;Philosophical Transactions of the Royal Society of London. Series B: Biological Sciences&lt;/secondary-title&gt;&lt;/titles&gt;&lt;periodical&gt;&lt;full-title&gt;Philosophical Transactions of the Royal Society of London. Series B: Biological Sciences&lt;/full-title&gt;&lt;/periodical&gt;&lt;pages&gt;531-544&lt;/pages&gt;&lt;volume&gt;357&lt;/volume&gt;&lt;number&gt;1420&lt;/number&gt;&lt;dates&gt;&lt;year&gt;2002&lt;/year&gt;&lt;/dates&gt;&lt;isbn&gt;0962-8436&lt;/isbn&gt;&lt;urls&gt;&lt;/urls&gt;&lt;/record&gt;&lt;/Cite&gt;&lt;/EndNote&gt;</w:instrText>
      </w:r>
      <w:r w:rsidR="005B2B4A">
        <w:rPr>
          <w:b w:val="0"/>
          <w:bCs w:val="0"/>
        </w:rPr>
        <w:fldChar w:fldCharType="separate"/>
      </w:r>
      <w:r w:rsidR="005B2B4A">
        <w:rPr>
          <w:b w:val="0"/>
          <w:bCs w:val="0"/>
          <w:noProof/>
        </w:rPr>
        <w:t>(Ohno 1970; Furlong and Holland 2002)</w:t>
      </w:r>
      <w:r w:rsidR="005B2B4A">
        <w:rPr>
          <w:b w:val="0"/>
          <w:bCs w:val="0"/>
        </w:rPr>
        <w:fldChar w:fldCharType="end"/>
      </w:r>
      <w:r w:rsidR="00311706">
        <w:rPr>
          <w:b w:val="0"/>
          <w:bCs w:val="0"/>
        </w:rPr>
        <w:t>.</w:t>
      </w:r>
    </w:p>
    <w:p w14:paraId="23BA148B" w14:textId="50C0DE2E" w:rsidR="00641F7C" w:rsidRDefault="00311706" w:rsidP="005E3A79">
      <w:pPr>
        <w:jc w:val="both"/>
        <w:rPr>
          <w:b w:val="0"/>
          <w:bCs w:val="0"/>
        </w:rPr>
      </w:pPr>
      <w:r>
        <w:rPr>
          <w:b w:val="0"/>
          <w:bCs w:val="0"/>
        </w:rPr>
        <w:tab/>
        <w:t xml:space="preserve">A common process in the evolution of polyploid species is diploidization, which is the loss of many of the excess genes and chromosomes that resulted from the </w:t>
      </w:r>
      <w:r w:rsidR="00901FA4">
        <w:rPr>
          <w:b w:val="0"/>
          <w:bCs w:val="0"/>
        </w:rPr>
        <w:t>WGD</w:t>
      </w:r>
      <w:r w:rsidR="00080A93">
        <w:rPr>
          <w:b w:val="0"/>
          <w:bCs w:val="0"/>
        </w:rPr>
        <w:t xml:space="preserve"> </w:t>
      </w:r>
      <w:r w:rsidR="00080A93">
        <w:rPr>
          <w:b w:val="0"/>
          <w:bCs w:val="0"/>
        </w:rPr>
        <w:fldChar w:fldCharType="begin"/>
      </w:r>
      <w:r w:rsidR="00080A93">
        <w:rPr>
          <w:b w:val="0"/>
          <w:bCs w:val="0"/>
        </w:rPr>
        <w:instrText xml:space="preserve"> ADDIN EN.CITE &lt;EndNote&gt;&lt;Cite&gt;&lt;Author&gt;Li&lt;/Author&gt;&lt;Year&gt;2021&lt;/Year&gt;&lt;RecNum&gt;56&lt;/RecNum&gt;&lt;DisplayText&gt;(Li, et al. 2021)&lt;/DisplayText&gt;&lt;record&gt;&lt;rec-number&gt;56&lt;/rec-number&gt;&lt;foreign-keys&gt;&lt;key app="EN" db-id="55awttt9yf0aace20sqpvrzmrtvr0vapts5w" timestamp="1703427319"&gt;56&lt;/key&gt;&lt;/foreign-keys&gt;&lt;ref-type name="Journal Article"&gt;17&lt;/ref-type&gt;&lt;contributors&gt;&lt;authors&gt;&lt;author&gt;Li, Z.&lt;/author&gt;&lt;author&gt;McKibben, M. T. W.&lt;/author&gt;&lt;author&gt;Finch, G. S.&lt;/author&gt;&lt;author&gt;Blischak, P. D.&lt;/author&gt;&lt;author&gt;Sutherland, B. L.&lt;/author&gt;&lt;author&gt;Barker, M. S.&lt;/author&gt;&lt;/authors&gt;&lt;/contributors&gt;&lt;auth-address&gt;Department of Ecology and Evolutionary Biology, University of Arizona, Tucson, Arizona 85721, USA; email: liz7@email.arizona.edu, michaelmckibben@email.arizona.edu, gsfinch@email.arizona.edu, pblischak@email.arizona.edu, blsutherland@email.arizona.edu, msbarker@arizona.edu.&lt;/auth-address&gt;&lt;titles&gt;&lt;title&gt;Patterns and Processes of Diploidization in Land Plants&lt;/title&gt;&lt;secondary-title&gt;Annu Rev Plant Biol&lt;/secondary-title&gt;&lt;/titles&gt;&lt;periodical&gt;&lt;full-title&gt;Annu Rev Plant Biol&lt;/full-title&gt;&lt;/periodical&gt;&lt;pages&gt;387-410&lt;/pages&gt;&lt;volume&gt;72&lt;/volume&gt;&lt;edition&gt;20210308&lt;/edition&gt;&lt;keywords&gt;&lt;keyword&gt;Animals&lt;/keyword&gt;&lt;keyword&gt;*Embryophyta&lt;/keyword&gt;&lt;keyword&gt;Evolution, Molecular&lt;/keyword&gt;&lt;keyword&gt;*Genome, Plant&lt;/keyword&gt;&lt;keyword&gt;Plants/genetics&lt;/keyword&gt;&lt;keyword&gt;Polyploidy&lt;/keyword&gt;&lt;keyword&gt;chromosome pairing&lt;/keyword&gt;&lt;keyword&gt;diploidization&lt;/keyword&gt;&lt;keyword&gt;genome evolution&lt;/keyword&gt;&lt;keyword&gt;genome fractionation&lt;/keyword&gt;&lt;keyword&gt;plant genomics&lt;/keyword&gt;&lt;/keywords&gt;&lt;dates&gt;&lt;year&gt;2021&lt;/year&gt;&lt;pub-dates&gt;&lt;date&gt;Jun 17&lt;/date&gt;&lt;/pub-dates&gt;&lt;/dates&gt;&lt;isbn&gt;1545-2123 (Electronic)&amp;#xD;1543-5008 (Linking)&lt;/isbn&gt;&lt;accession-num&gt;33684297&lt;/accession-num&gt;&lt;urls&gt;&lt;related-urls&gt;&lt;url&gt;https://www.ncbi.nlm.nih.gov/pubmed/33684297&lt;/url&gt;&lt;/related-urls&gt;&lt;/urls&gt;&lt;electronic-resource-num&gt;10.1146/annurev-arplant-050718-100344&lt;/electronic-resource-num&gt;&lt;remote-database-name&gt;Medline&lt;/remote-database-name&gt;&lt;remote-database-provider&gt;NLM&lt;/remote-database-provider&gt;&lt;/record&gt;&lt;/Cite&gt;&lt;/EndNote&gt;</w:instrText>
      </w:r>
      <w:r w:rsidR="00080A93">
        <w:rPr>
          <w:b w:val="0"/>
          <w:bCs w:val="0"/>
        </w:rPr>
        <w:fldChar w:fldCharType="separate"/>
      </w:r>
      <w:r w:rsidR="00080A93">
        <w:rPr>
          <w:b w:val="0"/>
          <w:bCs w:val="0"/>
          <w:noProof/>
        </w:rPr>
        <w:t>(Li, et al. 2021)</w:t>
      </w:r>
      <w:r w:rsidR="00080A93">
        <w:rPr>
          <w:b w:val="0"/>
          <w:bCs w:val="0"/>
        </w:rPr>
        <w:fldChar w:fldCharType="end"/>
      </w:r>
      <w:r w:rsidR="00080A93">
        <w:rPr>
          <w:b w:val="0"/>
          <w:bCs w:val="0"/>
        </w:rPr>
        <w:t>.</w:t>
      </w:r>
      <w:r>
        <w:rPr>
          <w:b w:val="0"/>
          <w:bCs w:val="0"/>
        </w:rPr>
        <w:t xml:space="preserve"> </w:t>
      </w:r>
      <w:r w:rsidR="000818AE">
        <w:rPr>
          <w:b w:val="0"/>
          <w:bCs w:val="0"/>
        </w:rPr>
        <w:t>The end result of diploidization is a</w:t>
      </w:r>
      <w:r>
        <w:rPr>
          <w:b w:val="0"/>
          <w:bCs w:val="0"/>
        </w:rPr>
        <w:t xml:space="preserve"> return </w:t>
      </w:r>
      <w:r w:rsidR="00A92361">
        <w:rPr>
          <w:b w:val="0"/>
          <w:bCs w:val="0"/>
        </w:rPr>
        <w:t xml:space="preserve">of the gene-content </w:t>
      </w:r>
      <w:r>
        <w:rPr>
          <w:b w:val="0"/>
          <w:bCs w:val="0"/>
        </w:rPr>
        <w:t xml:space="preserve">of the </w:t>
      </w:r>
      <w:r w:rsidR="00406768">
        <w:rPr>
          <w:b w:val="0"/>
          <w:bCs w:val="0"/>
        </w:rPr>
        <w:t xml:space="preserve">polyploid </w:t>
      </w:r>
      <w:r>
        <w:rPr>
          <w:b w:val="0"/>
          <w:bCs w:val="0"/>
        </w:rPr>
        <w:t>species to</w:t>
      </w:r>
      <w:r w:rsidR="00A92361">
        <w:rPr>
          <w:b w:val="0"/>
          <w:bCs w:val="0"/>
        </w:rPr>
        <w:t xml:space="preserve"> a</w:t>
      </w:r>
      <w:r w:rsidR="004140D6">
        <w:rPr>
          <w:b w:val="0"/>
          <w:bCs w:val="0"/>
        </w:rPr>
        <w:t xml:space="preserve"> nearly</w:t>
      </w:r>
      <w:r>
        <w:rPr>
          <w:b w:val="0"/>
          <w:bCs w:val="0"/>
        </w:rPr>
        <w:t xml:space="preserve"> diploid</w:t>
      </w:r>
      <w:r w:rsidR="00A92361">
        <w:rPr>
          <w:b w:val="0"/>
          <w:bCs w:val="0"/>
        </w:rPr>
        <w:t xml:space="preserve"> state, with most paralogous genes that resulted from the WGD being lost or unidentifiable as paralogs</w:t>
      </w:r>
      <w:r w:rsidR="001939DD">
        <w:rPr>
          <w:b w:val="0"/>
          <w:bCs w:val="0"/>
        </w:rPr>
        <w:t xml:space="preserve"> </w:t>
      </w:r>
      <w:r w:rsidR="00844C75">
        <w:rPr>
          <w:b w:val="0"/>
          <w:bCs w:val="0"/>
        </w:rPr>
        <w:fldChar w:fldCharType="begin"/>
      </w:r>
      <w:r w:rsidR="00844C75">
        <w:rPr>
          <w:b w:val="0"/>
          <w:bCs w:val="0"/>
        </w:rPr>
        <w:instrText xml:space="preserve"> ADDIN EN.CITE &lt;EndNote&gt;&lt;Cite&gt;&lt;Author&gt;Wolfe&lt;/Author&gt;&lt;Year&gt;2001&lt;/Year&gt;&lt;RecNum&gt;25&lt;/RecNum&gt;&lt;DisplayText&gt;(Wolfe 2001)&lt;/DisplayText&gt;&lt;record&gt;&lt;rec-number&gt;25&lt;/rec-number&gt;&lt;foreign-keys&gt;&lt;key app="EN" db-id="55awttt9yf0aace20sqpvrzmrtvr0vapts5w" timestamp="1694633332"&gt;25&lt;/key&gt;&lt;/foreign-keys&gt;&lt;ref-type name="Journal Article"&gt;17&lt;/ref-type&gt;&lt;contributors&gt;&lt;authors&gt;&lt;author&gt;Wolfe, K. H.&lt;/author&gt;&lt;/authors&gt;&lt;/contributors&gt;&lt;auth-address&gt;Department of Genetics, Smurfit Institute, Trinity College, University of Dublin, Dublin 2, Republic of Ireland. khwolfe@tcd.ie&lt;/auth-address&gt;&lt;titles&gt;&lt;title&gt;Yesterday&amp;apos;s polyploids and the mystery of diploidization&lt;/title&gt;&lt;secondary-title&gt;Nat Rev Genet&lt;/secondary-title&gt;&lt;/titles&gt;&lt;periodical&gt;&lt;full-title&gt;Nat Rev Genet&lt;/full-title&gt;&lt;/periodical&gt;&lt;pages&gt;333-41&lt;/pages&gt;&lt;volume&gt;2&lt;/volume&gt;&lt;number&gt;5&lt;/number&gt;&lt;edition&gt;2001/05/02&lt;/edition&gt;&lt;keywords&gt;&lt;keyword&gt;Animals&lt;/keyword&gt;&lt;keyword&gt;*Diploidy&lt;/keyword&gt;&lt;keyword&gt;*Evolution, Molecular&lt;/keyword&gt;&lt;keyword&gt;Gene Duplication&lt;/keyword&gt;&lt;keyword&gt;Gene Frequency&lt;/keyword&gt;&lt;keyword&gt;Genes, Plant/*genetics&lt;/keyword&gt;&lt;keyword&gt;Genetic Variation&lt;/keyword&gt;&lt;keyword&gt;*Genome, Plant&lt;/keyword&gt;&lt;keyword&gt;Humans&lt;/keyword&gt;&lt;keyword&gt;Plants/*genetics&lt;/keyword&gt;&lt;keyword&gt;*Polyploidy&lt;/keyword&gt;&lt;keyword&gt;Saccharomyces cerevisiae/*genetics&lt;/keyword&gt;&lt;/keywords&gt;&lt;dates&gt;&lt;year&gt;2001&lt;/year&gt;&lt;pub-dates&gt;&lt;date&gt;May&lt;/date&gt;&lt;/pub-dates&gt;&lt;/dates&gt;&lt;isbn&gt;1471-0056 (Print)&amp;#xD;1471-0056 (Linking)&lt;/isbn&gt;&lt;accession-num&gt;11331899&lt;/accession-num&gt;&lt;urls&gt;&lt;related-urls&gt;&lt;url&gt;https://www.ncbi.nlm.nih.gov/pubmed/11331899&lt;/url&gt;&lt;/related-urls&gt;&lt;/urls&gt;&lt;electronic-resource-num&gt;10.1038/35072009&lt;/electronic-resource-num&gt;&lt;/record&gt;&lt;/Cite&gt;&lt;/EndNote&gt;</w:instrText>
      </w:r>
      <w:r w:rsidR="00844C75">
        <w:rPr>
          <w:b w:val="0"/>
          <w:bCs w:val="0"/>
        </w:rPr>
        <w:fldChar w:fldCharType="separate"/>
      </w:r>
      <w:r w:rsidR="00844C75">
        <w:rPr>
          <w:b w:val="0"/>
          <w:bCs w:val="0"/>
          <w:noProof/>
        </w:rPr>
        <w:t>(Wolfe 2001)</w:t>
      </w:r>
      <w:r w:rsidR="00844C75">
        <w:rPr>
          <w:b w:val="0"/>
          <w:bCs w:val="0"/>
        </w:rPr>
        <w:fldChar w:fldCharType="end"/>
      </w:r>
      <w:r w:rsidR="00A92361">
        <w:rPr>
          <w:b w:val="0"/>
          <w:bCs w:val="0"/>
        </w:rPr>
        <w:t xml:space="preserve">. </w:t>
      </w:r>
      <w:r>
        <w:rPr>
          <w:b w:val="0"/>
          <w:bCs w:val="0"/>
        </w:rPr>
        <w:t xml:space="preserve">Nevertheless, even in paleopolyploid species that have had ancient WGDs and </w:t>
      </w:r>
      <w:r w:rsidR="00090F2C">
        <w:rPr>
          <w:b w:val="0"/>
          <w:bCs w:val="0"/>
        </w:rPr>
        <w:t xml:space="preserve">have </w:t>
      </w:r>
      <w:r>
        <w:rPr>
          <w:b w:val="0"/>
          <w:bCs w:val="0"/>
        </w:rPr>
        <w:t xml:space="preserve">undergone diploidization, signatures of the WGD can remain in their genomes. For example, </w:t>
      </w:r>
      <w:r w:rsidR="00B948CC">
        <w:rPr>
          <w:b w:val="0"/>
          <w:bCs w:val="0"/>
        </w:rPr>
        <w:t>an excess of</w:t>
      </w:r>
      <w:r>
        <w:rPr>
          <w:b w:val="0"/>
          <w:bCs w:val="0"/>
        </w:rPr>
        <w:t xml:space="preserve"> paralogs</w:t>
      </w:r>
      <w:r w:rsidR="00B948CC">
        <w:rPr>
          <w:b w:val="0"/>
          <w:bCs w:val="0"/>
        </w:rPr>
        <w:t xml:space="preserve"> in the genome </w:t>
      </w:r>
      <w:r w:rsidR="00AF5E1B">
        <w:rPr>
          <w:b w:val="0"/>
          <w:bCs w:val="0"/>
        </w:rPr>
        <w:t>will</w:t>
      </w:r>
      <w:r w:rsidR="00B948CC">
        <w:rPr>
          <w:b w:val="0"/>
          <w:bCs w:val="0"/>
        </w:rPr>
        <w:t xml:space="preserve"> </w:t>
      </w:r>
      <w:r w:rsidR="004140D6">
        <w:rPr>
          <w:b w:val="0"/>
          <w:bCs w:val="0"/>
        </w:rPr>
        <w:t>have an origin that coincides with</w:t>
      </w:r>
      <w:r w:rsidR="00B948CC">
        <w:rPr>
          <w:b w:val="0"/>
          <w:bCs w:val="0"/>
        </w:rPr>
        <w:t xml:space="preserve"> </w:t>
      </w:r>
      <w:r w:rsidR="00AF5E1B">
        <w:rPr>
          <w:b w:val="0"/>
          <w:bCs w:val="0"/>
        </w:rPr>
        <w:t>the timing of the WGD</w:t>
      </w:r>
      <w:r w:rsidR="00B948CC">
        <w:rPr>
          <w:b w:val="0"/>
          <w:bCs w:val="0"/>
        </w:rPr>
        <w:t xml:space="preserve">. </w:t>
      </w:r>
      <w:r w:rsidR="0015274E">
        <w:rPr>
          <w:b w:val="0"/>
          <w:bCs w:val="0"/>
        </w:rPr>
        <w:t>The timing of such events can be determined by multiple methods. One class of methods, generally referred to as gene tree-species tree reconciliation, uses</w:t>
      </w:r>
      <w:r w:rsidR="000818AE">
        <w:rPr>
          <w:b w:val="0"/>
          <w:bCs w:val="0"/>
        </w:rPr>
        <w:t xml:space="preserve"> </w:t>
      </w:r>
      <w:r w:rsidR="00B948CC">
        <w:rPr>
          <w:b w:val="0"/>
          <w:bCs w:val="0"/>
        </w:rPr>
        <w:t xml:space="preserve">gene tree topologies </w:t>
      </w:r>
      <w:r w:rsidR="0015274E">
        <w:rPr>
          <w:b w:val="0"/>
          <w:bCs w:val="0"/>
        </w:rPr>
        <w:t>to map duplication events onto branches</w:t>
      </w:r>
      <w:r w:rsidR="000818AE">
        <w:rPr>
          <w:b w:val="0"/>
          <w:bCs w:val="0"/>
        </w:rPr>
        <w:t xml:space="preserve"> </w:t>
      </w:r>
      <w:r w:rsidR="0015274E">
        <w:rPr>
          <w:b w:val="0"/>
          <w:bCs w:val="0"/>
        </w:rPr>
        <w:t xml:space="preserve">of </w:t>
      </w:r>
      <w:r w:rsidR="000818AE">
        <w:rPr>
          <w:b w:val="0"/>
          <w:bCs w:val="0"/>
        </w:rPr>
        <w:t>the species tree</w:t>
      </w:r>
      <w:r w:rsidR="001939DD">
        <w:rPr>
          <w:b w:val="0"/>
          <w:bCs w:val="0"/>
        </w:rPr>
        <w:t xml:space="preserve"> </w:t>
      </w:r>
      <w:r w:rsidR="001939DD">
        <w:rPr>
          <w:b w:val="0"/>
          <w:bCs w:val="0"/>
        </w:rPr>
        <w:fldChar w:fldCharType="begin">
          <w:fldData xml:space="preserve">PEVuZE5vdGU+PENpdGU+PEF1dGhvcj5QZmVpbDwvQXV0aG9yPjxZZWFyPjIwMDU8L1llYXI+PFJl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</w:fldData>
        </w:fldChar>
      </w:r>
      <w:r w:rsidR="00080A93">
        <w:rPr>
          <w:b w:val="0"/>
          <w:bCs w:val="0"/>
        </w:rPr>
        <w:instrText xml:space="preserve"> ADDIN EN.CITE </w:instrText>
      </w:r>
      <w:r w:rsidR="00080A93">
        <w:rPr>
          <w:b w:val="0"/>
          <w:bCs w:val="0"/>
        </w:rPr>
        <w:fldChar w:fldCharType="begin">
          <w:fldData xml:space="preserve">PEVuZE5vdGU+PENpdGU+PEF1dGhvcj5QZmVpbDwvQXV0aG9yPjxZZWFyPjIwMDU8L1llYXI+PFJl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</w:fldData>
        </w:fldChar>
      </w:r>
      <w:r w:rsidR="00080A93">
        <w:rPr>
          <w:b w:val="0"/>
          <w:bCs w:val="0"/>
        </w:rPr>
        <w:instrText xml:space="preserve"> ADDIN EN.CITE.DATA </w:instrText>
      </w:r>
      <w:r w:rsidR="00080A93">
        <w:rPr>
          <w:b w:val="0"/>
          <w:bCs w:val="0"/>
        </w:rPr>
      </w:r>
      <w:r w:rsidR="00080A93">
        <w:rPr>
          <w:b w:val="0"/>
          <w:bCs w:val="0"/>
        </w:rPr>
        <w:fldChar w:fldCharType="end"/>
      </w:r>
      <w:r w:rsidR="001939DD">
        <w:rPr>
          <w:b w:val="0"/>
          <w:bCs w:val="0"/>
        </w:rPr>
      </w:r>
      <w:r w:rsidR="001939DD">
        <w:rPr>
          <w:b w:val="0"/>
          <w:bCs w:val="0"/>
        </w:rPr>
        <w:fldChar w:fldCharType="separate"/>
      </w:r>
      <w:r w:rsidR="00080A93">
        <w:rPr>
          <w:b w:val="0"/>
          <w:bCs w:val="0"/>
          <w:noProof/>
        </w:rPr>
        <w:t>(Pfeil, et al. 2005; Cannon, et al. 2015; Thomas, et al. 2017; Yan, et al. 2022)</w:t>
      </w:r>
      <w:r w:rsidR="001939DD">
        <w:rPr>
          <w:b w:val="0"/>
          <w:bCs w:val="0"/>
        </w:rPr>
        <w:fldChar w:fldCharType="end"/>
      </w:r>
      <w:r w:rsidR="000818AE">
        <w:rPr>
          <w:b w:val="0"/>
          <w:bCs w:val="0"/>
        </w:rPr>
        <w:t>.</w:t>
      </w:r>
      <w:r w:rsidR="00B40A61">
        <w:rPr>
          <w:b w:val="0"/>
          <w:bCs w:val="0"/>
        </w:rPr>
        <w:t xml:space="preserve"> These topological methods can also potentially identify the mode of polyploidy </w:t>
      </w:r>
      <w:r w:rsidR="00B40A61">
        <w:rPr>
          <w:b w:val="0"/>
          <w:bCs w:val="0"/>
        </w:rPr>
        <w:fldChar w:fldCharType="begin"/>
      </w:r>
      <w:r w:rsidR="00B40A61">
        <w:rPr>
          <w:b w:val="0"/>
          <w:bCs w:val="0"/>
        </w:rPr>
        <w:instrText xml:space="preserve"> ADDIN EN.CITE &lt;EndNote&gt;&lt;Cite&gt;&lt;Author&gt;Thomas&lt;/Author&gt;&lt;Year&gt;2017&lt;/Year&gt;&lt;RecNum&gt;1&lt;/RecNum&gt;&lt;DisplayText&gt;(Thomas, et al. 2017)&lt;/DisplayText&gt;&lt;record&gt;&lt;rec-number&gt;1&lt;/rec-number&gt;&lt;foreign-keys&gt;&lt;key app="EN" db-id="55awttt9yf0aace20sqpvrzmrtvr0vapts5w" timestamp="1692629734"&gt;1&lt;/key&gt;&lt;/foreign-keys&gt;&lt;ref-type name="Journal Article"&gt;17&lt;/ref-type&gt;&lt;contributors&gt;&lt;authors&gt;&lt;author&gt;Thomas, G. W. C.&lt;/author&gt;&lt;author&gt;Ather, S. H.&lt;/author&gt;&lt;author&gt;Hahn, M. W.&lt;/author&gt;&lt;/authors&gt;&lt;/contributors&gt;&lt;auth-address&gt;Department of Biology and School of Informatics and Computing, Indiana University, Bloomington, IN 47405, USA.&lt;/auth-address&gt;&lt;titles&gt;&lt;title&gt;Gene-Tree Reconciliation with MUL-Trees to Resolve Polyploidy Events&lt;/title&gt;&lt;secondary-title&gt;Syst Biol&lt;/secondary-title&gt;&lt;/titles&gt;&lt;periodical&gt;&lt;full-title&gt;Syst Biol&lt;/full-title&gt;&lt;/periodical&gt;&lt;pages&gt;1007-1018&lt;/pages&gt;&lt;volume&gt;66&lt;/volume&gt;&lt;number&gt;6&lt;/number&gt;&lt;edition&gt;2017/04/19&lt;/edition&gt;&lt;keywords&gt;&lt;keyword&gt;Algorithms&lt;/keyword&gt;&lt;keyword&gt;Classification/*methods&lt;/keyword&gt;&lt;keyword&gt;Computer Simulation&lt;/keyword&gt;&lt;keyword&gt;*Phylogeny&lt;/keyword&gt;&lt;keyword&gt;*Polyploidy&lt;/keyword&gt;&lt;keyword&gt;Saccharomyces cerevisiae/classification/genetics&lt;/keyword&gt;&lt;keyword&gt;Triticum/classification/genetics&lt;/keyword&gt;&lt;/keywords&gt;&lt;dates&gt;&lt;year&gt;2017&lt;/year&gt;&lt;pub-dates&gt;&lt;date&gt;Nov 1&lt;/date&gt;&lt;/pub-dates&gt;&lt;/dates&gt;&lt;isbn&gt;1076-836X (Electronic)&amp;#xD;1063-5157 (Linking)&lt;/isbn&gt;&lt;accession-num&gt;28419377&lt;/accession-num&gt;&lt;urls&gt;&lt;related-urls&gt;&lt;url&gt;https://www.ncbi.nlm.nih.gov/pubmed/28419377&lt;/url&gt;&lt;/related-urls&gt;&lt;/urls&gt;&lt;electronic-resource-num&gt;10.1093/sysbio/syx044&lt;/electronic-resource-num&gt;&lt;/record&gt;&lt;/Cite&gt;&lt;/EndNote&gt;</w:instrText>
      </w:r>
      <w:r w:rsidR="00B40A61">
        <w:rPr>
          <w:b w:val="0"/>
          <w:bCs w:val="0"/>
        </w:rPr>
        <w:fldChar w:fldCharType="separate"/>
      </w:r>
      <w:r w:rsidR="00B40A61">
        <w:rPr>
          <w:b w:val="0"/>
          <w:bCs w:val="0"/>
          <w:noProof/>
        </w:rPr>
        <w:t>(Thomas, et al. 2017)</w:t>
      </w:r>
      <w:r w:rsidR="00B40A61">
        <w:rPr>
          <w:b w:val="0"/>
          <w:bCs w:val="0"/>
        </w:rPr>
        <w:fldChar w:fldCharType="end"/>
      </w:r>
      <w:r w:rsidR="00B40A61">
        <w:rPr>
          <w:b w:val="0"/>
          <w:bCs w:val="0"/>
        </w:rPr>
        <w:t xml:space="preserve"> and more accurately identify independent WGDs when diploidization occurs during speciation </w:t>
      </w:r>
      <w:r w:rsidR="00B40A61">
        <w:rPr>
          <w:b w:val="0"/>
          <w:bCs w:val="0"/>
        </w:rPr>
        <w:fldChar w:fldCharType="begin"/>
      </w:r>
      <w:r w:rsidR="00B40A61">
        <w:rPr>
          <w:b w:val="0"/>
          <w:bCs w:val="0"/>
        </w:rPr>
        <w:instrText xml:space="preserve"> ADDIN EN.CITE &lt;EndNote&gt;&lt;Cite&gt;&lt;Author&gt;Redmond&lt;/Author&gt;&lt;Year&gt;2023&lt;/Year&gt;&lt;RecNum&gt;71&lt;/RecNum&gt;&lt;DisplayText&gt;(Redmond, et al. 2023)&lt;/DisplayText&gt;&lt;record&gt;&lt;rec-number&gt;71&lt;/rec-number&gt;&lt;foreign-keys&gt;&lt;key app="EN" db-id="55awttt9yf0aace20sqpvrzmrtvr0vapts5w" timestamp="1704482673"&gt;71&lt;/key&gt;&lt;/foreign-keys&gt;&lt;ref-type name="Journal Article"&gt;17&lt;/ref-type&gt;&lt;contributors&gt;&lt;authors&gt;&lt;author&gt;Redmond, A. K.&lt;/author&gt;&lt;author&gt;Casey, D.&lt;/author&gt;&lt;author&gt;Gundappa, M. K.&lt;/author&gt;&lt;author&gt;Macqueen, D. J.&lt;/author&gt;&lt;author&gt;McLysaght, A.&lt;/author&gt;&lt;/authors&gt;&lt;/contributors&gt;&lt;auth-address&gt;Smurfit Institute of Genetics, Trinity College Dublin, Dublin, Ireland.&amp;#xD;The Roslin Institute and Royal (Dick) School of Veterinary Studies, University of Edinburgh, Edinburgh, UK.&amp;#xD;Smurfit Institute of Genetics, Trinity College Dublin, Dublin, Ireland. aoife.mclysaght@tcd.ie.&lt;/auth-address&gt;&lt;titles&gt;&lt;title&gt;Independent rediploidization masks shared whole genome duplication in the sturgeon-paddlefish ancestor&lt;/title&gt;&lt;secondary-title&gt;Nat Commun&lt;/secondary-title&gt;&lt;/titles&gt;&lt;periodical&gt;&lt;full-title&gt;Nat Commun&lt;/full-title&gt;&lt;/periodical&gt;&lt;pages&gt;2879&lt;/pages&gt;&lt;volume&gt;14&lt;/volume&gt;&lt;number&gt;1&lt;/number&gt;&lt;edition&gt;20230519&lt;/edition&gt;&lt;keywords&gt;&lt;keyword&gt;Animals&lt;/keyword&gt;&lt;keyword&gt;*Gene Duplication&lt;/keyword&gt;&lt;keyword&gt;*Masks&lt;/keyword&gt;&lt;keyword&gt;Genome/genetics&lt;/keyword&gt;&lt;keyword&gt;Fishes/genetics&lt;/keyword&gt;&lt;keyword&gt;Biological Evolution&lt;/keyword&gt;&lt;keyword&gt;Evolution, Molecular&lt;/keyword&gt;&lt;keyword&gt;Phylogeny&lt;/keyword&gt;&lt;/keywords&gt;&lt;dates&gt;&lt;year&gt;2023&lt;/year&gt;&lt;pub-dates&gt;&lt;date&gt;May 19&lt;/date&gt;&lt;/pub-dates&gt;&lt;/dates&gt;&lt;isbn&gt;2041-1723 (Electronic)&amp;#xD;2041-1723 (Linking)&lt;/isbn&gt;&lt;accession-num&gt;37208359&lt;/accession-num&gt;&lt;urls&gt;&lt;related-urls&gt;&lt;url&gt;https://www.ncbi.nlm.nih.gov/pubmed/37208359&lt;/url&gt;&lt;/related-urls&gt;&lt;/urls&gt;&lt;custom1&gt;The authors declare no competing interests.&lt;/custom1&gt;&lt;custom2&gt;PMC10199039&lt;/custom2&gt;&lt;electronic-resource-num&gt;10.1038/s41467-023-38714-z&lt;/electronic-resource-num&gt;&lt;remote-database-name&gt;Medline&lt;/remote-database-name&gt;&lt;remote-database-provider&gt;NLM&lt;/remote-database-provider&gt;&lt;/record&gt;&lt;/Cite&gt;&lt;/EndNote&gt;</w:instrText>
      </w:r>
      <w:r w:rsidR="00B40A61">
        <w:rPr>
          <w:b w:val="0"/>
          <w:bCs w:val="0"/>
        </w:rPr>
        <w:fldChar w:fldCharType="separate"/>
      </w:r>
      <w:r w:rsidR="00B40A61">
        <w:rPr>
          <w:b w:val="0"/>
          <w:bCs w:val="0"/>
          <w:noProof/>
        </w:rPr>
        <w:t>(Redmond, et al. 2023)</w:t>
      </w:r>
      <w:r w:rsidR="00B40A61">
        <w:rPr>
          <w:b w:val="0"/>
          <w:bCs w:val="0"/>
        </w:rPr>
        <w:fldChar w:fldCharType="end"/>
      </w:r>
      <w:r w:rsidR="00B40A61">
        <w:rPr>
          <w:b w:val="0"/>
          <w:bCs w:val="0"/>
        </w:rPr>
        <w:t>.</w:t>
      </w:r>
      <w:r w:rsidR="000818AE">
        <w:rPr>
          <w:b w:val="0"/>
          <w:bCs w:val="0"/>
        </w:rPr>
        <w:t xml:space="preserve"> </w:t>
      </w:r>
      <w:r w:rsidR="007F7ED6">
        <w:rPr>
          <w:b w:val="0"/>
          <w:bCs w:val="0"/>
        </w:rPr>
        <w:t xml:space="preserve">A second class of methods examines pairwise divergence between paralogs in the same species, with the expectation that a WGD event will </w:t>
      </w:r>
      <w:r w:rsidR="000818AE">
        <w:rPr>
          <w:b w:val="0"/>
          <w:bCs w:val="0"/>
        </w:rPr>
        <w:t>lead to</w:t>
      </w:r>
      <w:r w:rsidR="00B948CC">
        <w:rPr>
          <w:b w:val="0"/>
          <w:bCs w:val="0"/>
        </w:rPr>
        <w:t xml:space="preserve"> </w:t>
      </w:r>
      <w:r w:rsidR="007F7ED6">
        <w:rPr>
          <w:b w:val="0"/>
          <w:bCs w:val="0"/>
        </w:rPr>
        <w:t xml:space="preserve">a </w:t>
      </w:r>
      <w:r w:rsidR="00090F2C">
        <w:rPr>
          <w:b w:val="0"/>
          <w:bCs w:val="0"/>
        </w:rPr>
        <w:t>peak</w:t>
      </w:r>
      <w:r w:rsidR="00B948CC">
        <w:rPr>
          <w:b w:val="0"/>
          <w:bCs w:val="0"/>
        </w:rPr>
        <w:t xml:space="preserve"> </w:t>
      </w:r>
      <w:r w:rsidR="00090F2C">
        <w:rPr>
          <w:b w:val="0"/>
          <w:bCs w:val="0"/>
        </w:rPr>
        <w:t>of</w:t>
      </w:r>
      <w:r w:rsidR="00B948CC">
        <w:rPr>
          <w:b w:val="0"/>
          <w:bCs w:val="0"/>
        </w:rPr>
        <w:t xml:space="preserve"> synonymous divergence</w:t>
      </w:r>
      <w:r w:rsidR="008D5C18">
        <w:rPr>
          <w:b w:val="0"/>
          <w:bCs w:val="0"/>
        </w:rPr>
        <w:t xml:space="preserve"> (</w:t>
      </w:r>
      <w:r w:rsidR="008D5C18" w:rsidRPr="000E3F5A">
        <w:rPr>
          <w:b w:val="0"/>
          <w:bCs w:val="0"/>
          <w:i/>
          <w:iCs/>
        </w:rPr>
        <w:t>K</w:t>
      </w:r>
      <w:r w:rsidR="008D5C18" w:rsidRPr="000E3F5A">
        <w:rPr>
          <w:b w:val="0"/>
          <w:bCs w:val="0"/>
          <w:vertAlign w:val="subscript"/>
        </w:rPr>
        <w:t>S</w:t>
      </w:r>
      <w:r w:rsidR="008D5C18">
        <w:rPr>
          <w:b w:val="0"/>
          <w:bCs w:val="0"/>
        </w:rPr>
        <w:t>)</w:t>
      </w:r>
      <w:r w:rsidR="00B948CC">
        <w:rPr>
          <w:b w:val="0"/>
          <w:bCs w:val="0"/>
        </w:rPr>
        <w:t xml:space="preserve"> </w:t>
      </w:r>
      <w:r w:rsidR="000818AE">
        <w:rPr>
          <w:b w:val="0"/>
          <w:bCs w:val="0"/>
        </w:rPr>
        <w:t>between paralogs</w:t>
      </w:r>
      <w:r w:rsidR="0006085E">
        <w:rPr>
          <w:b w:val="0"/>
          <w:bCs w:val="0"/>
        </w:rPr>
        <w:t xml:space="preserve"> </w:t>
      </w:r>
      <w:r w:rsidR="0006085E">
        <w:rPr>
          <w:b w:val="0"/>
          <w:bCs w:val="0"/>
        </w:rPr>
        <w:fldChar w:fldCharType="begin">
          <w:fldData xml:space="preserve">PEVuZE5vdGU+PENpdGU+PEF1dGhvcj5MeW5jaDwvQXV0aG9yPjxZZWFyPjIwMDA8L1llYXI+PFJl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</w:fldData>
        </w:fldChar>
      </w:r>
      <w:r w:rsidR="00080A93">
        <w:rPr>
          <w:b w:val="0"/>
          <w:bCs w:val="0"/>
        </w:rPr>
        <w:instrText xml:space="preserve"> ADDIN EN.CITE </w:instrText>
      </w:r>
      <w:r w:rsidR="00080A93">
        <w:rPr>
          <w:b w:val="0"/>
          <w:bCs w:val="0"/>
        </w:rPr>
        <w:fldChar w:fldCharType="begin">
          <w:fldData xml:space="preserve">PEVuZE5vdGU+PENpdGU+PEF1dGhvcj5MeW5jaDwvQXV0aG9yPjxZZWFyPjIwMDA8L1llYXI+PFJl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</w:fldData>
        </w:fldChar>
      </w:r>
      <w:r w:rsidR="00080A93">
        <w:rPr>
          <w:b w:val="0"/>
          <w:bCs w:val="0"/>
        </w:rPr>
        <w:instrText xml:space="preserve"> ADDIN EN.CITE.DATA </w:instrText>
      </w:r>
      <w:r w:rsidR="00080A93">
        <w:rPr>
          <w:b w:val="0"/>
          <w:bCs w:val="0"/>
        </w:rPr>
      </w:r>
      <w:r w:rsidR="00080A93">
        <w:rPr>
          <w:b w:val="0"/>
          <w:bCs w:val="0"/>
        </w:rPr>
        <w:fldChar w:fldCharType="end"/>
      </w:r>
      <w:r w:rsidR="0006085E">
        <w:rPr>
          <w:b w:val="0"/>
          <w:bCs w:val="0"/>
        </w:rPr>
      </w:r>
      <w:r w:rsidR="0006085E">
        <w:rPr>
          <w:b w:val="0"/>
          <w:bCs w:val="0"/>
        </w:rPr>
        <w:fldChar w:fldCharType="separate"/>
      </w:r>
      <w:r w:rsidR="00080A93">
        <w:rPr>
          <w:b w:val="0"/>
          <w:bCs w:val="0"/>
          <w:noProof/>
        </w:rPr>
        <w:t>(Lynch and Conery 2000; Blanc and Wolfe 2004; Tiley, et al. 2018)</w:t>
      </w:r>
      <w:r w:rsidR="0006085E">
        <w:rPr>
          <w:b w:val="0"/>
          <w:bCs w:val="0"/>
        </w:rPr>
        <w:fldChar w:fldCharType="end"/>
      </w:r>
      <w:r w:rsidR="00B948CC">
        <w:rPr>
          <w:b w:val="0"/>
          <w:bCs w:val="0"/>
        </w:rPr>
        <w:t xml:space="preserve">. </w:t>
      </w:r>
      <w:r w:rsidR="007D5C7E">
        <w:rPr>
          <w:b w:val="0"/>
          <w:bCs w:val="0"/>
        </w:rPr>
        <w:t>Finally, t</w:t>
      </w:r>
      <w:r w:rsidR="00B948CC">
        <w:rPr>
          <w:b w:val="0"/>
          <w:bCs w:val="0"/>
        </w:rPr>
        <w:t xml:space="preserve">here may also be syntenic evidence for the WGD in polyploids, where </w:t>
      </w:r>
      <w:r w:rsidR="00166F32">
        <w:rPr>
          <w:b w:val="0"/>
          <w:bCs w:val="0"/>
        </w:rPr>
        <w:t xml:space="preserve">whole paralogous </w:t>
      </w:r>
      <w:r w:rsidR="00B948CC">
        <w:rPr>
          <w:b w:val="0"/>
          <w:bCs w:val="0"/>
        </w:rPr>
        <w:t xml:space="preserve">regions of the </w:t>
      </w:r>
      <w:r w:rsidR="00166F32">
        <w:rPr>
          <w:b w:val="0"/>
          <w:bCs w:val="0"/>
        </w:rPr>
        <w:t xml:space="preserve">same </w:t>
      </w:r>
      <w:r w:rsidR="00B948CC">
        <w:rPr>
          <w:b w:val="0"/>
          <w:bCs w:val="0"/>
        </w:rPr>
        <w:t>genome</w:t>
      </w:r>
      <w:r w:rsidR="00166F32">
        <w:rPr>
          <w:b w:val="0"/>
          <w:bCs w:val="0"/>
        </w:rPr>
        <w:t xml:space="preserve"> (including both coding and non-coding sequence)</w:t>
      </w:r>
      <w:r w:rsidR="00B948CC">
        <w:rPr>
          <w:b w:val="0"/>
          <w:bCs w:val="0"/>
        </w:rPr>
        <w:t xml:space="preserve"> trace their history to </w:t>
      </w:r>
      <w:r w:rsidR="00166F32">
        <w:rPr>
          <w:b w:val="0"/>
          <w:bCs w:val="0"/>
        </w:rPr>
        <w:t>the WGD event</w:t>
      </w:r>
      <w:r w:rsidR="00080A93">
        <w:rPr>
          <w:b w:val="0"/>
          <w:bCs w:val="0"/>
        </w:rPr>
        <w:t xml:space="preserve"> </w:t>
      </w:r>
      <w:r w:rsidR="008C7BE4">
        <w:rPr>
          <w:b w:val="0"/>
          <w:bCs w:val="0"/>
        </w:rPr>
        <w:t xml:space="preserve"> </w:t>
      </w:r>
      <w:r w:rsidR="00C96CE9">
        <w:rPr>
          <w:b w:val="0"/>
          <w:bCs w:val="0"/>
        </w:rPr>
        <w:fldChar w:fldCharType="begin">
          <w:fldData xml:space="preserve">PEVuZE5vdGU+PENpdGU+PEF1dGhvcj5IYW88L0F1dGhvcj48WWVhcj4yMDIxPC9ZZWFyPjxSZWNO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</w:fldData>
        </w:fldChar>
      </w:r>
      <w:r w:rsidR="00C96CE9">
        <w:rPr>
          <w:b w:val="0"/>
          <w:bCs w:val="0"/>
        </w:rPr>
        <w:instrText xml:space="preserve"> ADDIN EN.CITE </w:instrText>
      </w:r>
      <w:r w:rsidR="00C96CE9">
        <w:rPr>
          <w:b w:val="0"/>
          <w:bCs w:val="0"/>
        </w:rPr>
        <w:fldChar w:fldCharType="begin">
          <w:fldData xml:space="preserve">PEVuZE5vdGU+PENpdGU+PEF1dGhvcj5IYW88L0F1dGhvcj48WWVhcj4yMDIxPC9ZZWFyPjxSZWNO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</w:fldData>
        </w:fldChar>
      </w:r>
      <w:r w:rsidR="00C96CE9">
        <w:rPr>
          <w:b w:val="0"/>
          <w:bCs w:val="0"/>
        </w:rPr>
        <w:instrText xml:space="preserve"> ADDIN EN.CITE.DATA </w:instrText>
      </w:r>
      <w:r w:rsidR="00C96CE9">
        <w:rPr>
          <w:b w:val="0"/>
          <w:bCs w:val="0"/>
        </w:rPr>
      </w:r>
      <w:r w:rsidR="00C96CE9">
        <w:rPr>
          <w:b w:val="0"/>
          <w:bCs w:val="0"/>
        </w:rPr>
        <w:fldChar w:fldCharType="end"/>
      </w:r>
      <w:r w:rsidR="00C96CE9">
        <w:rPr>
          <w:b w:val="0"/>
          <w:bCs w:val="0"/>
        </w:rPr>
      </w:r>
      <w:r w:rsidR="00C96CE9">
        <w:rPr>
          <w:b w:val="0"/>
          <w:bCs w:val="0"/>
        </w:rPr>
        <w:fldChar w:fldCharType="separate"/>
      </w:r>
      <w:r w:rsidR="00C96CE9">
        <w:rPr>
          <w:b w:val="0"/>
          <w:bCs w:val="0"/>
          <w:noProof/>
        </w:rPr>
        <w:t>(Tang, et al. 2008; Hao, et al. 2021)</w:t>
      </w:r>
      <w:r w:rsidR="00C96CE9">
        <w:rPr>
          <w:b w:val="0"/>
          <w:bCs w:val="0"/>
        </w:rPr>
        <w:fldChar w:fldCharType="end"/>
      </w:r>
      <w:r w:rsidR="00C96CE9">
        <w:rPr>
          <w:b w:val="0"/>
          <w:bCs w:val="0"/>
        </w:rPr>
        <w:t>.</w:t>
      </w:r>
    </w:p>
    <w:p w14:paraId="15A93165" w14:textId="4637F661" w:rsidR="00641F7C" w:rsidRPr="00264587" w:rsidRDefault="00641F7C" w:rsidP="005E3A79">
      <w:pPr>
        <w:jc w:val="both"/>
        <w:rPr>
          <w:b w:val="0"/>
          <w:bCs w:val="0"/>
        </w:rPr>
      </w:pPr>
      <w:r>
        <w:rPr>
          <w:b w:val="0"/>
          <w:bCs w:val="0"/>
        </w:rPr>
        <w:tab/>
      </w:r>
      <w:r w:rsidR="00B948CC">
        <w:rPr>
          <w:b w:val="0"/>
          <w:bCs w:val="0"/>
        </w:rPr>
        <w:t xml:space="preserve">Recently, </w:t>
      </w:r>
      <w:r w:rsidR="001A39FA">
        <w:rPr>
          <w:b w:val="0"/>
          <w:bCs w:val="0"/>
        </w:rPr>
        <w:t>WGDs</w:t>
      </w:r>
      <w:r w:rsidR="00B948CC">
        <w:rPr>
          <w:b w:val="0"/>
          <w:bCs w:val="0"/>
        </w:rPr>
        <w:t xml:space="preserve"> have been proposed in the history of the Arthropod sub-phylum Chelicerat</w:t>
      </w:r>
      <w:r w:rsidR="00BD1AE3">
        <w:rPr>
          <w:b w:val="0"/>
          <w:bCs w:val="0"/>
        </w:rPr>
        <w:t>a</w:t>
      </w:r>
      <w:r w:rsidR="00B948CC">
        <w:rPr>
          <w:b w:val="0"/>
          <w:bCs w:val="0"/>
        </w:rPr>
        <w:t xml:space="preserve">, which includes horseshoe crabs, sea spiders, mites, ticks, scorpions, and spiders. </w:t>
      </w:r>
      <w:r w:rsidR="00264587">
        <w:rPr>
          <w:b w:val="0"/>
          <w:bCs w:val="0"/>
        </w:rPr>
        <w:t>In horseshoe crabs, counts of gene duplications</w:t>
      </w:r>
      <w:r w:rsidR="0089399A">
        <w:rPr>
          <w:b w:val="0"/>
          <w:bCs w:val="0"/>
        </w:rPr>
        <w:t>, paralog divergence estimates,</w:t>
      </w:r>
      <w:r w:rsidR="00264587">
        <w:rPr>
          <w:b w:val="0"/>
          <w:bCs w:val="0"/>
        </w:rPr>
        <w:t xml:space="preserve"> and syntenic blocks suggest whole genome duplication has occurred during their evolution</w:t>
      </w:r>
      <w:r w:rsidR="0089399A">
        <w:rPr>
          <w:b w:val="0"/>
          <w:bCs w:val="0"/>
        </w:rPr>
        <w:t xml:space="preserve"> </w:t>
      </w:r>
      <w:r w:rsidR="0089399A">
        <w:rPr>
          <w:b w:val="0"/>
          <w:bCs w:val="0"/>
        </w:rPr>
        <w:fldChar w:fldCharType="begin">
          <w:fldData xml:space="preserve">PEVuZE5vdGU+PENpdGU+PEF1dGhvcj5TaGluZ2F0ZTwvQXV0aG9yPjxZZWFyPjIwMjA8L1llYXI+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==
</w:fldData>
        </w:fldChar>
      </w:r>
      <w:r w:rsidR="00777E31">
        <w:rPr>
          <w:b w:val="0"/>
          <w:bCs w:val="0"/>
        </w:rPr>
        <w:instrText xml:space="preserve"> ADDIN EN.CITE </w:instrText>
      </w:r>
      <w:r w:rsidR="00777E31">
        <w:rPr>
          <w:b w:val="0"/>
          <w:bCs w:val="0"/>
        </w:rPr>
        <w:fldChar w:fldCharType="begin">
          <w:fldData xml:space="preserve">PEVuZE5vdGU+PENpdGU+PEF1dGhvcj5TaGluZ2F0ZTwvQXV0aG9yPjxZZWFyPjIwMjA8L1llYXI+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==
</w:fldData>
        </w:fldChar>
      </w:r>
      <w:r w:rsidR="00777E31">
        <w:rPr>
          <w:b w:val="0"/>
          <w:bCs w:val="0"/>
        </w:rPr>
        <w:instrText xml:space="preserve"> ADDIN EN.CITE.DATA </w:instrText>
      </w:r>
      <w:r w:rsidR="00777E31">
        <w:rPr>
          <w:b w:val="0"/>
          <w:bCs w:val="0"/>
        </w:rPr>
      </w:r>
      <w:r w:rsidR="00777E31">
        <w:rPr>
          <w:b w:val="0"/>
          <w:bCs w:val="0"/>
        </w:rPr>
        <w:fldChar w:fldCharType="end"/>
      </w:r>
      <w:r w:rsidR="0089399A">
        <w:rPr>
          <w:b w:val="0"/>
          <w:bCs w:val="0"/>
        </w:rPr>
      </w:r>
      <w:r w:rsidR="0089399A">
        <w:rPr>
          <w:b w:val="0"/>
          <w:bCs w:val="0"/>
        </w:rPr>
        <w:fldChar w:fldCharType="separate"/>
      </w:r>
      <w:r w:rsidR="00777E31">
        <w:rPr>
          <w:b w:val="0"/>
          <w:bCs w:val="0"/>
          <w:noProof/>
        </w:rPr>
        <w:t>(Nossa, et al. 2014; Shingate, Ravi, Prasad, Tay, et al. 2020)</w:t>
      </w:r>
      <w:r w:rsidR="0089399A">
        <w:rPr>
          <w:b w:val="0"/>
          <w:bCs w:val="0"/>
        </w:rPr>
        <w:fldChar w:fldCharType="end"/>
      </w:r>
      <w:r w:rsidR="00264587">
        <w:rPr>
          <w:b w:val="0"/>
          <w:bCs w:val="0"/>
        </w:rPr>
        <w:t xml:space="preserve">. Examination of the </w:t>
      </w:r>
      <w:r w:rsidR="00406768">
        <w:rPr>
          <w:b w:val="0"/>
          <w:bCs w:val="0"/>
          <w:i/>
          <w:iCs/>
        </w:rPr>
        <w:t>Hox</w:t>
      </w:r>
      <w:r w:rsidR="00406768">
        <w:rPr>
          <w:b w:val="0"/>
          <w:bCs w:val="0"/>
        </w:rPr>
        <w:t xml:space="preserve"> </w:t>
      </w:r>
      <w:r w:rsidR="00264587">
        <w:rPr>
          <w:b w:val="0"/>
          <w:bCs w:val="0"/>
        </w:rPr>
        <w:t xml:space="preserve">gene cluster </w:t>
      </w:r>
      <w:r w:rsidR="00406768">
        <w:rPr>
          <w:b w:val="0"/>
          <w:bCs w:val="0"/>
        </w:rPr>
        <w:t>ha</w:t>
      </w:r>
      <w:r w:rsidR="00264587">
        <w:rPr>
          <w:b w:val="0"/>
          <w:bCs w:val="0"/>
        </w:rPr>
        <w:t xml:space="preserve">s also </w:t>
      </w:r>
      <w:r w:rsidR="00406768">
        <w:rPr>
          <w:b w:val="0"/>
          <w:bCs w:val="0"/>
        </w:rPr>
        <w:t xml:space="preserve">been </w:t>
      </w:r>
      <w:r w:rsidR="00264587">
        <w:rPr>
          <w:b w:val="0"/>
          <w:bCs w:val="0"/>
        </w:rPr>
        <w:t xml:space="preserve">used to suggest that there have been anywhere between </w:t>
      </w:r>
      <w:r w:rsidR="00090F2C">
        <w:rPr>
          <w:b w:val="0"/>
          <w:bCs w:val="0"/>
        </w:rPr>
        <w:t>one</w:t>
      </w:r>
      <w:r w:rsidR="00264587">
        <w:rPr>
          <w:b w:val="0"/>
          <w:bCs w:val="0"/>
        </w:rPr>
        <w:t xml:space="preserve"> </w:t>
      </w:r>
      <w:r w:rsidR="00090F2C">
        <w:rPr>
          <w:b w:val="0"/>
          <w:bCs w:val="0"/>
        </w:rPr>
        <w:t>and three</w:t>
      </w:r>
      <w:r w:rsidR="00264587">
        <w:rPr>
          <w:b w:val="0"/>
          <w:bCs w:val="0"/>
        </w:rPr>
        <w:t xml:space="preserve"> WGDs during the course of horseshoe crab evolution</w:t>
      </w:r>
      <w:r w:rsidR="0089399A">
        <w:rPr>
          <w:b w:val="0"/>
          <w:bCs w:val="0"/>
        </w:rPr>
        <w:t xml:space="preserve"> </w:t>
      </w:r>
      <w:r w:rsidR="0089399A">
        <w:rPr>
          <w:b w:val="0"/>
          <w:bCs w:val="0"/>
        </w:rPr>
        <w:fldChar w:fldCharType="begin">
          <w:fldData xml:space="preserve">PEVuZE5vdGU+PENpdGU+PEF1dGhvcj5TaGluZ2F0ZTwvQXV0aG9yPjxZZWFyPjIwMjA8L1llYXI+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</w:fldData>
        </w:fldChar>
      </w:r>
      <w:r w:rsidR="00777E31">
        <w:rPr>
          <w:b w:val="0"/>
          <w:bCs w:val="0"/>
        </w:rPr>
        <w:instrText xml:space="preserve"> ADDIN EN.CITE </w:instrText>
      </w:r>
      <w:r w:rsidR="00777E31">
        <w:rPr>
          <w:b w:val="0"/>
          <w:bCs w:val="0"/>
        </w:rPr>
        <w:fldChar w:fldCharType="begin">
          <w:fldData xml:space="preserve">PEVuZE5vdGU+PENpdGU+PEF1dGhvcj5TaGluZ2F0ZTwvQXV0aG9yPjxZZWFyPjIwMjA8L1llYXI+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</w:fldData>
        </w:fldChar>
      </w:r>
      <w:r w:rsidR="00777E31">
        <w:rPr>
          <w:b w:val="0"/>
          <w:bCs w:val="0"/>
        </w:rPr>
        <w:instrText xml:space="preserve"> ADDIN EN.CITE.DATA </w:instrText>
      </w:r>
      <w:r w:rsidR="00777E31">
        <w:rPr>
          <w:b w:val="0"/>
          <w:bCs w:val="0"/>
        </w:rPr>
      </w:r>
      <w:r w:rsidR="00777E31">
        <w:rPr>
          <w:b w:val="0"/>
          <w:bCs w:val="0"/>
        </w:rPr>
        <w:fldChar w:fldCharType="end"/>
      </w:r>
      <w:r w:rsidR="0089399A">
        <w:rPr>
          <w:b w:val="0"/>
          <w:bCs w:val="0"/>
        </w:rPr>
      </w:r>
      <w:r w:rsidR="0089399A">
        <w:rPr>
          <w:b w:val="0"/>
          <w:bCs w:val="0"/>
        </w:rPr>
        <w:fldChar w:fldCharType="separate"/>
      </w:r>
      <w:r w:rsidR="00777E31">
        <w:rPr>
          <w:b w:val="0"/>
          <w:bCs w:val="0"/>
          <w:noProof/>
        </w:rPr>
        <w:t>(Kenny, et al. 2017; Shingate, Ravi, Prasad, Tay, et al. 2020; Shingate, Ravi, Prasad, Tay and Venkatesh 2020)</w:t>
      </w:r>
      <w:r w:rsidR="0089399A">
        <w:rPr>
          <w:b w:val="0"/>
          <w:bCs w:val="0"/>
        </w:rPr>
        <w:fldChar w:fldCharType="end"/>
      </w:r>
      <w:r w:rsidR="00264587">
        <w:rPr>
          <w:b w:val="0"/>
          <w:bCs w:val="0"/>
        </w:rPr>
        <w:t>. Similar approaches also form the basis for the claim that a WGD has occurred in the lineage ancestral to extant spiders and scorpions</w:t>
      </w:r>
      <w:r w:rsidR="00A0509B">
        <w:rPr>
          <w:b w:val="0"/>
          <w:bCs w:val="0"/>
        </w:rPr>
        <w:t xml:space="preserve"> </w:t>
      </w:r>
      <w:r w:rsidR="00C638A7">
        <w:rPr>
          <w:b w:val="0"/>
          <w:bCs w:val="0"/>
        </w:rPr>
        <w:fldChar w:fldCharType="begin">
          <w:fldData xml:space="preserve">PEVuZE5vdGU+PENpdGU+PEF1dGhvcj5TY2h3YWdlcjwvQXV0aG9yPjxZZWFyPjIwMTc8L1llYXI+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</w:fldData>
        </w:fldChar>
      </w:r>
      <w:r w:rsidR="00FF2B85">
        <w:rPr>
          <w:b w:val="0"/>
          <w:bCs w:val="0"/>
        </w:rPr>
        <w:instrText xml:space="preserve"> ADDIN EN.CITE </w:instrText>
      </w:r>
      <w:r w:rsidR="00FF2B85">
        <w:rPr>
          <w:b w:val="0"/>
          <w:bCs w:val="0"/>
        </w:rPr>
        <w:fldChar w:fldCharType="begin">
          <w:fldData xml:space="preserve">PEVuZE5vdGU+PENpdGU+PEF1dGhvcj5TY2h3YWdlcjwvQXV0aG9yPjxZZWFyPjIwMTc8L1llYXI+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</w:fldData>
        </w:fldChar>
      </w:r>
      <w:r w:rsidR="00FF2B85">
        <w:rPr>
          <w:b w:val="0"/>
          <w:bCs w:val="0"/>
        </w:rPr>
        <w:instrText xml:space="preserve"> ADDIN EN.CITE.DATA </w:instrText>
      </w:r>
      <w:r w:rsidR="00FF2B85">
        <w:rPr>
          <w:b w:val="0"/>
          <w:bCs w:val="0"/>
        </w:rPr>
      </w:r>
      <w:r w:rsidR="00FF2B85">
        <w:rPr>
          <w:b w:val="0"/>
          <w:bCs w:val="0"/>
        </w:rPr>
        <w:fldChar w:fldCharType="end"/>
      </w:r>
      <w:r w:rsidR="00C638A7">
        <w:rPr>
          <w:b w:val="0"/>
          <w:bCs w:val="0"/>
        </w:rPr>
      </w:r>
      <w:r w:rsidR="00C638A7">
        <w:rPr>
          <w:b w:val="0"/>
          <w:bCs w:val="0"/>
        </w:rPr>
        <w:fldChar w:fldCharType="separate"/>
      </w:r>
      <w:r w:rsidR="00FF2B85">
        <w:rPr>
          <w:b w:val="0"/>
          <w:bCs w:val="0"/>
          <w:noProof/>
        </w:rPr>
        <w:t>(Sharma, et al. 2014; Clarke, et al. 2015; Schwager, et al. 2017; Leite, et al. 2018; Fan, et al. 2021; Harper, et al. 2021; Aase-Remedios, et al. 2023)</w:t>
      </w:r>
      <w:r w:rsidR="00C638A7">
        <w:rPr>
          <w:b w:val="0"/>
          <w:bCs w:val="0"/>
        </w:rPr>
        <w:fldChar w:fldCharType="end"/>
      </w:r>
      <w:r w:rsidR="00264587">
        <w:rPr>
          <w:b w:val="0"/>
          <w:bCs w:val="0"/>
        </w:rPr>
        <w:t>. In both cases, the number of genes or genomes</w:t>
      </w:r>
      <w:r w:rsidR="00406768">
        <w:rPr>
          <w:b w:val="0"/>
          <w:bCs w:val="0"/>
        </w:rPr>
        <w:t xml:space="preserve"> used for </w:t>
      </w:r>
      <w:r w:rsidR="00406768">
        <w:rPr>
          <w:b w:val="0"/>
          <w:bCs w:val="0"/>
        </w:rPr>
        <w:lastRenderedPageBreak/>
        <w:t>analysis</w:t>
      </w:r>
      <w:r w:rsidR="00264587">
        <w:rPr>
          <w:b w:val="0"/>
          <w:bCs w:val="0"/>
        </w:rPr>
        <w:t xml:space="preserve"> has been limited.</w:t>
      </w:r>
      <w:r w:rsidR="00C638A7">
        <w:rPr>
          <w:b w:val="0"/>
          <w:bCs w:val="0"/>
        </w:rPr>
        <w:t xml:space="preserve"> </w:t>
      </w:r>
      <w:r w:rsidR="00406768">
        <w:rPr>
          <w:b w:val="0"/>
          <w:bCs w:val="0"/>
        </w:rPr>
        <w:t xml:space="preserve">In addition, </w:t>
      </w:r>
      <w:r w:rsidR="00C638A7">
        <w:rPr>
          <w:b w:val="0"/>
          <w:bCs w:val="0"/>
        </w:rPr>
        <w:t>while the duplication of a conserved gene cluster</w:t>
      </w:r>
      <w:r w:rsidR="00F83AC9">
        <w:rPr>
          <w:b w:val="0"/>
          <w:bCs w:val="0"/>
        </w:rPr>
        <w:t xml:space="preserve"> (i.e. the </w:t>
      </w:r>
      <w:r w:rsidR="00F83AC9" w:rsidRPr="00090F2C">
        <w:rPr>
          <w:b w:val="0"/>
          <w:bCs w:val="0"/>
          <w:i/>
          <w:iCs/>
        </w:rPr>
        <w:t>Hox</w:t>
      </w:r>
      <w:r w:rsidR="00F83AC9">
        <w:rPr>
          <w:b w:val="0"/>
          <w:bCs w:val="0"/>
        </w:rPr>
        <w:t xml:space="preserve"> cluster)</w:t>
      </w:r>
      <w:r w:rsidR="00C638A7">
        <w:rPr>
          <w:b w:val="0"/>
          <w:bCs w:val="0"/>
        </w:rPr>
        <w:t xml:space="preserve"> </w:t>
      </w:r>
      <w:r w:rsidR="00F83AC9">
        <w:rPr>
          <w:b w:val="0"/>
          <w:bCs w:val="0"/>
        </w:rPr>
        <w:t xml:space="preserve">may </w:t>
      </w:r>
      <w:r w:rsidR="00C638A7">
        <w:rPr>
          <w:b w:val="0"/>
          <w:bCs w:val="0"/>
        </w:rPr>
        <w:t xml:space="preserve">be indicative of a larger (perhaps whole genome) duplication event, it </w:t>
      </w:r>
      <w:r w:rsidR="00261F0B">
        <w:rPr>
          <w:b w:val="0"/>
          <w:bCs w:val="0"/>
        </w:rPr>
        <w:t>is too limited a dataset with which</w:t>
      </w:r>
      <w:r w:rsidR="00C638A7">
        <w:rPr>
          <w:b w:val="0"/>
          <w:bCs w:val="0"/>
        </w:rPr>
        <w:t xml:space="preserve"> to confirm such an event.</w:t>
      </w:r>
      <w:r w:rsidR="00E152E6">
        <w:rPr>
          <w:b w:val="0"/>
          <w:bCs w:val="0"/>
        </w:rPr>
        <w:t xml:space="preserve"> </w:t>
      </w:r>
      <w:r w:rsidR="00406768">
        <w:rPr>
          <w:b w:val="0"/>
          <w:bCs w:val="0"/>
        </w:rPr>
        <w:t>As well as</w:t>
      </w:r>
      <w:r w:rsidR="008B3D5D">
        <w:rPr>
          <w:b w:val="0"/>
          <w:bCs w:val="0"/>
        </w:rPr>
        <w:t xml:space="preserve"> issues with the amount of data used for inferences</w:t>
      </w:r>
      <w:r w:rsidR="00E152E6">
        <w:rPr>
          <w:b w:val="0"/>
          <w:bCs w:val="0"/>
        </w:rPr>
        <w:t>, recent evidence supports an alternate placement of horseshoe crabs in the chelicerate phylogeny. Traditionally,</w:t>
      </w:r>
      <w:r w:rsidR="0016317D">
        <w:rPr>
          <w:b w:val="0"/>
          <w:bCs w:val="0"/>
        </w:rPr>
        <w:t xml:space="preserve"> the aquatic</w:t>
      </w:r>
      <w:r w:rsidR="00E152E6">
        <w:rPr>
          <w:b w:val="0"/>
          <w:bCs w:val="0"/>
        </w:rPr>
        <w:t xml:space="preserve"> horseshoe crabs have been thought to be sister to all arachnids (spiders, scorpions, mites, and ticks)</w:t>
      </w:r>
      <w:r w:rsidR="0016317D">
        <w:rPr>
          <w:b w:val="0"/>
          <w:bCs w:val="0"/>
        </w:rPr>
        <w:t>, which are mostly terrestrial</w:t>
      </w:r>
      <w:r w:rsidR="009A1E1D">
        <w:rPr>
          <w:b w:val="0"/>
          <w:bCs w:val="0"/>
        </w:rPr>
        <w:t xml:space="preserve"> </w:t>
      </w:r>
      <w:r w:rsidR="009A1E1D">
        <w:rPr>
          <w:b w:val="0"/>
          <w:bCs w:val="0"/>
        </w:rPr>
        <w:fldChar w:fldCharType="begin"/>
      </w:r>
      <w:r w:rsidR="009A1E1D">
        <w:rPr>
          <w:b w:val="0"/>
          <w:bCs w:val="0"/>
        </w:rPr>
        <w:instrText xml:space="preserve"> ADDIN EN.CITE &lt;EndNote&gt;&lt;Cite&gt;&lt;Author&gt;Weygoldt&lt;/Author&gt;&lt;Year&gt;1979&lt;/Year&gt;&lt;RecNum&gt;31&lt;/RecNum&gt;&lt;DisplayText&gt;(Weygoldt and Paulus 1979)&lt;/DisplayText&gt;&lt;record&gt;&lt;rec-number&gt;31&lt;/rec-number&gt;&lt;foreign-keys&gt;&lt;key app="EN" db-id="55awttt9yf0aace20sqpvrzmrtvr0vapts5w" timestamp="1694717444"&gt;31&lt;/key&gt;&lt;/foreign-keys&gt;&lt;ref-type name="Journal Article"&gt;17&lt;/ref-type&gt;&lt;contributors&gt;&lt;authors&gt;&lt;author&gt;Weygoldt, P.&lt;/author&gt;&lt;author&gt;Paulus, H. F.&lt;/author&gt;&lt;/authors&gt;&lt;/contributors&gt;&lt;titles&gt;&lt;title&gt;Untersuchungen zur Morphologie, Taxonomie und Phylogenie der Chelicerata1 II. Cladogramme und die Entfaltung der Chelicerata&lt;/title&gt;&lt;secondary-title&gt;Journal of Zoological Systematics and Evolutionary Research&lt;/secondary-title&gt;&lt;/titles&gt;&lt;periodical&gt;&lt;full-title&gt;Journal of Zoological Systematics and Evolutionary Research&lt;/full-title&gt;&lt;/periodical&gt;&lt;pages&gt;177-200&lt;/pages&gt;&lt;volume&gt;17&lt;/volume&gt;&lt;number&gt;3&lt;/number&gt;&lt;dates&gt;&lt;year&gt;1979&lt;/year&gt;&lt;/dates&gt;&lt;isbn&gt;0947-5745&lt;/isbn&gt;&lt;urls&gt;&lt;related-urls&gt;&lt;url&gt;https://onlinelibrary.wiley.com/doi/abs/10.1111/j.1439-0469.1979.tb00699.x&lt;/url&gt;&lt;/related-urls&gt;&lt;/urls&gt;&lt;electronic-resource-num&gt;https://doi.org/10.1111/j.1439-0469.1979.tb00699.x&lt;/electronic-resource-num&gt;&lt;/record&gt;&lt;/Cite&gt;&lt;/EndNote&gt;</w:instrText>
      </w:r>
      <w:r w:rsidR="009A1E1D">
        <w:rPr>
          <w:b w:val="0"/>
          <w:bCs w:val="0"/>
        </w:rPr>
        <w:fldChar w:fldCharType="separate"/>
      </w:r>
      <w:r w:rsidR="009A1E1D">
        <w:rPr>
          <w:b w:val="0"/>
          <w:bCs w:val="0"/>
          <w:noProof/>
        </w:rPr>
        <w:t>(Weygoldt and Paulus 1979)</w:t>
      </w:r>
      <w:r w:rsidR="009A1E1D">
        <w:rPr>
          <w:b w:val="0"/>
          <w:bCs w:val="0"/>
        </w:rPr>
        <w:fldChar w:fldCharType="end"/>
      </w:r>
      <w:r w:rsidR="00E152E6">
        <w:rPr>
          <w:b w:val="0"/>
          <w:bCs w:val="0"/>
        </w:rPr>
        <w:t>. However,</w:t>
      </w:r>
      <w:r w:rsidR="009A1E1D">
        <w:rPr>
          <w:b w:val="0"/>
          <w:bCs w:val="0"/>
        </w:rPr>
        <w:t xml:space="preserve"> the </w:t>
      </w:r>
      <w:r w:rsidR="00D6565E">
        <w:rPr>
          <w:b w:val="0"/>
          <w:bCs w:val="0"/>
        </w:rPr>
        <w:t>possibility of</w:t>
      </w:r>
      <w:r w:rsidR="009A1E1D">
        <w:rPr>
          <w:b w:val="0"/>
          <w:bCs w:val="0"/>
        </w:rPr>
        <w:t xml:space="preserve"> </w:t>
      </w:r>
      <w:r w:rsidR="00D6565E">
        <w:rPr>
          <w:b w:val="0"/>
          <w:bCs w:val="0"/>
        </w:rPr>
        <w:t>polyphyletic origins of</w:t>
      </w:r>
      <w:r w:rsidR="009A1E1D">
        <w:rPr>
          <w:b w:val="0"/>
          <w:bCs w:val="0"/>
        </w:rPr>
        <w:t xml:space="preserve"> arachnids has been</w:t>
      </w:r>
      <w:r w:rsidR="00D6565E">
        <w:rPr>
          <w:b w:val="0"/>
          <w:bCs w:val="0"/>
        </w:rPr>
        <w:t xml:space="preserve"> considered </w:t>
      </w:r>
      <w:r w:rsidR="00D6565E">
        <w:rPr>
          <w:b w:val="0"/>
          <w:bCs w:val="0"/>
        </w:rPr>
        <w:fldChar w:fldCharType="begin"/>
      </w:r>
      <w:r w:rsidR="00D6565E">
        <w:rPr>
          <w:b w:val="0"/>
          <w:bCs w:val="0"/>
        </w:rPr>
        <w:instrText xml:space="preserve"> ADDIN EN.CITE &lt;EndNote&gt;&lt;Cite&gt;&lt;Author&gt;Shultz&lt;/Author&gt;&lt;Year&gt;1990&lt;/Year&gt;&lt;RecNum&gt;32&lt;/RecNum&gt;&lt;Prefix&gt;see &lt;/Prefix&gt;&lt;DisplayText&gt;(see Shultz 1990)&lt;/DisplayText&gt;&lt;record&gt;&lt;rec-number&gt;32&lt;/rec-number&gt;&lt;foreign-keys&gt;&lt;key app="EN" db-id="55awttt9yf0aace20sqpvrzmrtvr0vapts5w" timestamp="1694717751"&gt;32&lt;/key&gt;&lt;/foreign-keys&gt;&lt;ref-type name="Journal Article"&gt;17&lt;/ref-type&gt;&lt;contributors&gt;&lt;authors&gt;&lt;author&gt;Shultz, Jeffrey W.&lt;/author&gt;&lt;/authors&gt;&lt;/contributors&gt;&lt;titles&gt;&lt;title&gt;Evolutionary Morphology and Phylogeny of Arachnida&lt;/title&gt;&lt;secondary-title&gt;Cladistics&lt;/secondary-title&gt;&lt;/titles&gt;&lt;periodical&gt;&lt;full-title&gt;Cladistics&lt;/full-title&gt;&lt;/periodical&gt;&lt;pages&gt;1-38&lt;/pages&gt;&lt;volume&gt;6&lt;/volume&gt;&lt;number&gt;1&lt;/number&gt;&lt;dates&gt;&lt;year&gt;1990&lt;/year&gt;&lt;/dates&gt;&lt;isbn&gt;0748-3007&lt;/isbn&gt;&lt;urls&gt;&lt;related-urls&gt;&lt;url&gt;https://onlinelibrary.wiley.com/doi/abs/10.1111/j.1096-0031.1990.tb00523.x&lt;/url&gt;&lt;/related-urls&gt;&lt;/urls&gt;&lt;electronic-resource-num&gt;https://doi.org/10.1111/j.1096-0031.1990.tb00523.x&lt;/electronic-resource-num&gt;&lt;/record&gt;&lt;/Cite&gt;&lt;/EndNote&gt;</w:instrText>
      </w:r>
      <w:r w:rsidR="00D6565E">
        <w:rPr>
          <w:b w:val="0"/>
          <w:bCs w:val="0"/>
        </w:rPr>
        <w:fldChar w:fldCharType="separate"/>
      </w:r>
      <w:r w:rsidR="00D6565E">
        <w:rPr>
          <w:b w:val="0"/>
          <w:bCs w:val="0"/>
          <w:noProof/>
        </w:rPr>
        <w:t>(see Shultz 1990)</w:t>
      </w:r>
      <w:r w:rsidR="00D6565E">
        <w:rPr>
          <w:b w:val="0"/>
          <w:bCs w:val="0"/>
        </w:rPr>
        <w:fldChar w:fldCharType="end"/>
      </w:r>
      <w:r w:rsidR="009A1E1D">
        <w:rPr>
          <w:b w:val="0"/>
          <w:bCs w:val="0"/>
        </w:rPr>
        <w:t xml:space="preserve"> </w:t>
      </w:r>
      <w:r w:rsidR="00D6565E">
        <w:rPr>
          <w:b w:val="0"/>
          <w:bCs w:val="0"/>
        </w:rPr>
        <w:t>and</w:t>
      </w:r>
      <w:r w:rsidR="0016317D">
        <w:rPr>
          <w:b w:val="0"/>
          <w:bCs w:val="0"/>
        </w:rPr>
        <w:t xml:space="preserve"> molecular studies have not supported </w:t>
      </w:r>
      <w:r w:rsidR="00D6565E">
        <w:rPr>
          <w:b w:val="0"/>
          <w:bCs w:val="0"/>
        </w:rPr>
        <w:t>a</w:t>
      </w:r>
      <w:r w:rsidR="0016317D">
        <w:rPr>
          <w:b w:val="0"/>
          <w:bCs w:val="0"/>
        </w:rPr>
        <w:t xml:space="preserve"> scenario</w:t>
      </w:r>
      <w:r w:rsidR="00D6565E">
        <w:rPr>
          <w:b w:val="0"/>
          <w:bCs w:val="0"/>
        </w:rPr>
        <w:t xml:space="preserve"> of monophyletic arachnids</w:t>
      </w:r>
      <w:r w:rsidR="009A1E1D">
        <w:rPr>
          <w:b w:val="0"/>
          <w:bCs w:val="0"/>
        </w:rPr>
        <w:t xml:space="preserve"> </w:t>
      </w:r>
      <w:r w:rsidR="009A1E1D">
        <w:rPr>
          <w:b w:val="0"/>
          <w:bCs w:val="0"/>
        </w:rPr>
        <w:fldChar w:fldCharType="begin">
          <w:fldData xml:space="preserve">PEVuZE5vdGU+PENpdGU+PEF1dGhvcj5TaGFybWE8L0F1dGhvcj48WWVhcj4yMDE0PC9ZZWFyPjxS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</w:fldData>
        </w:fldChar>
      </w:r>
      <w:r w:rsidR="00080A93">
        <w:rPr>
          <w:b w:val="0"/>
          <w:bCs w:val="0"/>
        </w:rPr>
        <w:instrText xml:space="preserve"> ADDIN EN.CITE </w:instrText>
      </w:r>
      <w:r w:rsidR="00080A93">
        <w:rPr>
          <w:b w:val="0"/>
          <w:bCs w:val="0"/>
        </w:rPr>
        <w:fldChar w:fldCharType="begin">
          <w:fldData xml:space="preserve">PEVuZE5vdGU+PENpdGU+PEF1dGhvcj5TaGFybWE8L0F1dGhvcj48WWVhcj4yMDE0PC9ZZWFyPjxS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</w:fldData>
        </w:fldChar>
      </w:r>
      <w:r w:rsidR="00080A93">
        <w:rPr>
          <w:b w:val="0"/>
          <w:bCs w:val="0"/>
        </w:rPr>
        <w:instrText xml:space="preserve"> ADDIN EN.CITE.DATA </w:instrText>
      </w:r>
      <w:r w:rsidR="00080A93">
        <w:rPr>
          <w:b w:val="0"/>
          <w:bCs w:val="0"/>
        </w:rPr>
      </w:r>
      <w:r w:rsidR="00080A93">
        <w:rPr>
          <w:b w:val="0"/>
          <w:bCs w:val="0"/>
        </w:rPr>
        <w:fldChar w:fldCharType="end"/>
      </w:r>
      <w:r w:rsidR="009A1E1D">
        <w:rPr>
          <w:b w:val="0"/>
          <w:bCs w:val="0"/>
        </w:rPr>
      </w:r>
      <w:r w:rsidR="009A1E1D">
        <w:rPr>
          <w:b w:val="0"/>
          <w:bCs w:val="0"/>
        </w:rPr>
        <w:fldChar w:fldCharType="separate"/>
      </w:r>
      <w:r w:rsidR="00080A93">
        <w:rPr>
          <w:b w:val="0"/>
          <w:bCs w:val="0"/>
          <w:noProof/>
        </w:rPr>
        <w:t>(Sharma, et al. 2014; Ballesteros and Sharma 2019; Ontano, et al. 2021)</w:t>
      </w:r>
      <w:r w:rsidR="009A1E1D">
        <w:rPr>
          <w:b w:val="0"/>
          <w:bCs w:val="0"/>
        </w:rPr>
        <w:fldChar w:fldCharType="end"/>
      </w:r>
      <w:r w:rsidR="00D6565E">
        <w:rPr>
          <w:b w:val="0"/>
          <w:bCs w:val="0"/>
        </w:rPr>
        <w:t xml:space="preserve">. Recently, </w:t>
      </w:r>
      <w:r w:rsidR="0016317D">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YWRkcmVzcz48dGl0bGVzPjx0aXRsZT5Db21wcmVoZW5zaXZlIFNwZWNpZXMgU2FtcGxpbmcgYW5k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</w:fldData>
        </w:fldChar>
      </w:r>
      <w:r w:rsidR="00080A93">
        <w:rPr>
          <w:b w:val="0"/>
          <w:bCs w:val="0"/>
        </w:rPr>
        <w:instrText xml:space="preserve"> ADDIN EN.CITE </w:instrText>
      </w:r>
      <w:r w:rsidR="00080A93">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YWRkcmVzcz48dGl0bGVzPjx0aXRsZT5Db21wcmVoZW5zaXZlIFNwZWNpZXMgU2FtcGxpbmcgYW5k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</w:fldData>
        </w:fldChar>
      </w:r>
      <w:r w:rsidR="00080A93">
        <w:rPr>
          <w:b w:val="0"/>
          <w:bCs w:val="0"/>
        </w:rPr>
        <w:instrText xml:space="preserve"> ADDIN EN.CITE.DATA </w:instrText>
      </w:r>
      <w:r w:rsidR="00080A93">
        <w:rPr>
          <w:b w:val="0"/>
          <w:bCs w:val="0"/>
        </w:rPr>
      </w:r>
      <w:r w:rsidR="00080A93">
        <w:rPr>
          <w:b w:val="0"/>
          <w:bCs w:val="0"/>
        </w:rPr>
        <w:fldChar w:fldCharType="end"/>
      </w:r>
      <w:r w:rsidR="0016317D">
        <w:rPr>
          <w:b w:val="0"/>
          <w:bCs w:val="0"/>
        </w:rPr>
      </w:r>
      <w:r w:rsidR="0016317D">
        <w:rPr>
          <w:b w:val="0"/>
          <w:bCs w:val="0"/>
        </w:rPr>
        <w:fldChar w:fldCharType="separate"/>
      </w:r>
      <w:r w:rsidR="00080A93">
        <w:rPr>
          <w:b w:val="0"/>
          <w:bCs w:val="0"/>
          <w:noProof/>
        </w:rPr>
        <w:t>Ballesteros, et al. (2022)</w:t>
      </w:r>
      <w:r w:rsidR="0016317D">
        <w:rPr>
          <w:b w:val="0"/>
          <w:bCs w:val="0"/>
        </w:rPr>
        <w:fldChar w:fldCharType="end"/>
      </w:r>
      <w:r w:rsidR="00E152E6">
        <w:rPr>
          <w:b w:val="0"/>
          <w:bCs w:val="0"/>
        </w:rPr>
        <w:t xml:space="preserve"> present</w:t>
      </w:r>
      <w:r w:rsidR="00D6565E">
        <w:rPr>
          <w:b w:val="0"/>
          <w:bCs w:val="0"/>
        </w:rPr>
        <w:t>ed</w:t>
      </w:r>
      <w:r w:rsidR="00E152E6">
        <w:rPr>
          <w:b w:val="0"/>
          <w:bCs w:val="0"/>
        </w:rPr>
        <w:t xml:space="preserve"> strong evidence for horseshoe crabs being nested within arachnids, sister to spiders and scorpions. This newly proposed species tree could </w:t>
      </w:r>
      <w:r w:rsidR="0028456E">
        <w:rPr>
          <w:b w:val="0"/>
          <w:bCs w:val="0"/>
        </w:rPr>
        <w:t>substantially impact</w:t>
      </w:r>
      <w:r w:rsidR="00E152E6">
        <w:rPr>
          <w:b w:val="0"/>
          <w:bCs w:val="0"/>
        </w:rPr>
        <w:t xml:space="preserve"> how WGDs are inferred within this group</w:t>
      </w:r>
      <w:r w:rsidR="008B3D5D">
        <w:rPr>
          <w:b w:val="0"/>
          <w:bCs w:val="0"/>
        </w:rPr>
        <w:t xml:space="preserve"> when phylogenetic methods are used</w:t>
      </w:r>
      <w:r w:rsidR="00E152E6">
        <w:rPr>
          <w:b w:val="0"/>
          <w:bCs w:val="0"/>
        </w:rPr>
        <w:t>.</w:t>
      </w:r>
    </w:p>
    <w:p w14:paraId="6B7A1E37" w14:textId="4F72FC6A" w:rsidR="00641F7C" w:rsidRPr="005E6772" w:rsidRDefault="00641F7C" w:rsidP="005E3A79">
      <w:pPr>
        <w:jc w:val="both"/>
        <w:rPr>
          <w:b w:val="0"/>
          <w:bCs w:val="0"/>
        </w:rPr>
      </w:pPr>
      <w:r>
        <w:rPr>
          <w:b w:val="0"/>
          <w:bCs w:val="0"/>
        </w:rPr>
        <w:tab/>
        <w:t>Here</w:t>
      </w:r>
      <w:r w:rsidR="00406768">
        <w:rPr>
          <w:b w:val="0"/>
          <w:bCs w:val="0"/>
        </w:rPr>
        <w:t>,</w:t>
      </w:r>
      <w:r>
        <w:rPr>
          <w:b w:val="0"/>
          <w:bCs w:val="0"/>
        </w:rPr>
        <w:t xml:space="preserve"> w</w:t>
      </w:r>
      <w:r w:rsidR="00E152E6">
        <w:rPr>
          <w:b w:val="0"/>
          <w:bCs w:val="0"/>
        </w:rPr>
        <w:t>e use whole</w:t>
      </w:r>
      <w:r w:rsidR="00090F2C">
        <w:rPr>
          <w:b w:val="0"/>
          <w:bCs w:val="0"/>
        </w:rPr>
        <w:t>-</w:t>
      </w:r>
      <w:r w:rsidR="00E152E6">
        <w:rPr>
          <w:b w:val="0"/>
          <w:bCs w:val="0"/>
        </w:rPr>
        <w:t xml:space="preserve">genome sequences from </w:t>
      </w:r>
      <w:r w:rsidR="00460EDE">
        <w:rPr>
          <w:b w:val="0"/>
          <w:bCs w:val="0"/>
        </w:rPr>
        <w:t xml:space="preserve">17 </w:t>
      </w:r>
      <w:r w:rsidR="00E152E6">
        <w:rPr>
          <w:b w:val="0"/>
          <w:bCs w:val="0"/>
        </w:rPr>
        <w:t>chelicerate species</w:t>
      </w:r>
      <w:r w:rsidR="0035763D">
        <w:rPr>
          <w:b w:val="0"/>
          <w:bCs w:val="0"/>
        </w:rPr>
        <w:t>, in combination</w:t>
      </w:r>
      <w:r w:rsidR="00E152E6">
        <w:rPr>
          <w:b w:val="0"/>
          <w:bCs w:val="0"/>
        </w:rPr>
        <w:t xml:space="preserve"> with </w:t>
      </w:r>
      <w:r w:rsidR="0035763D">
        <w:rPr>
          <w:b w:val="0"/>
          <w:bCs w:val="0"/>
        </w:rPr>
        <w:t>several different analytical</w:t>
      </w:r>
      <w:r w:rsidR="00E152E6">
        <w:rPr>
          <w:b w:val="0"/>
          <w:bCs w:val="0"/>
        </w:rPr>
        <w:t xml:space="preserve"> method</w:t>
      </w:r>
      <w:r w:rsidR="00597BD9">
        <w:rPr>
          <w:b w:val="0"/>
          <w:bCs w:val="0"/>
        </w:rPr>
        <w:t>s</w:t>
      </w:r>
      <w:r w:rsidR="0035763D">
        <w:rPr>
          <w:b w:val="0"/>
          <w:bCs w:val="0"/>
        </w:rPr>
        <w:t>,</w:t>
      </w:r>
      <w:r w:rsidR="00E152E6">
        <w:rPr>
          <w:b w:val="0"/>
          <w:bCs w:val="0"/>
        </w:rPr>
        <w:t xml:space="preserve"> to </w:t>
      </w:r>
      <w:r w:rsidR="0035763D">
        <w:rPr>
          <w:b w:val="0"/>
          <w:bCs w:val="0"/>
        </w:rPr>
        <w:t xml:space="preserve">look for </w:t>
      </w:r>
      <w:r w:rsidR="00E152E6">
        <w:rPr>
          <w:b w:val="0"/>
          <w:bCs w:val="0"/>
        </w:rPr>
        <w:t>ancient WGDs</w:t>
      </w:r>
      <w:r w:rsidR="0029599B">
        <w:rPr>
          <w:b w:val="0"/>
          <w:bCs w:val="0"/>
        </w:rPr>
        <w:t xml:space="preserve"> in this group. Thes</w:t>
      </w:r>
      <w:r w:rsidR="0035763D">
        <w:rPr>
          <w:b w:val="0"/>
          <w:bCs w:val="0"/>
        </w:rPr>
        <w:t>e</w:t>
      </w:r>
      <w:r w:rsidR="0029599B">
        <w:rPr>
          <w:b w:val="0"/>
          <w:bCs w:val="0"/>
        </w:rPr>
        <w:t xml:space="preserve"> methods include</w:t>
      </w:r>
      <w:r w:rsidR="00E152E6">
        <w:rPr>
          <w:b w:val="0"/>
          <w:bCs w:val="0"/>
        </w:rPr>
        <w:t xml:space="preserve"> </w:t>
      </w:r>
      <w:r w:rsidR="0035763D">
        <w:rPr>
          <w:b w:val="0"/>
          <w:bCs w:val="0"/>
        </w:rPr>
        <w:t>gene tree reconciliation</w:t>
      </w:r>
      <w:r w:rsidR="00E152E6">
        <w:rPr>
          <w:b w:val="0"/>
          <w:bCs w:val="0"/>
        </w:rPr>
        <w:t xml:space="preserve">, synonymous divergence </w:t>
      </w:r>
      <w:r w:rsidR="0035763D">
        <w:rPr>
          <w:b w:val="0"/>
          <w:bCs w:val="0"/>
        </w:rPr>
        <w:t xml:space="preserve">between </w:t>
      </w:r>
      <w:r w:rsidR="00E152E6">
        <w:rPr>
          <w:b w:val="0"/>
          <w:bCs w:val="0"/>
        </w:rPr>
        <w:t xml:space="preserve">paralogs, and </w:t>
      </w:r>
      <w:r w:rsidR="0035763D">
        <w:rPr>
          <w:b w:val="0"/>
          <w:bCs w:val="0"/>
        </w:rPr>
        <w:t xml:space="preserve">whole-genome analyses of </w:t>
      </w:r>
      <w:r w:rsidR="00E152E6">
        <w:rPr>
          <w:b w:val="0"/>
          <w:bCs w:val="0"/>
        </w:rPr>
        <w:t xml:space="preserve">synteny. </w:t>
      </w:r>
      <w:r w:rsidR="008911F5">
        <w:rPr>
          <w:b w:val="0"/>
          <w:bCs w:val="0"/>
        </w:rPr>
        <w:t xml:space="preserve">Using </w:t>
      </w:r>
      <w:r w:rsidR="00E152E6">
        <w:rPr>
          <w:b w:val="0"/>
          <w:bCs w:val="0"/>
        </w:rPr>
        <w:t>multiple species tree</w:t>
      </w:r>
      <w:r w:rsidR="008911F5">
        <w:rPr>
          <w:b w:val="0"/>
          <w:bCs w:val="0"/>
        </w:rPr>
        <w:t>s,</w:t>
      </w:r>
      <w:r w:rsidR="00E152E6">
        <w:rPr>
          <w:b w:val="0"/>
          <w:bCs w:val="0"/>
        </w:rPr>
        <w:t xml:space="preserve"> </w:t>
      </w:r>
      <w:r w:rsidR="008911F5">
        <w:rPr>
          <w:b w:val="0"/>
          <w:bCs w:val="0"/>
        </w:rPr>
        <w:t xml:space="preserve">we </w:t>
      </w:r>
      <w:r w:rsidR="00E152E6">
        <w:rPr>
          <w:b w:val="0"/>
          <w:bCs w:val="0"/>
        </w:rPr>
        <w:t xml:space="preserve">find no evidence for </w:t>
      </w:r>
      <w:proofErr w:type="gramStart"/>
      <w:r w:rsidR="00E152E6">
        <w:rPr>
          <w:b w:val="0"/>
          <w:bCs w:val="0"/>
        </w:rPr>
        <w:t>a WGD</w:t>
      </w:r>
      <w:proofErr w:type="gramEnd"/>
      <w:r w:rsidR="00E152E6">
        <w:rPr>
          <w:b w:val="0"/>
          <w:bCs w:val="0"/>
        </w:rPr>
        <w:t xml:space="preserve"> taking place in the history of spiders and scorpions. In contrast, our suite of methods all </w:t>
      </w:r>
      <w:proofErr w:type="gramStart"/>
      <w:r w:rsidR="00E152E6">
        <w:rPr>
          <w:b w:val="0"/>
          <w:bCs w:val="0"/>
        </w:rPr>
        <w:t>find</w:t>
      </w:r>
      <w:proofErr w:type="gramEnd"/>
      <w:r w:rsidR="00E152E6">
        <w:rPr>
          <w:b w:val="0"/>
          <w:bCs w:val="0"/>
        </w:rPr>
        <w:t xml:space="preserve"> some evidence for at least one WGD occurring during the evolution of horseshoe crabs, even in light of their new placement in the chelicerate phylogeny. </w:t>
      </w:r>
    </w:p>
    <w:p w14:paraId="78A63485" w14:textId="7545AE52" w:rsidR="00305711" w:rsidRDefault="00305711" w:rsidP="005E3A79">
      <w:pPr>
        <w:pStyle w:val="Heading1"/>
        <w:jc w:val="both"/>
      </w:pPr>
      <w:r>
        <w:t>Methods</w:t>
      </w:r>
    </w:p>
    <w:p w14:paraId="172ED7D3" w14:textId="72CEF581" w:rsidR="00090F2C" w:rsidRPr="00090F2C" w:rsidRDefault="00090F2C" w:rsidP="005E3A79">
      <w:pPr>
        <w:jc w:val="both"/>
        <w:rPr>
          <w:b w:val="0"/>
          <w:bCs w:val="0"/>
          <w:i/>
          <w:iCs/>
        </w:rPr>
      </w:pPr>
      <w:r>
        <w:rPr>
          <w:b w:val="0"/>
          <w:bCs w:val="0"/>
          <w:i/>
          <w:iCs/>
        </w:rPr>
        <w:t>Data</w:t>
      </w:r>
    </w:p>
    <w:p w14:paraId="42503842" w14:textId="295CB6FD" w:rsidR="00101C76" w:rsidRDefault="009169FD" w:rsidP="005E3A79">
      <w:pPr>
        <w:jc w:val="both"/>
        <w:rPr>
          <w:b w:val="0"/>
          <w:bCs w:val="0"/>
        </w:rPr>
      </w:pPr>
      <w:r>
        <w:rPr>
          <w:b w:val="0"/>
          <w:bCs w:val="0"/>
        </w:rPr>
        <w:t xml:space="preserve">To investigate the possible existence of </w:t>
      </w:r>
      <w:r w:rsidR="00EE0003">
        <w:rPr>
          <w:b w:val="0"/>
          <w:bCs w:val="0"/>
        </w:rPr>
        <w:t>whole genome dupl</w:t>
      </w:r>
      <w:r w:rsidR="00311706">
        <w:rPr>
          <w:b w:val="0"/>
          <w:bCs w:val="0"/>
        </w:rPr>
        <w:t>i</w:t>
      </w:r>
      <w:r w:rsidR="00EE0003">
        <w:rPr>
          <w:b w:val="0"/>
          <w:bCs w:val="0"/>
        </w:rPr>
        <w:t>cation</w:t>
      </w:r>
      <w:r w:rsidR="00901FA4">
        <w:rPr>
          <w:b w:val="0"/>
          <w:bCs w:val="0"/>
        </w:rPr>
        <w:t xml:space="preserve"> (WGD)</w:t>
      </w:r>
      <w:r>
        <w:rPr>
          <w:b w:val="0"/>
          <w:bCs w:val="0"/>
        </w:rPr>
        <w:t xml:space="preserve"> events in chelicerates on a genome-wide scale</w:t>
      </w:r>
      <w:r w:rsidR="00800955">
        <w:rPr>
          <w:b w:val="0"/>
          <w:bCs w:val="0"/>
        </w:rPr>
        <w:t>,</w:t>
      </w:r>
      <w:r>
        <w:rPr>
          <w:b w:val="0"/>
          <w:bCs w:val="0"/>
        </w:rPr>
        <w:t xml:space="preserve"> we took a multi-faceted approach. We </w:t>
      </w:r>
      <w:r w:rsidR="008A23D6">
        <w:rPr>
          <w:b w:val="0"/>
          <w:bCs w:val="0"/>
        </w:rPr>
        <w:t xml:space="preserve">initially </w:t>
      </w:r>
      <w:r>
        <w:rPr>
          <w:b w:val="0"/>
          <w:bCs w:val="0"/>
        </w:rPr>
        <w:t>downloaded</w:t>
      </w:r>
      <w:r w:rsidR="0017412E">
        <w:rPr>
          <w:b w:val="0"/>
          <w:bCs w:val="0"/>
        </w:rPr>
        <w:t xml:space="preserve"> </w:t>
      </w:r>
      <w:r w:rsidR="00EF4C3C">
        <w:rPr>
          <w:b w:val="0"/>
          <w:bCs w:val="0"/>
        </w:rPr>
        <w:t>18</w:t>
      </w:r>
      <w:r>
        <w:rPr>
          <w:b w:val="0"/>
          <w:bCs w:val="0"/>
        </w:rPr>
        <w:t xml:space="preserve"> </w:t>
      </w:r>
      <w:r w:rsidR="002F50C1">
        <w:rPr>
          <w:b w:val="0"/>
          <w:bCs w:val="0"/>
        </w:rPr>
        <w:t>chelicerate</w:t>
      </w:r>
      <w:r w:rsidR="00E4351C">
        <w:rPr>
          <w:b w:val="0"/>
          <w:bCs w:val="0"/>
        </w:rPr>
        <w:t xml:space="preserve"> genomes</w:t>
      </w:r>
      <w:r w:rsidR="002F50C1">
        <w:rPr>
          <w:b w:val="0"/>
          <w:bCs w:val="0"/>
        </w:rPr>
        <w:t xml:space="preserve"> with annotations available at the beginning of this project</w:t>
      </w:r>
      <w:r w:rsidR="00E4351C">
        <w:rPr>
          <w:b w:val="0"/>
          <w:bCs w:val="0"/>
        </w:rPr>
        <w:t xml:space="preserve"> from various sources</w:t>
      </w:r>
      <w:r w:rsidR="007621DA">
        <w:rPr>
          <w:b w:val="0"/>
          <w:bCs w:val="0"/>
        </w:rPr>
        <w:t>: NCBI’s Assembly database</w:t>
      </w:r>
      <w:r w:rsidR="00BC1A67">
        <w:rPr>
          <w:b w:val="0"/>
          <w:bCs w:val="0"/>
        </w:rPr>
        <w:t xml:space="preserve"> </w:t>
      </w:r>
      <w:r w:rsidR="00BC1A67">
        <w:rPr>
          <w:b w:val="0"/>
          <w:bCs w:val="0"/>
        </w:rPr>
        <w:fldChar w:fldCharType="begin"/>
      </w:r>
      <w:r w:rsidR="007621DA">
        <w:rPr>
          <w:b w:val="0"/>
          <w:bCs w:val="0"/>
        </w:rPr>
        <w:instrText xml:space="preserve"> ADDIN EN.CITE &lt;EndNote&gt;&lt;Cite ExcludeAuth="1"&gt;&lt;Author&gt;Assembly [Internet]. Bethesda (MD): National Library of Medicine (US)&lt;/Author&gt;&lt;Year&gt;2012 - [cited 2023 Sep 14]&lt;/Year&gt;&lt;RecNum&gt;34&lt;/RecNum&gt;&lt;DisplayText&gt;(2012 - [cited 2023 Sep 14])&lt;/DisplayText&gt;&lt;record&gt;&lt;rec-number&gt;34&lt;/rec-number&gt;&lt;foreign-keys&gt;&lt;key app="EN" db-id="55awttt9yf0aace20sqpvrzmrtvr0vapts5w" timestamp="1694719061"&gt;34&lt;/key&gt;&lt;/foreign-keys&gt;&lt;ref-type name="Journal Article"&gt;17&lt;/ref-type&gt;&lt;contributors&gt;&lt;authors&gt;&lt;author&gt;Assembly [Internet]. Bethesda (MD): National Library of Medicine (US), National Center Biotechnology Information&lt;/author&gt;&lt;/authors&gt;&lt;/contributors&gt;&lt;auth-address&gt;Bethesda (MD): National Library of Medicine (US)&lt;/auth-address&gt;&lt;titles&gt;&lt;/titles&gt;&lt;volume&gt;Available from: https://www.ncbi.nlm.nih.gov/assembly/&lt;/volume&gt;&lt;dates&gt;&lt;year&gt;2012 - [cited 2023 Sep 14]&lt;/year&gt;&lt;/dates&gt;&lt;urls&gt;&lt;related-urls&gt;&lt;url&gt;https://www.ncbi.nlm.nih.gov/assembly/&lt;/url&gt;&lt;/related-urls&gt;&lt;/urls&gt;&lt;remote-database-name&gt;Assembly&lt;/remote-database-name&gt;&lt;remote-database-provider&gt;National Center for Biotechnology Information&lt;/remote-database-provider&gt;&lt;/record&gt;&lt;/Cite&gt;&lt;/EndNote&gt;</w:instrText>
      </w:r>
      <w:r w:rsidR="00BC1A67">
        <w:rPr>
          <w:b w:val="0"/>
          <w:bCs w:val="0"/>
        </w:rPr>
        <w:fldChar w:fldCharType="separate"/>
      </w:r>
      <w:r w:rsidR="007621DA">
        <w:rPr>
          <w:b w:val="0"/>
          <w:bCs w:val="0"/>
          <w:noProof/>
        </w:rPr>
        <w:t>(2012 - [cited 2023 Sep 14])</w:t>
      </w:r>
      <w:r w:rsidR="00BC1A67">
        <w:rPr>
          <w:b w:val="0"/>
          <w:bCs w:val="0"/>
        </w:rPr>
        <w:fldChar w:fldCharType="end"/>
      </w:r>
      <w:r w:rsidR="007621DA">
        <w:rPr>
          <w:b w:val="0"/>
          <w:bCs w:val="0"/>
        </w:rPr>
        <w:t xml:space="preserve">, </w:t>
      </w:r>
      <w:proofErr w:type="spellStart"/>
      <w:r w:rsidR="007621DA">
        <w:rPr>
          <w:b w:val="0"/>
          <w:bCs w:val="0"/>
        </w:rPr>
        <w:t>Ensembl</w:t>
      </w:r>
      <w:proofErr w:type="spellEnd"/>
      <w:r w:rsidR="007621DA">
        <w:rPr>
          <w:b w:val="0"/>
          <w:bCs w:val="0"/>
        </w:rPr>
        <w:t xml:space="preserve"> </w:t>
      </w:r>
      <w:proofErr w:type="spellStart"/>
      <w:r w:rsidR="007621DA">
        <w:rPr>
          <w:b w:val="0"/>
          <w:bCs w:val="0"/>
        </w:rPr>
        <w:t>Metazoa</w:t>
      </w:r>
      <w:proofErr w:type="spellEnd"/>
      <w:r w:rsidR="007621DA">
        <w:rPr>
          <w:b w:val="0"/>
          <w:bCs w:val="0"/>
        </w:rPr>
        <w:t xml:space="preserve"> </w:t>
      </w:r>
      <w:r w:rsidR="007621DA">
        <w:rPr>
          <w:b w:val="0"/>
          <w:bCs w:val="0"/>
        </w:rPr>
        <w:fldChar w:fldCharType="begin">
          <w:fldData xml:space="preserve">PEVuZE5vdGU+PENpdGU+PEF1dGhvcj5ZYXRlczwvQXV0aG9yPjxZZWFyPjIwMjI8L1llYXI+PFJl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</w:fldData>
        </w:fldChar>
      </w:r>
      <w:r w:rsidR="00080A93">
        <w:rPr>
          <w:b w:val="0"/>
          <w:bCs w:val="0"/>
        </w:rPr>
        <w:instrText xml:space="preserve"> ADDIN EN.CITE </w:instrText>
      </w:r>
      <w:r w:rsidR="00080A93">
        <w:rPr>
          <w:b w:val="0"/>
          <w:bCs w:val="0"/>
        </w:rPr>
        <w:fldChar w:fldCharType="begin">
          <w:fldData xml:space="preserve">PEVuZE5vdGU+PENpdGU+PEF1dGhvcj5ZYXRlczwvQXV0aG9yPjxZZWFyPjIwMjI8L1llYXI+PFJl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</w:fldData>
        </w:fldChar>
      </w:r>
      <w:r w:rsidR="00080A93">
        <w:rPr>
          <w:b w:val="0"/>
          <w:bCs w:val="0"/>
        </w:rPr>
        <w:instrText xml:space="preserve"> ADDIN EN.CITE.DATA </w:instrText>
      </w:r>
      <w:r w:rsidR="00080A93">
        <w:rPr>
          <w:b w:val="0"/>
          <w:bCs w:val="0"/>
        </w:rPr>
      </w:r>
      <w:r w:rsidR="00080A93">
        <w:rPr>
          <w:b w:val="0"/>
          <w:bCs w:val="0"/>
        </w:rPr>
        <w:fldChar w:fldCharType="end"/>
      </w:r>
      <w:r w:rsidR="007621DA">
        <w:rPr>
          <w:b w:val="0"/>
          <w:bCs w:val="0"/>
        </w:rPr>
      </w:r>
      <w:r w:rsidR="007621DA">
        <w:rPr>
          <w:b w:val="0"/>
          <w:bCs w:val="0"/>
        </w:rPr>
        <w:fldChar w:fldCharType="separate"/>
      </w:r>
      <w:r w:rsidR="00080A93">
        <w:rPr>
          <w:b w:val="0"/>
          <w:bCs w:val="0"/>
          <w:noProof/>
        </w:rPr>
        <w:t>(Yates, et al. 2022; release 51)</w:t>
      </w:r>
      <w:r w:rsidR="007621DA">
        <w:rPr>
          <w:b w:val="0"/>
          <w:bCs w:val="0"/>
        </w:rPr>
        <w:fldChar w:fldCharType="end"/>
      </w:r>
      <w:r w:rsidR="007621DA">
        <w:rPr>
          <w:b w:val="0"/>
          <w:bCs w:val="0"/>
        </w:rPr>
        <w:t xml:space="preserve">, the i5k database </w:t>
      </w:r>
      <w:r w:rsidR="007621DA">
        <w:rPr>
          <w:b w:val="0"/>
          <w:bCs w:val="0"/>
        </w:rPr>
        <w:fldChar w:fldCharType="begin">
          <w:fldData xml:space="preserve">PEVuZE5vdGU+PENpdGU+PEF1dGhvcj5pNUs8L0F1dGhvcj48WWVhcj4yMDEzPC9ZZWFyPjxSZWNO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</w:fldData>
        </w:fldChar>
      </w:r>
      <w:r w:rsidR="00080A93">
        <w:rPr>
          <w:b w:val="0"/>
          <w:bCs w:val="0"/>
        </w:rPr>
        <w:instrText xml:space="preserve"> ADDIN EN.CITE </w:instrText>
      </w:r>
      <w:r w:rsidR="00080A93">
        <w:rPr>
          <w:b w:val="0"/>
          <w:bCs w:val="0"/>
        </w:rPr>
        <w:fldChar w:fldCharType="begin">
          <w:fldData xml:space="preserve">PEVuZE5vdGU+PENpdGU+PEF1dGhvcj5pNUs8L0F1dGhvcj48WWVhcj4yMDEzPC9ZZWFyPjxSZWNO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</w:fldData>
        </w:fldChar>
      </w:r>
      <w:r w:rsidR="00080A93">
        <w:rPr>
          <w:b w:val="0"/>
          <w:bCs w:val="0"/>
        </w:rPr>
        <w:instrText xml:space="preserve"> ADDIN EN.CITE.DATA </w:instrText>
      </w:r>
      <w:r w:rsidR="00080A93">
        <w:rPr>
          <w:b w:val="0"/>
          <w:bCs w:val="0"/>
        </w:rPr>
      </w:r>
      <w:r w:rsidR="00080A93">
        <w:rPr>
          <w:b w:val="0"/>
          <w:bCs w:val="0"/>
        </w:rPr>
        <w:fldChar w:fldCharType="end"/>
      </w:r>
      <w:r w:rsidR="007621DA">
        <w:rPr>
          <w:b w:val="0"/>
          <w:bCs w:val="0"/>
        </w:rPr>
      </w:r>
      <w:r w:rsidR="007621DA">
        <w:rPr>
          <w:b w:val="0"/>
          <w:bCs w:val="0"/>
        </w:rPr>
        <w:fldChar w:fldCharType="separate"/>
      </w:r>
      <w:r w:rsidR="00080A93">
        <w:rPr>
          <w:b w:val="0"/>
          <w:bCs w:val="0"/>
          <w:noProof/>
        </w:rPr>
        <w:t>(i5K 2013; Thomas, et al. 2020)</w:t>
      </w:r>
      <w:r w:rsidR="007621DA">
        <w:rPr>
          <w:b w:val="0"/>
          <w:bCs w:val="0"/>
        </w:rPr>
        <w:fldChar w:fldCharType="end"/>
      </w:r>
      <w:r w:rsidR="0017412E">
        <w:rPr>
          <w:b w:val="0"/>
          <w:bCs w:val="0"/>
        </w:rPr>
        <w:t xml:space="preserve">, and, for two samples, the data supplements of their genome publications </w:t>
      </w:r>
      <w:r w:rsidR="0017412E">
        <w:rPr>
          <w:b w:val="0"/>
          <w:bCs w:val="0"/>
        </w:rPr>
        <w:fldChar w:fldCharType="begin">
          <w:fldData xml:space="preserve">PEVuZE5vdGU+PENpdGU+PEF1dGhvcj5Ob25nPC9BdXRob3I+PFllYXI+MjAyMTwvWWVhcj48UmVj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</w:fldData>
        </w:fldChar>
      </w:r>
      <w:r w:rsidR="00080A93">
        <w:rPr>
          <w:b w:val="0"/>
          <w:bCs w:val="0"/>
        </w:rPr>
        <w:instrText xml:space="preserve"> ADDIN EN.CITE </w:instrText>
      </w:r>
      <w:r w:rsidR="00080A93">
        <w:rPr>
          <w:b w:val="0"/>
          <w:bCs w:val="0"/>
        </w:rPr>
        <w:fldChar w:fldCharType="begin">
          <w:fldData xml:space="preserve">PEVuZE5vdGU+PENpdGU+PEF1dGhvcj5Ob25nPC9BdXRob3I+PFllYXI+MjAyMTwvWWVhcj48UmVj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</w:fldData>
        </w:fldChar>
      </w:r>
      <w:r w:rsidR="00080A93">
        <w:rPr>
          <w:b w:val="0"/>
          <w:bCs w:val="0"/>
        </w:rPr>
        <w:instrText xml:space="preserve"> ADDIN EN.CITE.DATA </w:instrText>
      </w:r>
      <w:r w:rsidR="00080A93">
        <w:rPr>
          <w:b w:val="0"/>
          <w:bCs w:val="0"/>
        </w:rPr>
      </w:r>
      <w:r w:rsidR="00080A93">
        <w:rPr>
          <w:b w:val="0"/>
          <w:bCs w:val="0"/>
        </w:rPr>
        <w:fldChar w:fldCharType="end"/>
      </w:r>
      <w:r w:rsidR="0017412E">
        <w:rPr>
          <w:b w:val="0"/>
          <w:bCs w:val="0"/>
        </w:rPr>
      </w:r>
      <w:r w:rsidR="0017412E">
        <w:rPr>
          <w:b w:val="0"/>
          <w:bCs w:val="0"/>
        </w:rPr>
        <w:fldChar w:fldCharType="separate"/>
      </w:r>
      <w:r w:rsidR="00080A93">
        <w:rPr>
          <w:b w:val="0"/>
          <w:bCs w:val="0"/>
          <w:noProof/>
        </w:rPr>
        <w:t>(Fan, et al. 2021; Nong, et al. 2021)</w:t>
      </w:r>
      <w:r w:rsidR="0017412E">
        <w:rPr>
          <w:b w:val="0"/>
          <w:bCs w:val="0"/>
        </w:rPr>
        <w:fldChar w:fldCharType="end"/>
      </w:r>
      <w:r w:rsidR="0017412E">
        <w:rPr>
          <w:b w:val="0"/>
          <w:bCs w:val="0"/>
        </w:rPr>
        <w:t>.</w:t>
      </w:r>
      <w:r w:rsidR="00E4351C">
        <w:rPr>
          <w:b w:val="0"/>
          <w:bCs w:val="0"/>
        </w:rPr>
        <w:t xml:space="preserve"> These genomes span the various taxonomic groups contained within the subphylum</w:t>
      </w:r>
      <w:r w:rsidR="004113AE">
        <w:rPr>
          <w:b w:val="0"/>
          <w:bCs w:val="0"/>
        </w:rPr>
        <w:t xml:space="preserve"> Chelicerata</w:t>
      </w:r>
      <w:r w:rsidR="00E4351C">
        <w:rPr>
          <w:b w:val="0"/>
          <w:bCs w:val="0"/>
        </w:rPr>
        <w:t xml:space="preserve">, including four species from the superorder </w:t>
      </w:r>
      <w:proofErr w:type="spellStart"/>
      <w:r w:rsidR="00E4351C">
        <w:rPr>
          <w:b w:val="0"/>
          <w:bCs w:val="0"/>
        </w:rPr>
        <w:t>Parasitiformes</w:t>
      </w:r>
      <w:proofErr w:type="spellEnd"/>
      <w:r w:rsidR="00E4351C">
        <w:rPr>
          <w:b w:val="0"/>
          <w:bCs w:val="0"/>
        </w:rPr>
        <w:t xml:space="preserve"> (mites and ticks), two species from the superorder </w:t>
      </w:r>
      <w:proofErr w:type="spellStart"/>
      <w:r w:rsidR="00E4351C">
        <w:rPr>
          <w:b w:val="0"/>
          <w:bCs w:val="0"/>
        </w:rPr>
        <w:t>Acariformes</w:t>
      </w:r>
      <w:proofErr w:type="spellEnd"/>
      <w:r w:rsidR="00E4351C">
        <w:rPr>
          <w:b w:val="0"/>
          <w:bCs w:val="0"/>
        </w:rPr>
        <w:t xml:space="preserve"> (mites), eight species from the order Araneae (spiders), one species from the order </w:t>
      </w:r>
      <w:proofErr w:type="spellStart"/>
      <w:r w:rsidR="00E4351C">
        <w:rPr>
          <w:b w:val="0"/>
          <w:bCs w:val="0"/>
        </w:rPr>
        <w:t>Scorpiones</w:t>
      </w:r>
      <w:proofErr w:type="spellEnd"/>
      <w:r w:rsidR="00E4351C">
        <w:rPr>
          <w:b w:val="0"/>
          <w:bCs w:val="0"/>
        </w:rPr>
        <w:t xml:space="preserve"> (scorpions), and four species from the order Xiphosura (horseshoe crabs)</w:t>
      </w:r>
      <w:r w:rsidR="00437357">
        <w:rPr>
          <w:b w:val="0"/>
          <w:bCs w:val="0"/>
        </w:rPr>
        <w:t xml:space="preserve"> (Fig</w:t>
      </w:r>
      <w:r w:rsidR="00901FA4">
        <w:rPr>
          <w:b w:val="0"/>
          <w:bCs w:val="0"/>
        </w:rPr>
        <w:t>.</w:t>
      </w:r>
      <w:r w:rsidR="00437357">
        <w:rPr>
          <w:b w:val="0"/>
          <w:bCs w:val="0"/>
        </w:rPr>
        <w:t xml:space="preserve"> 1)</w:t>
      </w:r>
      <w:r w:rsidR="00E4351C">
        <w:rPr>
          <w:b w:val="0"/>
          <w:bCs w:val="0"/>
        </w:rPr>
        <w:t>.</w:t>
      </w:r>
      <w:r w:rsidR="00146E5C">
        <w:rPr>
          <w:b w:val="0"/>
          <w:bCs w:val="0"/>
        </w:rPr>
        <w:t xml:space="preserve"> </w:t>
      </w:r>
      <w:r w:rsidR="00101C76">
        <w:rPr>
          <w:b w:val="0"/>
          <w:bCs w:val="0"/>
        </w:rPr>
        <w:t>(</w:t>
      </w:r>
      <w:r w:rsidR="00146E5C">
        <w:rPr>
          <w:b w:val="0"/>
          <w:bCs w:val="0"/>
        </w:rPr>
        <w:t xml:space="preserve">For this study, we treat </w:t>
      </w:r>
      <w:proofErr w:type="spellStart"/>
      <w:r w:rsidR="00146E5C">
        <w:rPr>
          <w:b w:val="0"/>
          <w:bCs w:val="0"/>
        </w:rPr>
        <w:t>Parasitiformes</w:t>
      </w:r>
      <w:proofErr w:type="spellEnd"/>
      <w:r w:rsidR="00146E5C">
        <w:rPr>
          <w:b w:val="0"/>
          <w:bCs w:val="0"/>
        </w:rPr>
        <w:t xml:space="preserve"> and </w:t>
      </w:r>
      <w:proofErr w:type="spellStart"/>
      <w:r w:rsidR="00146E5C">
        <w:rPr>
          <w:b w:val="0"/>
          <w:bCs w:val="0"/>
        </w:rPr>
        <w:t>Acariformes</w:t>
      </w:r>
      <w:proofErr w:type="spellEnd"/>
      <w:r w:rsidR="00146E5C">
        <w:rPr>
          <w:b w:val="0"/>
          <w:bCs w:val="0"/>
        </w:rPr>
        <w:t xml:space="preserve"> as </w:t>
      </w:r>
      <w:r w:rsidR="00563AB6">
        <w:rPr>
          <w:b w:val="0"/>
          <w:bCs w:val="0"/>
        </w:rPr>
        <w:t>orders</w:t>
      </w:r>
      <w:r w:rsidR="00101C76">
        <w:rPr>
          <w:b w:val="0"/>
          <w:bCs w:val="0"/>
        </w:rPr>
        <w:t>)</w:t>
      </w:r>
      <w:r w:rsidR="00146E5C">
        <w:rPr>
          <w:b w:val="0"/>
          <w:bCs w:val="0"/>
        </w:rPr>
        <w:t>.</w:t>
      </w:r>
      <w:r w:rsidR="00E4351C">
        <w:rPr>
          <w:b w:val="0"/>
          <w:bCs w:val="0"/>
        </w:rPr>
        <w:t xml:space="preserve"> For phylogenetic analyses, we also include two insects (</w:t>
      </w:r>
      <w:r w:rsidR="00E4351C">
        <w:rPr>
          <w:b w:val="0"/>
          <w:bCs w:val="0"/>
          <w:i/>
          <w:iCs/>
        </w:rPr>
        <w:t>Drosophila melanogaster</w:t>
      </w:r>
      <w:r w:rsidR="00E4351C">
        <w:rPr>
          <w:b w:val="0"/>
          <w:bCs w:val="0"/>
        </w:rPr>
        <w:t xml:space="preserve"> and </w:t>
      </w:r>
      <w:r w:rsidR="00E4351C">
        <w:rPr>
          <w:b w:val="0"/>
          <w:bCs w:val="0"/>
          <w:i/>
          <w:iCs/>
        </w:rPr>
        <w:t>Bombyx mori</w:t>
      </w:r>
      <w:r w:rsidR="00E4351C">
        <w:rPr>
          <w:b w:val="0"/>
          <w:bCs w:val="0"/>
        </w:rPr>
        <w:t xml:space="preserve">) as outgroups for tree rooting. See </w:t>
      </w:r>
      <w:r w:rsidR="00E4351C" w:rsidRPr="007819BB">
        <w:rPr>
          <w:b w:val="0"/>
          <w:bCs w:val="0"/>
        </w:rPr>
        <w:t>Supplemental Table S</w:t>
      </w:r>
      <w:r w:rsidR="007819BB" w:rsidRPr="007819BB">
        <w:rPr>
          <w:b w:val="0"/>
          <w:bCs w:val="0"/>
        </w:rPr>
        <w:t>1</w:t>
      </w:r>
      <w:r w:rsidR="00E4351C">
        <w:rPr>
          <w:b w:val="0"/>
          <w:bCs w:val="0"/>
        </w:rPr>
        <w:t xml:space="preserve"> for full details of the samples and summaries of their assemblies and annotations.</w:t>
      </w:r>
      <w:r w:rsidR="009E7BFE">
        <w:rPr>
          <w:b w:val="0"/>
          <w:bCs w:val="0"/>
        </w:rPr>
        <w:t xml:space="preserve"> </w:t>
      </w:r>
    </w:p>
    <w:p w14:paraId="7248174C" w14:textId="4C033DD3" w:rsidR="009169FD" w:rsidRDefault="009E7BFE" w:rsidP="005E3A79">
      <w:pPr>
        <w:jc w:val="both"/>
        <w:rPr>
          <w:b w:val="0"/>
          <w:bCs w:val="0"/>
        </w:rPr>
      </w:pPr>
      <w:r>
        <w:rPr>
          <w:b w:val="0"/>
          <w:bCs w:val="0"/>
        </w:rPr>
        <w:t xml:space="preserve">We observed that </w:t>
      </w:r>
      <w:r w:rsidR="00101C76">
        <w:rPr>
          <w:b w:val="0"/>
          <w:bCs w:val="0"/>
        </w:rPr>
        <w:t xml:space="preserve">annotations of </w:t>
      </w:r>
      <w:r>
        <w:rPr>
          <w:b w:val="0"/>
          <w:bCs w:val="0"/>
        </w:rPr>
        <w:t>one of the horseshoe crab</w:t>
      </w:r>
      <w:r w:rsidR="00101C76">
        <w:rPr>
          <w:b w:val="0"/>
          <w:bCs w:val="0"/>
        </w:rPr>
        <w:t>s</w:t>
      </w:r>
      <w:r>
        <w:rPr>
          <w:b w:val="0"/>
          <w:bCs w:val="0"/>
        </w:rPr>
        <w:t xml:space="preserve">, </w:t>
      </w:r>
      <w:proofErr w:type="spellStart"/>
      <w:r w:rsidRPr="009E7BFE">
        <w:rPr>
          <w:b w:val="0"/>
          <w:bCs w:val="0"/>
          <w:i/>
          <w:iCs/>
        </w:rPr>
        <w:t>Tachypleus</w:t>
      </w:r>
      <w:proofErr w:type="spellEnd"/>
      <w:r w:rsidRPr="009E7BFE">
        <w:rPr>
          <w:b w:val="0"/>
          <w:bCs w:val="0"/>
          <w:i/>
          <w:iCs/>
        </w:rPr>
        <w:t xml:space="preserve"> </w:t>
      </w:r>
      <w:proofErr w:type="spellStart"/>
      <w:r w:rsidRPr="009E7BFE">
        <w:rPr>
          <w:b w:val="0"/>
          <w:bCs w:val="0"/>
          <w:i/>
          <w:iCs/>
        </w:rPr>
        <w:t>tridentatus</w:t>
      </w:r>
      <w:proofErr w:type="spellEnd"/>
      <w:r>
        <w:rPr>
          <w:b w:val="0"/>
          <w:bCs w:val="0"/>
        </w:rPr>
        <w:t>, contained 79,557 genes, more than twice as many as any other species in our sample, including the other horseshoe crabs. While on the surface this may indeed be indicative of a</w:t>
      </w:r>
      <w:r w:rsidR="004E79D0">
        <w:rPr>
          <w:b w:val="0"/>
          <w:bCs w:val="0"/>
        </w:rPr>
        <w:t xml:space="preserve"> recent</w:t>
      </w:r>
      <w:r>
        <w:rPr>
          <w:b w:val="0"/>
          <w:bCs w:val="0"/>
        </w:rPr>
        <w:t xml:space="preserve"> </w:t>
      </w:r>
      <w:r w:rsidR="00901FA4">
        <w:rPr>
          <w:b w:val="0"/>
          <w:bCs w:val="0"/>
        </w:rPr>
        <w:t>WGD</w:t>
      </w:r>
      <w:r>
        <w:rPr>
          <w:b w:val="0"/>
          <w:bCs w:val="0"/>
        </w:rPr>
        <w:t xml:space="preserve"> in this species, we also </w:t>
      </w:r>
      <w:r w:rsidR="003A461E">
        <w:rPr>
          <w:b w:val="0"/>
          <w:bCs w:val="0"/>
        </w:rPr>
        <w:t>note that the median gene length for this species is only 1,377</w:t>
      </w:r>
      <w:r w:rsidR="00800955">
        <w:rPr>
          <w:b w:val="0"/>
          <w:bCs w:val="0"/>
        </w:rPr>
        <w:t xml:space="preserve"> </w:t>
      </w:r>
      <w:r w:rsidR="003A461E">
        <w:rPr>
          <w:b w:val="0"/>
          <w:bCs w:val="0"/>
        </w:rPr>
        <w:t>bp</w:t>
      </w:r>
      <w:r w:rsidR="00460EDE">
        <w:rPr>
          <w:b w:val="0"/>
          <w:bCs w:val="0"/>
        </w:rPr>
        <w:t>.</w:t>
      </w:r>
      <w:r w:rsidR="003A461E">
        <w:rPr>
          <w:b w:val="0"/>
          <w:bCs w:val="0"/>
        </w:rPr>
        <w:t xml:space="preserve"> </w:t>
      </w:r>
      <w:r w:rsidR="00460EDE">
        <w:rPr>
          <w:b w:val="0"/>
          <w:bCs w:val="0"/>
        </w:rPr>
        <w:t>W</w:t>
      </w:r>
      <w:r w:rsidR="003A461E">
        <w:rPr>
          <w:b w:val="0"/>
          <w:bCs w:val="0"/>
        </w:rPr>
        <w:t xml:space="preserve">hile </w:t>
      </w:r>
      <w:r w:rsidR="00460EDE">
        <w:rPr>
          <w:b w:val="0"/>
          <w:bCs w:val="0"/>
        </w:rPr>
        <w:t xml:space="preserve">this is </w:t>
      </w:r>
      <w:r w:rsidR="003A461E">
        <w:rPr>
          <w:b w:val="0"/>
          <w:bCs w:val="0"/>
        </w:rPr>
        <w:t xml:space="preserve">not the </w:t>
      </w:r>
      <w:r w:rsidR="004E79D0">
        <w:rPr>
          <w:b w:val="0"/>
          <w:bCs w:val="0"/>
        </w:rPr>
        <w:t>shortest</w:t>
      </w:r>
      <w:r w:rsidR="00460EDE">
        <w:rPr>
          <w:b w:val="0"/>
          <w:bCs w:val="0"/>
        </w:rPr>
        <w:t xml:space="preserve"> gene length</w:t>
      </w:r>
      <w:r w:rsidR="004E79D0">
        <w:rPr>
          <w:b w:val="0"/>
          <w:bCs w:val="0"/>
        </w:rPr>
        <w:t xml:space="preserve"> in</w:t>
      </w:r>
      <w:r w:rsidR="003A461E">
        <w:rPr>
          <w:b w:val="0"/>
          <w:bCs w:val="0"/>
        </w:rPr>
        <w:t xml:space="preserve"> our sample, </w:t>
      </w:r>
      <w:r w:rsidR="00460EDE">
        <w:rPr>
          <w:b w:val="0"/>
          <w:bCs w:val="0"/>
        </w:rPr>
        <w:t xml:space="preserve">it </w:t>
      </w:r>
      <w:r w:rsidR="003A461E">
        <w:rPr>
          <w:b w:val="0"/>
          <w:bCs w:val="0"/>
        </w:rPr>
        <w:t xml:space="preserve">is considerably smaller than the rest of the </w:t>
      </w:r>
      <w:r w:rsidR="003A461E">
        <w:rPr>
          <w:b w:val="0"/>
          <w:bCs w:val="0"/>
        </w:rPr>
        <w:lastRenderedPageBreak/>
        <w:t xml:space="preserve">horseshoe crabs, which all have a median gene length of over </w:t>
      </w:r>
      <w:r w:rsidR="007441A5">
        <w:rPr>
          <w:b w:val="0"/>
          <w:bCs w:val="0"/>
        </w:rPr>
        <w:t>8</w:t>
      </w:r>
      <w:r w:rsidR="003A461E">
        <w:rPr>
          <w:b w:val="0"/>
          <w:bCs w:val="0"/>
        </w:rPr>
        <w:t>,</w:t>
      </w:r>
      <w:r w:rsidR="007441A5">
        <w:rPr>
          <w:b w:val="0"/>
          <w:bCs w:val="0"/>
        </w:rPr>
        <w:t>5</w:t>
      </w:r>
      <w:r w:rsidR="003A461E">
        <w:rPr>
          <w:b w:val="0"/>
          <w:bCs w:val="0"/>
        </w:rPr>
        <w:t>00</w:t>
      </w:r>
      <w:r w:rsidR="00800955">
        <w:rPr>
          <w:b w:val="0"/>
          <w:bCs w:val="0"/>
        </w:rPr>
        <w:t xml:space="preserve"> </w:t>
      </w:r>
      <w:r w:rsidR="003A461E">
        <w:rPr>
          <w:b w:val="0"/>
          <w:bCs w:val="0"/>
        </w:rPr>
        <w:t>bp</w:t>
      </w:r>
      <w:r w:rsidR="00FE3E57">
        <w:rPr>
          <w:b w:val="0"/>
          <w:bCs w:val="0"/>
        </w:rPr>
        <w:t xml:space="preserve"> (see </w:t>
      </w:r>
      <w:r w:rsidR="00401962">
        <w:rPr>
          <w:b w:val="0"/>
          <w:bCs w:val="0"/>
        </w:rPr>
        <w:t>Supplemental</w:t>
      </w:r>
      <w:r w:rsidR="00FE3E57">
        <w:rPr>
          <w:b w:val="0"/>
          <w:bCs w:val="0"/>
        </w:rPr>
        <w:t xml:space="preserve"> Table S1)</w:t>
      </w:r>
      <w:r w:rsidR="003A461E">
        <w:rPr>
          <w:b w:val="0"/>
          <w:bCs w:val="0"/>
        </w:rPr>
        <w:t xml:space="preserve">. </w:t>
      </w:r>
      <w:r w:rsidR="004E79D0">
        <w:rPr>
          <w:b w:val="0"/>
          <w:bCs w:val="0"/>
        </w:rPr>
        <w:t>Because t</w:t>
      </w:r>
      <w:r w:rsidR="003A461E">
        <w:rPr>
          <w:b w:val="0"/>
          <w:bCs w:val="0"/>
        </w:rPr>
        <w:t>his could be indicative of</w:t>
      </w:r>
      <w:r>
        <w:rPr>
          <w:b w:val="0"/>
          <w:bCs w:val="0"/>
        </w:rPr>
        <w:t xml:space="preserve"> annotation error</w:t>
      </w:r>
      <w:r w:rsidR="003A461E">
        <w:rPr>
          <w:b w:val="0"/>
          <w:bCs w:val="0"/>
        </w:rPr>
        <w:t xml:space="preserve"> in this species and because</w:t>
      </w:r>
      <w:r>
        <w:rPr>
          <w:b w:val="0"/>
          <w:bCs w:val="0"/>
        </w:rPr>
        <w:t xml:space="preserve"> we are interested in ancient</w:t>
      </w:r>
      <w:r w:rsidR="00D2589D">
        <w:rPr>
          <w:b w:val="0"/>
          <w:bCs w:val="0"/>
        </w:rPr>
        <w:t xml:space="preserve"> rather than recent</w:t>
      </w:r>
      <w:r>
        <w:rPr>
          <w:b w:val="0"/>
          <w:bCs w:val="0"/>
        </w:rPr>
        <w:t xml:space="preserve"> </w:t>
      </w:r>
      <w:r w:rsidR="00401962">
        <w:rPr>
          <w:b w:val="0"/>
          <w:bCs w:val="0"/>
        </w:rPr>
        <w:t>WGDs</w:t>
      </w:r>
      <w:r>
        <w:rPr>
          <w:b w:val="0"/>
          <w:bCs w:val="0"/>
        </w:rPr>
        <w:t>, we exclude</w:t>
      </w:r>
      <w:r w:rsidR="00800955">
        <w:rPr>
          <w:b w:val="0"/>
          <w:bCs w:val="0"/>
        </w:rPr>
        <w:t>d</w:t>
      </w:r>
      <w:r>
        <w:rPr>
          <w:b w:val="0"/>
          <w:bCs w:val="0"/>
        </w:rPr>
        <w:t xml:space="preserve"> this sample from our analyses.</w:t>
      </w:r>
      <w:r w:rsidR="004E79D0">
        <w:rPr>
          <w:b w:val="0"/>
          <w:bCs w:val="0"/>
        </w:rPr>
        <w:t xml:space="preserve"> </w:t>
      </w:r>
      <w:r w:rsidR="00800955">
        <w:rPr>
          <w:b w:val="0"/>
          <w:bCs w:val="0"/>
        </w:rPr>
        <w:t xml:space="preserve">In total, our final </w:t>
      </w:r>
      <w:proofErr w:type="gramStart"/>
      <w:r w:rsidR="004E79D0">
        <w:rPr>
          <w:b w:val="0"/>
          <w:bCs w:val="0"/>
        </w:rPr>
        <w:t>dataset</w:t>
      </w:r>
      <w:proofErr w:type="gramEnd"/>
      <w:r w:rsidR="004E79D0">
        <w:rPr>
          <w:b w:val="0"/>
          <w:bCs w:val="0"/>
        </w:rPr>
        <w:t xml:space="preserve"> </w:t>
      </w:r>
      <w:r w:rsidR="00800955">
        <w:rPr>
          <w:b w:val="0"/>
          <w:bCs w:val="0"/>
        </w:rPr>
        <w:t xml:space="preserve">contained </w:t>
      </w:r>
      <w:r w:rsidR="004E79D0">
        <w:rPr>
          <w:b w:val="0"/>
          <w:bCs w:val="0"/>
        </w:rPr>
        <w:t>1</w:t>
      </w:r>
      <w:r w:rsidR="0033456E">
        <w:rPr>
          <w:b w:val="0"/>
          <w:bCs w:val="0"/>
        </w:rPr>
        <w:t>7</w:t>
      </w:r>
      <w:r w:rsidR="004E79D0">
        <w:rPr>
          <w:b w:val="0"/>
          <w:bCs w:val="0"/>
        </w:rPr>
        <w:t xml:space="preserve"> chelicerate species and 2 outgroup insects for analys</w:t>
      </w:r>
      <w:r w:rsidR="00800955">
        <w:rPr>
          <w:b w:val="0"/>
          <w:bCs w:val="0"/>
        </w:rPr>
        <w:t>e</w:t>
      </w:r>
      <w:r w:rsidR="004E79D0">
        <w:rPr>
          <w:b w:val="0"/>
          <w:bCs w:val="0"/>
        </w:rPr>
        <w:t>s</w:t>
      </w:r>
      <w:r w:rsidR="002C1620">
        <w:rPr>
          <w:b w:val="0"/>
          <w:bCs w:val="0"/>
        </w:rPr>
        <w:t xml:space="preserve"> that span almost 600 million years of genome evolution</w:t>
      </w:r>
      <w:r w:rsidR="004E79D0">
        <w:rPr>
          <w:b w:val="0"/>
          <w:bCs w:val="0"/>
        </w:rPr>
        <w:t>.</w:t>
      </w:r>
    </w:p>
    <w:p w14:paraId="39C089C0" w14:textId="15C90577" w:rsidR="00862E2C" w:rsidRDefault="00862E2C" w:rsidP="005E3A79">
      <w:pPr>
        <w:pStyle w:val="Heading2"/>
        <w:jc w:val="both"/>
      </w:pPr>
      <w:r>
        <w:t xml:space="preserve">Gene </w:t>
      </w:r>
      <w:r w:rsidR="0023619F">
        <w:t xml:space="preserve">tree reconciliation </w:t>
      </w:r>
      <w:r>
        <w:t>analysis</w:t>
      </w:r>
    </w:p>
    <w:p w14:paraId="5830EB4F" w14:textId="7A94AC01" w:rsidR="00101C76" w:rsidRDefault="00862E2C" w:rsidP="005E3A79">
      <w:pPr>
        <w:jc w:val="both"/>
        <w:rPr>
          <w:b w:val="0"/>
          <w:bCs w:val="0"/>
        </w:rPr>
      </w:pPr>
      <w:r>
        <w:rPr>
          <w:b w:val="0"/>
          <w:bCs w:val="0"/>
        </w:rPr>
        <w:t xml:space="preserve">We </w:t>
      </w:r>
      <w:r w:rsidR="00AF5E1B">
        <w:rPr>
          <w:b w:val="0"/>
          <w:bCs w:val="0"/>
        </w:rPr>
        <w:t>extracted</w:t>
      </w:r>
      <w:r>
        <w:rPr>
          <w:b w:val="0"/>
          <w:bCs w:val="0"/>
        </w:rPr>
        <w:t xml:space="preserve"> the coding sequence of the longest transcript from each gene in each of our </w:t>
      </w:r>
      <w:r w:rsidR="00086AB3">
        <w:rPr>
          <w:b w:val="0"/>
          <w:bCs w:val="0"/>
        </w:rPr>
        <w:t>19</w:t>
      </w:r>
      <w:r>
        <w:rPr>
          <w:b w:val="0"/>
          <w:bCs w:val="0"/>
        </w:rPr>
        <w:t xml:space="preserve"> species and used </w:t>
      </w:r>
      <w:proofErr w:type="spellStart"/>
      <w:r>
        <w:rPr>
          <w:b w:val="0"/>
          <w:bCs w:val="0"/>
        </w:rPr>
        <w:t>FastOrtho</w:t>
      </w:r>
      <w:proofErr w:type="spellEnd"/>
      <w:r w:rsidR="00436AAE">
        <w:rPr>
          <w:b w:val="0"/>
          <w:bCs w:val="0"/>
        </w:rPr>
        <w:t xml:space="preserve"> (</w:t>
      </w:r>
      <w:hyperlink r:id="rId8" w:history="1">
        <w:r w:rsidR="00436AAE" w:rsidRPr="0081094F">
          <w:rPr>
            <w:rStyle w:val="Hyperlink"/>
            <w:b w:val="0"/>
            <w:bCs w:val="0"/>
          </w:rPr>
          <w:t>https://github.com/olsonanl/FastOrtho</w:t>
        </w:r>
      </w:hyperlink>
      <w:r w:rsidR="00436AAE">
        <w:rPr>
          <w:b w:val="0"/>
          <w:bCs w:val="0"/>
        </w:rPr>
        <w:t>)</w:t>
      </w:r>
      <w:r>
        <w:rPr>
          <w:b w:val="0"/>
          <w:bCs w:val="0"/>
        </w:rPr>
        <w:t xml:space="preserve">, which is a reimplementation of </w:t>
      </w:r>
      <w:proofErr w:type="spellStart"/>
      <w:r>
        <w:rPr>
          <w:b w:val="0"/>
          <w:bCs w:val="0"/>
        </w:rPr>
        <w:t>orthomcl</w:t>
      </w:r>
      <w:proofErr w:type="spellEnd"/>
      <w:r w:rsidR="00AD24DF">
        <w:rPr>
          <w:b w:val="0"/>
          <w:bCs w:val="0"/>
        </w:rPr>
        <w:t xml:space="preserve"> </w:t>
      </w:r>
      <w:r w:rsidR="00AD24DF">
        <w:rPr>
          <w:b w:val="0"/>
          <w:bCs w:val="0"/>
        </w:rPr>
        <w:fldChar w:fldCharType="begin"/>
      </w:r>
      <w:r w:rsidR="00080A93">
        <w:rPr>
          <w:b w:val="0"/>
          <w:bCs w:val="0"/>
        </w:rPr>
        <w:instrText xml:space="preserve"> ADDIN EN.CITE &lt;EndNote&gt;&lt;Cite&gt;&lt;Author&gt;Li&lt;/Author&gt;&lt;Year&gt;2003&lt;/Year&gt;&lt;RecNum&gt;39&lt;/RecNum&gt;&lt;DisplayText&gt;(Li, et al. 2003)&lt;/DisplayText&gt;&lt;record&gt;&lt;rec-number&gt;39&lt;/rec-number&gt;&lt;foreign-keys&gt;&lt;key app="EN" db-id="55awttt9yf0aace20sqpvrzmrtvr0vapts5w" timestamp="1694722791"&gt;39&lt;/key&gt;&lt;/foreign-keys&gt;&lt;ref-type name="Journal Article"&gt;17&lt;/ref-type&gt;&lt;contributors&gt;&lt;authors&gt;&lt;author&gt;Li, L.&lt;/author&gt;&lt;author&gt;Stoeckert, C. J., Jr.&lt;/author&gt;&lt;author&gt;Roos, D. S.&lt;/author&gt;&lt;/authors&gt;&lt;/contributors&gt;&lt;auth-address&gt;Department of Biology and Genetics, Center for Bioinformatics, and Genomics Institute, University of Pennsylvania, Philadelphia, Pennsylvania 19104, USA.&lt;/auth-address&gt;&lt;titles&gt;&lt;title&gt;OrthoMCL: identification of ortholog groups for eukaryotic genomes&lt;/title&gt;&lt;secondary-title&gt;Genome Res&lt;/secondary-title&gt;&lt;/titles&gt;&lt;periodical&gt;&lt;full-title&gt;Genome Res&lt;/full-title&gt;&lt;/periodical&gt;&lt;pages&gt;2178-89&lt;/pages&gt;&lt;volume&gt;13&lt;/volume&gt;&lt;number&gt;9&lt;/number&gt;&lt;edition&gt;2003/09/04&lt;/edition&gt;&lt;keywords&gt;&lt;keyword&gt;Animals&lt;/keyword&gt;&lt;keyword&gt;Arabidopsis/genetics&lt;/keyword&gt;&lt;keyword&gt;Caenorhabditis elegans/genetics&lt;/keyword&gt;&lt;keyword&gt;Computational Biology/methods&lt;/keyword&gt;&lt;keyword&gt;Drosophila melanogaster/genetics&lt;/keyword&gt;&lt;keyword&gt;Eukaryotic Cells/*chemistry/*metabolism&lt;/keyword&gt;&lt;keyword&gt;*Genome&lt;/keyword&gt;&lt;keyword&gt;Genome, Fungal&lt;/keyword&gt;&lt;keyword&gt;Genome, Plant&lt;/keyword&gt;&lt;keyword&gt;Genome, Protozoan&lt;/keyword&gt;&lt;keyword&gt;Humans&lt;/keyword&gt;&lt;keyword&gt;Internet&lt;/keyword&gt;&lt;keyword&gt;Plasmodium falciparum/*genetics&lt;/keyword&gt;&lt;keyword&gt;Saccharomyces cerevisiae/*genetics&lt;/keyword&gt;&lt;keyword&gt;*Sequence Homology, Nucleic Acid&lt;/keyword&gt;&lt;keyword&gt;*Software&lt;/keyword&gt;&lt;/keywords&gt;&lt;dates&gt;&lt;year&gt;2003&lt;/year&gt;&lt;pub-dates&gt;&lt;date&gt;Sep&lt;/date&gt;&lt;/pub-dates&gt;&lt;/dates&gt;&lt;isbn&gt;1088-9051 (Print)&amp;#xD;1088-9051 (Linking)&lt;/isbn&gt;&lt;accession-num&gt;12952885&lt;/accession-num&gt;&lt;urls&gt;&lt;related-urls&gt;&lt;url&gt;https://www.ncbi.nlm.nih.gov/pubmed/12952885&lt;/url&gt;&lt;/related-urls&gt;&lt;/urls&gt;&lt;custom2&gt;PMC403725&lt;/custom2&gt;&lt;electronic-resource-num&gt;10.1101/gr.1224503&lt;/electronic-resource-num&gt;&lt;/record&gt;&lt;/Cite&gt;&lt;/EndNote&gt;</w:instrText>
      </w:r>
      <w:r w:rsidR="00AD24DF">
        <w:rPr>
          <w:b w:val="0"/>
          <w:bCs w:val="0"/>
        </w:rPr>
        <w:fldChar w:fldCharType="separate"/>
      </w:r>
      <w:r w:rsidR="00080A93">
        <w:rPr>
          <w:b w:val="0"/>
          <w:bCs w:val="0"/>
          <w:noProof/>
        </w:rPr>
        <w:t>(Li, et al. 2003)</w:t>
      </w:r>
      <w:r w:rsidR="00AD24DF">
        <w:rPr>
          <w:b w:val="0"/>
          <w:bCs w:val="0"/>
        </w:rPr>
        <w:fldChar w:fldCharType="end"/>
      </w:r>
      <w:r>
        <w:rPr>
          <w:b w:val="0"/>
          <w:bCs w:val="0"/>
        </w:rPr>
        <w:t>, to cluster genes into gene families</w:t>
      </w:r>
      <w:r w:rsidR="0004634E">
        <w:rPr>
          <w:b w:val="0"/>
          <w:bCs w:val="0"/>
        </w:rPr>
        <w:t>.</w:t>
      </w:r>
      <w:r>
        <w:rPr>
          <w:b w:val="0"/>
          <w:bCs w:val="0"/>
        </w:rPr>
        <w:t xml:space="preserve"> </w:t>
      </w:r>
      <w:r w:rsidR="0004634E">
        <w:rPr>
          <w:b w:val="0"/>
          <w:bCs w:val="0"/>
        </w:rPr>
        <w:t>U</w:t>
      </w:r>
      <w:r>
        <w:rPr>
          <w:b w:val="0"/>
          <w:bCs w:val="0"/>
        </w:rPr>
        <w:t xml:space="preserve">sing an </w:t>
      </w:r>
      <w:r w:rsidR="00D51619">
        <w:rPr>
          <w:b w:val="0"/>
          <w:bCs w:val="0"/>
        </w:rPr>
        <w:t>i</w:t>
      </w:r>
      <w:r>
        <w:rPr>
          <w:b w:val="0"/>
          <w:bCs w:val="0"/>
        </w:rPr>
        <w:t>nflation value of 3</w:t>
      </w:r>
      <w:r w:rsidR="0004634E">
        <w:rPr>
          <w:b w:val="0"/>
          <w:bCs w:val="0"/>
        </w:rPr>
        <w:t>, we inferred 49,561 gene families</w:t>
      </w:r>
      <w:r w:rsidR="00086AB3">
        <w:rPr>
          <w:b w:val="0"/>
          <w:bCs w:val="0"/>
        </w:rPr>
        <w:t xml:space="preserve">. </w:t>
      </w:r>
      <w:r>
        <w:rPr>
          <w:b w:val="0"/>
          <w:bCs w:val="0"/>
        </w:rPr>
        <w:t>We then extracted the sequences in each gene family, correcting for inconsistencies resulting from the data originating from various sources and aligned each gene family with Guidance2</w:t>
      </w:r>
      <w:r w:rsidR="00AD24DF">
        <w:rPr>
          <w:b w:val="0"/>
          <w:bCs w:val="0"/>
        </w:rPr>
        <w:t xml:space="preserve"> </w:t>
      </w:r>
      <w:r w:rsidR="00AD24DF">
        <w:rPr>
          <w:b w:val="0"/>
          <w:bCs w:val="0"/>
        </w:rPr>
        <w:fldChar w:fldCharType="begin"/>
      </w:r>
      <w:r w:rsidR="00080A93">
        <w:rPr>
          <w:b w:val="0"/>
          <w:bCs w:val="0"/>
        </w:rPr>
        <w:instrText xml:space="preserve"> ADDIN EN.CITE &lt;EndNote&gt;&lt;Cite&gt;&lt;Author&gt;Sela&lt;/Author&gt;&lt;Year&gt;2015&lt;/Year&gt;&lt;RecNum&gt;40&lt;/RecNum&gt;&lt;DisplayText&gt;(Sela, et al. 2015)&lt;/DisplayText&gt;&lt;record&gt;&lt;rec-number&gt;40&lt;/rec-number&gt;&lt;foreign-keys&gt;&lt;key app="EN" db-id="55awttt9yf0aace20sqpvrzmrtvr0vapts5w" timestamp="1694722898"&gt;40&lt;/key&gt;&lt;/foreign-keys&gt;&lt;ref-type name="Journal Article"&gt;17&lt;/ref-type&gt;&lt;contributors&gt;&lt;authors&gt;&lt;author&gt;Sela, I.&lt;/author&gt;&lt;author&gt;Ashkenazy, H.&lt;/author&gt;&lt;author&gt;Katoh, K.&lt;/author&gt;&lt;author&gt;Pupko, T.&lt;/author&gt;&lt;/authors&gt;&lt;/contributors&gt;&lt;auth-address&gt;Department of Cell Research and Immunology, George S. Wise Faculty of Life Sciences, Tel-Aviv University, Tel-Aviv 6997801, Israel.&amp;#xD;Immunology Frontier Research Center, Osaka University, Suita, Osaka 565-0871, Japan Computational Biology Research Center, The National Institute of Advanced Industrial Science and Technology (AIST), Tokyo 135-0064, Japan.&amp;#xD;Department of Cell Research and Immunology, George S. Wise Faculty of Life Sciences, Tel-Aviv University, Tel-Aviv 6997801, Israel talp@post.tau.ac.il.&lt;/auth-address&gt;&lt;titles&gt;&lt;title&gt;GUIDANCE2: accurate detection of unreliable alignment regions accounting for the uncertainty of multiple parameters&lt;/title&gt;&lt;secondary-title&gt;Nucleic Acids Res&lt;/secondary-title&gt;&lt;/titles&gt;&lt;periodical&gt;&lt;full-title&gt;Nucleic Acids Res&lt;/full-title&gt;&lt;/periodical&gt;&lt;pages&gt;W7-14&lt;/pages&gt;&lt;volume&gt;43&lt;/volume&gt;&lt;number&gt;W1&lt;/number&gt;&lt;edition&gt;2015/04/18&lt;/edition&gt;&lt;keywords&gt;&lt;keyword&gt;Algorithms&lt;/keyword&gt;&lt;keyword&gt;Internet&lt;/keyword&gt;&lt;keyword&gt;Sequence Alignment/*methods&lt;/keyword&gt;&lt;keyword&gt;*Software&lt;/keyword&gt;&lt;keyword&gt;Uncertainty&lt;/keyword&gt;&lt;/keywords&gt;&lt;dates&gt;&lt;year&gt;2015&lt;/year&gt;&lt;pub-dates&gt;&lt;date&gt;Jul 1&lt;/date&gt;&lt;/pub-dates&gt;&lt;/dates&gt;&lt;isbn&gt;1362-4962 (Electronic)&amp;#xD;0305-1048 (Print)&amp;#xD;0305-1048 (Linking)&lt;/isbn&gt;&lt;accession-num&gt;25883146&lt;/accession-num&gt;&lt;urls&gt;&lt;related-urls&gt;&lt;url&gt;https://www.ncbi.nlm.nih.gov/pubmed/25883146&lt;/url&gt;&lt;/related-urls&gt;&lt;/urls&gt;&lt;custom2&gt;PMC4489236&lt;/custom2&gt;&lt;electronic-resource-num&gt;10.1093/nar/gkv318&lt;/electronic-resource-num&gt;&lt;/record&gt;&lt;/Cite&gt;&lt;/EndNote&gt;</w:instrText>
      </w:r>
      <w:r w:rsidR="00AD24DF">
        <w:rPr>
          <w:b w:val="0"/>
          <w:bCs w:val="0"/>
        </w:rPr>
        <w:fldChar w:fldCharType="separate"/>
      </w:r>
      <w:r w:rsidR="00080A93">
        <w:rPr>
          <w:b w:val="0"/>
          <w:bCs w:val="0"/>
          <w:noProof/>
        </w:rPr>
        <w:t>(Sela, et al. 2015)</w:t>
      </w:r>
      <w:r w:rsidR="00AD24DF">
        <w:rPr>
          <w:b w:val="0"/>
          <w:bCs w:val="0"/>
        </w:rPr>
        <w:fldChar w:fldCharType="end"/>
      </w:r>
      <w:r w:rsidR="00E44A89">
        <w:rPr>
          <w:b w:val="0"/>
          <w:bCs w:val="0"/>
        </w:rPr>
        <w:t xml:space="preserve"> using MAFFT</w:t>
      </w:r>
      <w:r w:rsidR="00AD24DF">
        <w:rPr>
          <w:b w:val="0"/>
          <w:bCs w:val="0"/>
        </w:rPr>
        <w:t xml:space="preserve"> </w:t>
      </w:r>
      <w:r w:rsidR="00AD24DF">
        <w:rPr>
          <w:b w:val="0"/>
          <w:bCs w:val="0"/>
        </w:rPr>
        <w:fldChar w:fldCharType="begin"/>
      </w:r>
      <w:r w:rsidR="00AD24DF">
        <w:rPr>
          <w:b w:val="0"/>
          <w:bCs w:val="0"/>
        </w:rPr>
        <w:instrText xml:space="preserve"> ADDIN EN.CITE &lt;EndNote&gt;&lt;Cite&gt;&lt;Author&gt;Katoh&lt;/Author&gt;&lt;Year&gt;2013&lt;/Year&gt;&lt;RecNum&gt;41&lt;/RecNum&gt;&lt;DisplayText&gt;(Katoh and Standley 2013)&lt;/DisplayText&gt;&lt;record&gt;&lt;rec-number&gt;41&lt;/rec-number&gt;&lt;foreign-keys&gt;&lt;key app="EN" db-id="55awttt9yf0aace20sqpvrzmrtvr0vapts5w" timestamp="1694722962"&gt;41&lt;/key&gt;&lt;/foreign-keys&gt;&lt;ref-type name="Journal Article"&gt;17&lt;/ref-type&gt;&lt;contributors&gt;&lt;authors&gt;&lt;author&gt;Katoh, K.&lt;/author&gt;&lt;author&gt;Standley, D. M.&lt;/author&gt;&lt;/authors&gt;&lt;/contributors&gt;&lt;auth-address&gt;Immunology Frontier Research Center, Osaka University, Suita, Osaka, Japan. kazutaka.katoh@aist.go.jp&lt;/auth-address&gt;&lt;titles&gt;&lt;title&gt;MAFFT multiple sequence alignment software version 7: improvements in performance and usability&lt;/title&gt;&lt;secondary-title&gt;Mol Biol Evol&lt;/secondary-title&gt;&lt;/titles&gt;&lt;periodical&gt;&lt;full-title&gt;Mol Biol Evol&lt;/full-title&gt;&lt;/periodical&gt;&lt;pages&gt;772-80&lt;/pages&gt;&lt;volume&gt;30&lt;/volume&gt;&lt;number&gt;4&lt;/number&gt;&lt;edition&gt;2013/01/19&lt;/edition&gt;&lt;keywords&gt;&lt;keyword&gt;Algorithms&lt;/keyword&gt;&lt;keyword&gt;Amino Acid Sequence&lt;/keyword&gt;&lt;keyword&gt;Base Sequence&lt;/keyword&gt;&lt;keyword&gt;DNA, Fungal/genetics&lt;/keyword&gt;&lt;keyword&gt;DNA, Ribosomal/genetics&lt;/keyword&gt;&lt;keyword&gt;DNA, Ribosomal Spacer/genetics&lt;/keyword&gt;&lt;keyword&gt;Fungi/genetics&lt;/keyword&gt;&lt;keyword&gt;Humans&lt;/keyword&gt;&lt;keyword&gt;Models, Genetic&lt;/keyword&gt;&lt;keyword&gt;Molecular Sequence Data&lt;/keyword&gt;&lt;keyword&gt;Phylogeny&lt;/keyword&gt;&lt;keyword&gt;Protein Structure, Tertiary&lt;/keyword&gt;&lt;keyword&gt;Quality Improvement&lt;/keyword&gt;&lt;keyword&gt;RNA, Bacterial/genetics&lt;/keyword&gt;&lt;keyword&gt;Ribonucleases/chemistry/genetics&lt;/keyword&gt;&lt;keyword&gt;Ribosome Subunits, Small, Bacterial/genetics&lt;/keyword&gt;&lt;keyword&gt;Sequence Alignment/*methods&lt;/keyword&gt;&lt;keyword&gt;*Software&lt;/keyword&gt;&lt;/keywords&gt;&lt;dates&gt;&lt;year&gt;2013&lt;/year&gt;&lt;pub-dates&gt;&lt;date&gt;Apr&lt;/date&gt;&lt;/pub-dates&gt;&lt;/dates&gt;&lt;isbn&gt;1537-1719 (Electronic)&amp;#xD;0737-4038 (Print)&amp;#xD;0737-4038 (Linking)&lt;/isbn&gt;&lt;accession-num&gt;23329690&lt;/accession-num&gt;&lt;urls&gt;&lt;related-urls&gt;&lt;url&gt;https://www.ncbi.nlm.nih.gov/pubmed/23329690&lt;/url&gt;&lt;/related-urls&gt;&lt;/urls&gt;&lt;custom2&gt;PMC3603318&lt;/custom2&gt;&lt;electronic-resource-num&gt;10.1093/molbev/mst010&lt;/electronic-resource-num&gt;&lt;/record&gt;&lt;/Cite&gt;&lt;/EndNote&gt;</w:instrText>
      </w:r>
      <w:r w:rsidR="00AD24DF">
        <w:rPr>
          <w:b w:val="0"/>
          <w:bCs w:val="0"/>
        </w:rPr>
        <w:fldChar w:fldCharType="separate"/>
      </w:r>
      <w:r w:rsidR="00AD24DF">
        <w:rPr>
          <w:b w:val="0"/>
          <w:bCs w:val="0"/>
          <w:noProof/>
        </w:rPr>
        <w:t>(Katoh and Standley 2013)</w:t>
      </w:r>
      <w:r w:rsidR="00AD24DF">
        <w:rPr>
          <w:b w:val="0"/>
          <w:bCs w:val="0"/>
        </w:rPr>
        <w:fldChar w:fldCharType="end"/>
      </w:r>
      <w:r w:rsidR="00E44A89">
        <w:rPr>
          <w:b w:val="0"/>
          <w:bCs w:val="0"/>
        </w:rPr>
        <w:t xml:space="preserve"> as the underlying aligner</w:t>
      </w:r>
      <w:r>
        <w:rPr>
          <w:b w:val="0"/>
          <w:bCs w:val="0"/>
        </w:rPr>
        <w:t>,</w:t>
      </w:r>
      <w:r w:rsidR="00E44A89">
        <w:rPr>
          <w:b w:val="0"/>
          <w:bCs w:val="0"/>
        </w:rPr>
        <w:t xml:space="preserve"> and</w:t>
      </w:r>
      <w:r>
        <w:rPr>
          <w:b w:val="0"/>
          <w:bCs w:val="0"/>
        </w:rPr>
        <w:t xml:space="preserve"> removing any</w:t>
      </w:r>
      <w:r w:rsidR="00E44A89">
        <w:rPr>
          <w:b w:val="0"/>
          <w:bCs w:val="0"/>
        </w:rPr>
        <w:t xml:space="preserve"> alignment</w:t>
      </w:r>
      <w:r>
        <w:rPr>
          <w:b w:val="0"/>
          <w:bCs w:val="0"/>
        </w:rPr>
        <w:t xml:space="preserve"> columns with a score below 0.93. We</w:t>
      </w:r>
      <w:r w:rsidR="00E44A89">
        <w:rPr>
          <w:b w:val="0"/>
          <w:bCs w:val="0"/>
        </w:rPr>
        <w:t xml:space="preserve"> </w:t>
      </w:r>
      <w:r w:rsidR="00D51619">
        <w:rPr>
          <w:b w:val="0"/>
          <w:bCs w:val="0"/>
        </w:rPr>
        <w:t xml:space="preserve">also </w:t>
      </w:r>
      <w:r>
        <w:rPr>
          <w:b w:val="0"/>
          <w:bCs w:val="0"/>
        </w:rPr>
        <w:t>performed our own alignment filtering by removing columns in sliding windows of 3 codons that have 2 codons with 2 or more gaps in 50% of the sequences in that alignment. We also removed any sequences that were made up of greater than 20% gap characters and removed any alignments with sequences from fewer than 4 species or that were shorter than 33 codons after all filtering.</w:t>
      </w:r>
      <w:r w:rsidR="0004634E">
        <w:rPr>
          <w:b w:val="0"/>
          <w:bCs w:val="0"/>
        </w:rPr>
        <w:t xml:space="preserve"> See </w:t>
      </w:r>
      <w:r w:rsidR="0004634E" w:rsidRPr="00FC6E7E">
        <w:rPr>
          <w:b w:val="0"/>
          <w:bCs w:val="0"/>
        </w:rPr>
        <w:t>Supplementary Table S</w:t>
      </w:r>
      <w:r w:rsidR="000E0E97">
        <w:rPr>
          <w:b w:val="0"/>
          <w:bCs w:val="0"/>
        </w:rPr>
        <w:t>2</w:t>
      </w:r>
      <w:r w:rsidR="0004634E">
        <w:rPr>
          <w:b w:val="0"/>
          <w:bCs w:val="0"/>
        </w:rPr>
        <w:t xml:space="preserve"> for alignment filtering </w:t>
      </w:r>
      <w:r w:rsidR="00FC6E7E">
        <w:rPr>
          <w:b w:val="0"/>
          <w:bCs w:val="0"/>
        </w:rPr>
        <w:t>details</w:t>
      </w:r>
      <w:r w:rsidR="0004634E">
        <w:rPr>
          <w:b w:val="0"/>
          <w:bCs w:val="0"/>
        </w:rPr>
        <w:t>.</w:t>
      </w:r>
      <w:r>
        <w:rPr>
          <w:b w:val="0"/>
          <w:bCs w:val="0"/>
        </w:rPr>
        <w:t xml:space="preserve"> </w:t>
      </w:r>
    </w:p>
    <w:p w14:paraId="46DFD965" w14:textId="346FD132" w:rsidR="0004634E" w:rsidRDefault="00862E2C" w:rsidP="005E3A79">
      <w:pPr>
        <w:jc w:val="both"/>
        <w:rPr>
          <w:b w:val="0"/>
          <w:bCs w:val="0"/>
        </w:rPr>
      </w:pPr>
      <w:r>
        <w:rPr>
          <w:b w:val="0"/>
          <w:bCs w:val="0"/>
        </w:rPr>
        <w:t>We translated the remaining 1</w:t>
      </w:r>
      <w:r w:rsidR="00B05D20">
        <w:rPr>
          <w:b w:val="0"/>
          <w:bCs w:val="0"/>
        </w:rPr>
        <w:t>1</w:t>
      </w:r>
      <w:r>
        <w:rPr>
          <w:b w:val="0"/>
          <w:bCs w:val="0"/>
        </w:rPr>
        <w:t>,0</w:t>
      </w:r>
      <w:r w:rsidR="00B05D20">
        <w:rPr>
          <w:b w:val="0"/>
          <w:bCs w:val="0"/>
        </w:rPr>
        <w:t>1</w:t>
      </w:r>
      <w:r>
        <w:rPr>
          <w:b w:val="0"/>
          <w:bCs w:val="0"/>
        </w:rPr>
        <w:t>6 alignments from nucleotides to amino acids</w:t>
      </w:r>
      <w:r w:rsidR="00E44A89">
        <w:rPr>
          <w:b w:val="0"/>
          <w:bCs w:val="0"/>
        </w:rPr>
        <w:t xml:space="preserve"> and inferred</w:t>
      </w:r>
      <w:r w:rsidR="0004634E">
        <w:rPr>
          <w:b w:val="0"/>
          <w:bCs w:val="0"/>
        </w:rPr>
        <w:t xml:space="preserve"> gene trees with IQ-T</w:t>
      </w:r>
      <w:r w:rsidR="00AD24DF">
        <w:rPr>
          <w:b w:val="0"/>
          <w:bCs w:val="0"/>
        </w:rPr>
        <w:t xml:space="preserve">REE </w:t>
      </w:r>
      <w:r w:rsidR="00AD24DF">
        <w:rPr>
          <w:b w:val="0"/>
          <w:bCs w:val="0"/>
        </w:rPr>
        <w:fldChar w:fldCharType="begin">
          <w:fldData xml:space="preserve">PEVuZE5vdGU+PENpdGU+PEF1dGhvcj5OZ3V5ZW48L0F1dGhvcj48WWVhcj4yMDE1PC9ZZWFyPjxS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</w:fldData>
        </w:fldChar>
      </w:r>
      <w:r w:rsidR="00080A93">
        <w:rPr>
          <w:b w:val="0"/>
          <w:bCs w:val="0"/>
        </w:rPr>
        <w:instrText xml:space="preserve"> ADDIN EN.CITE </w:instrText>
      </w:r>
      <w:r w:rsidR="00080A93">
        <w:rPr>
          <w:b w:val="0"/>
          <w:bCs w:val="0"/>
        </w:rPr>
        <w:fldChar w:fldCharType="begin">
          <w:fldData xml:space="preserve">PEVuZE5vdGU+PENpdGU+PEF1dGhvcj5OZ3V5ZW48L0F1dGhvcj48WWVhcj4yMDE1PC9ZZWFyPjxS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</w:fldData>
        </w:fldChar>
      </w:r>
      <w:r w:rsidR="00080A93">
        <w:rPr>
          <w:b w:val="0"/>
          <w:bCs w:val="0"/>
        </w:rPr>
        <w:instrText xml:space="preserve"> ADDIN EN.CITE.DATA </w:instrText>
      </w:r>
      <w:r w:rsidR="00080A93">
        <w:rPr>
          <w:b w:val="0"/>
          <w:bCs w:val="0"/>
        </w:rPr>
      </w:r>
      <w:r w:rsidR="00080A93">
        <w:rPr>
          <w:b w:val="0"/>
          <w:bCs w:val="0"/>
        </w:rPr>
        <w:fldChar w:fldCharType="end"/>
      </w:r>
      <w:r w:rsidR="00AD24DF">
        <w:rPr>
          <w:b w:val="0"/>
          <w:bCs w:val="0"/>
        </w:rPr>
      </w:r>
      <w:r w:rsidR="00AD24DF">
        <w:rPr>
          <w:b w:val="0"/>
          <w:bCs w:val="0"/>
        </w:rPr>
        <w:fldChar w:fldCharType="separate"/>
      </w:r>
      <w:r w:rsidR="00080A93">
        <w:rPr>
          <w:b w:val="0"/>
          <w:bCs w:val="0"/>
          <w:noProof/>
        </w:rPr>
        <w:t>(Nguyen, et al. 2015)</w:t>
      </w:r>
      <w:r w:rsidR="00AD24DF">
        <w:rPr>
          <w:b w:val="0"/>
          <w:bCs w:val="0"/>
        </w:rPr>
        <w:fldChar w:fldCharType="end"/>
      </w:r>
      <w:r w:rsidR="00AD24DF">
        <w:rPr>
          <w:b w:val="0"/>
          <w:bCs w:val="0"/>
        </w:rPr>
        <w:t xml:space="preserve"> using ultrafast bootstrap </w:t>
      </w:r>
      <w:r w:rsidR="00AD24DF">
        <w:rPr>
          <w:b w:val="0"/>
          <w:bCs w:val="0"/>
        </w:rPr>
        <w:fldChar w:fldCharType="begin"/>
      </w:r>
      <w:r w:rsidR="00080A93">
        <w:rPr>
          <w:b w:val="0"/>
          <w:bCs w:val="0"/>
        </w:rPr>
        <w:instrText xml:space="preserve"> ADDIN EN.CITE &lt;EndNote&gt;&lt;Cite&gt;&lt;Author&gt;Hoang&lt;/Author&gt;&lt;Year&gt;2018&lt;/Year&gt;&lt;RecNum&gt;43&lt;/RecNum&gt;&lt;DisplayText&gt;(Hoang, et al. 2018)&lt;/DisplayText&gt;&lt;record&gt;&lt;rec-number&gt;43&lt;/rec-number&gt;&lt;foreign-keys&gt;&lt;key app="EN" db-id="55awttt9yf0aace20sqpvrzmrtvr0vapts5w" timestamp="1694723133"&gt;43&lt;/key&gt;&lt;/foreign-keys&gt;&lt;ref-type name="Journal Article"&gt;17&lt;/ref-type&gt;&lt;contributors&gt;&lt;authors&gt;&lt;author&gt;Hoang, D. T.&lt;/author&gt;&lt;author&gt;Chernomor, O.&lt;/author&gt;&lt;author&gt;von Haeseler, A.&lt;/author&gt;&lt;author&gt;Minh, B. Q.&lt;/author&gt;&lt;author&gt;Vinh, L. S.&lt;/author&gt;&lt;/authors&gt;&lt;/contributors&gt;&lt;auth-address&gt;Faculty of Information Technology, University of Engineering and Technology, Vietnam National University, Hanoi, Vietnam.&amp;#xD;Center for Integrative Bioinformatics Vienna, Max F. Perutz Laboratories, University of Vienna, Medical University Vienna, Vienna, Austria.&amp;#xD;Bioinformatics and Computational Biology, Faculty of Computer Science, University of Vienna, Vienna, Austria.&lt;/auth-address&gt;&lt;titles&gt;&lt;title&gt;UFBoot2: Improving the Ultrafast Bootstrap Approximation&lt;/title&gt;&lt;secondary-title&gt;Mol Biol Evol&lt;/secondary-title&gt;&lt;/titles&gt;&lt;periodical&gt;&lt;full-title&gt;Mol Biol Evol&lt;/full-title&gt;&lt;/periodical&gt;&lt;pages&gt;518-522&lt;/pages&gt;&lt;volume&gt;35&lt;/volume&gt;&lt;number&gt;2&lt;/number&gt;&lt;edition&gt;2017/10/28&lt;/edition&gt;&lt;keywords&gt;&lt;keyword&gt;*Likelihood Functions&lt;/keyword&gt;&lt;keyword&gt;Models, Genetic&lt;/keyword&gt;&lt;keyword&gt;*Phylogeny&lt;/keyword&gt;&lt;keyword&gt;*Software&lt;/keyword&gt;&lt;keyword&gt;maximum likelihood&lt;/keyword&gt;&lt;keyword&gt;model violation&lt;/keyword&gt;&lt;keyword&gt;phylogenetic inference&lt;/keyword&gt;&lt;keyword&gt;polytomies&lt;/keyword&gt;&lt;keyword&gt;ultrafast bootstrap&lt;/keyword&gt;&lt;/keywords&gt;&lt;dates&gt;&lt;year&gt;2018&lt;/year&gt;&lt;pub-dates&gt;&lt;date&gt;Feb 1&lt;/date&gt;&lt;/pub-dates&gt;&lt;/dates&gt;&lt;isbn&gt;1537-1719 (Electronic)&amp;#xD;0737-4038 (Print)&amp;#xD;0737-4038 (Linking)&lt;/isbn&gt;&lt;accession-num&gt;29077904&lt;/accession-num&gt;&lt;urls&gt;&lt;related-urls&gt;&lt;url&gt;https://www.ncbi.nlm.nih.gov/pubmed/29077904&lt;/url&gt;&lt;/related-urls&gt;&lt;/urls&gt;&lt;custom2&gt;PMC5850222&lt;/custom2&gt;&lt;electronic-resource-num&gt;10.1093/molbev/msx281&lt;/electronic-resource-num&gt;&lt;/record&gt;&lt;/Cite&gt;&lt;/EndNote&gt;</w:instrText>
      </w:r>
      <w:r w:rsidR="00AD24DF">
        <w:rPr>
          <w:b w:val="0"/>
          <w:bCs w:val="0"/>
        </w:rPr>
        <w:fldChar w:fldCharType="separate"/>
      </w:r>
      <w:r w:rsidR="00080A93">
        <w:rPr>
          <w:b w:val="0"/>
          <w:bCs w:val="0"/>
          <w:noProof/>
        </w:rPr>
        <w:t>(Hoang, et al. 2018)</w:t>
      </w:r>
      <w:r w:rsidR="00AD24DF">
        <w:rPr>
          <w:b w:val="0"/>
          <w:bCs w:val="0"/>
        </w:rPr>
        <w:fldChar w:fldCharType="end"/>
      </w:r>
      <w:r w:rsidR="00682CCB">
        <w:rPr>
          <w:b w:val="0"/>
          <w:bCs w:val="0"/>
        </w:rPr>
        <w:t>;</w:t>
      </w:r>
      <w:r w:rsidR="008E0DF7">
        <w:rPr>
          <w:b w:val="0"/>
          <w:bCs w:val="0"/>
        </w:rPr>
        <w:t xml:space="preserve"> </w:t>
      </w:r>
      <w:r w:rsidR="00682CCB">
        <w:rPr>
          <w:b w:val="0"/>
          <w:bCs w:val="0"/>
        </w:rPr>
        <w:t xml:space="preserve">the gene trees were used to infer </w:t>
      </w:r>
      <w:r w:rsidR="00E44A89">
        <w:rPr>
          <w:b w:val="0"/>
          <w:bCs w:val="0"/>
        </w:rPr>
        <w:t>a species tree with ASTRAL-Multi</w:t>
      </w:r>
      <w:r w:rsidR="00AD24DF">
        <w:rPr>
          <w:b w:val="0"/>
          <w:bCs w:val="0"/>
        </w:rPr>
        <w:t xml:space="preserve"> </w:t>
      </w:r>
      <w:r w:rsidR="00AD24DF">
        <w:rPr>
          <w:b w:val="0"/>
          <w:bCs w:val="0"/>
        </w:rPr>
        <w:fldChar w:fldCharType="begin">
          <w:fldData xml:space="preserve">PEVuZE5vdGU+PENpdGU+PEF1dGhvcj5SYWJpZWU8L0F1dGhvcj48WWVhcj4yMDE5PC9ZZWFyPjxS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</w:fldData>
        </w:fldChar>
      </w:r>
      <w:r w:rsidR="00080A93">
        <w:rPr>
          <w:b w:val="0"/>
          <w:bCs w:val="0"/>
        </w:rPr>
        <w:instrText xml:space="preserve"> ADDIN EN.CITE </w:instrText>
      </w:r>
      <w:r w:rsidR="00080A93">
        <w:rPr>
          <w:b w:val="0"/>
          <w:bCs w:val="0"/>
        </w:rPr>
        <w:fldChar w:fldCharType="begin">
          <w:fldData xml:space="preserve">PEVuZE5vdGU+PENpdGU+PEF1dGhvcj5SYWJpZWU8L0F1dGhvcj48WWVhcj4yMDE5PC9ZZWFyPjxS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</w:fldData>
        </w:fldChar>
      </w:r>
      <w:r w:rsidR="00080A93">
        <w:rPr>
          <w:b w:val="0"/>
          <w:bCs w:val="0"/>
        </w:rPr>
        <w:instrText xml:space="preserve"> ADDIN EN.CITE.DATA </w:instrText>
      </w:r>
      <w:r w:rsidR="00080A93">
        <w:rPr>
          <w:b w:val="0"/>
          <w:bCs w:val="0"/>
        </w:rPr>
      </w:r>
      <w:r w:rsidR="00080A93">
        <w:rPr>
          <w:b w:val="0"/>
          <w:bCs w:val="0"/>
        </w:rPr>
        <w:fldChar w:fldCharType="end"/>
      </w:r>
      <w:r w:rsidR="00AD24DF">
        <w:rPr>
          <w:b w:val="0"/>
          <w:bCs w:val="0"/>
        </w:rPr>
      </w:r>
      <w:r w:rsidR="00AD24DF">
        <w:rPr>
          <w:b w:val="0"/>
          <w:bCs w:val="0"/>
        </w:rPr>
        <w:fldChar w:fldCharType="separate"/>
      </w:r>
      <w:r w:rsidR="00080A93">
        <w:rPr>
          <w:b w:val="0"/>
          <w:bCs w:val="0"/>
          <w:noProof/>
        </w:rPr>
        <w:t>(Rabiee, et al. 2019)</w:t>
      </w:r>
      <w:r w:rsidR="00AD24DF">
        <w:rPr>
          <w:b w:val="0"/>
          <w:bCs w:val="0"/>
        </w:rPr>
        <w:fldChar w:fldCharType="end"/>
      </w:r>
      <w:r w:rsidR="00E44A89">
        <w:rPr>
          <w:b w:val="0"/>
          <w:bCs w:val="0"/>
        </w:rPr>
        <w:t>.</w:t>
      </w:r>
      <w:r w:rsidR="00B5266F">
        <w:rPr>
          <w:b w:val="0"/>
          <w:bCs w:val="0"/>
        </w:rPr>
        <w:t xml:space="preserve"> We rooted our gene and species trees using the outgroup insects with </w:t>
      </w:r>
      <w:proofErr w:type="spellStart"/>
      <w:r w:rsidR="00B5266F">
        <w:rPr>
          <w:b w:val="0"/>
          <w:bCs w:val="0"/>
        </w:rPr>
        <w:t>Newick</w:t>
      </w:r>
      <w:proofErr w:type="spellEnd"/>
      <w:r w:rsidR="00B5266F">
        <w:rPr>
          <w:b w:val="0"/>
          <w:bCs w:val="0"/>
        </w:rPr>
        <w:t xml:space="preserve"> Utilities</w:t>
      </w:r>
      <w:r w:rsidR="004C398C">
        <w:rPr>
          <w:b w:val="0"/>
          <w:bCs w:val="0"/>
        </w:rPr>
        <w:t xml:space="preserve"> </w:t>
      </w:r>
      <w:r w:rsidR="004C398C">
        <w:rPr>
          <w:b w:val="0"/>
          <w:bCs w:val="0"/>
        </w:rPr>
        <w:fldChar w:fldCharType="begin"/>
      </w:r>
      <w:r w:rsidR="004C398C">
        <w:rPr>
          <w:b w:val="0"/>
          <w:bCs w:val="0"/>
        </w:rPr>
        <w:instrText xml:space="preserve"> ADDIN EN.CITE &lt;EndNote&gt;&lt;Cite&gt;&lt;Author&gt;Junier&lt;/Author&gt;&lt;Year&gt;2010&lt;/Year&gt;&lt;RecNum&gt;45&lt;/RecNum&gt;&lt;Prefix&gt;nw_reroot`; &lt;/Prefix&gt;&lt;DisplayText&gt;(nw_reroot; Junier and Zdobnov 2010)&lt;/DisplayText&gt;&lt;record&gt;&lt;rec-number&gt;45&lt;/rec-number&gt;&lt;foreign-keys&gt;&lt;key app="EN" db-id="55awttt9yf0aace20sqpvrzmrtvr0vapts5w" timestamp="1694723347"&gt;45&lt;/key&gt;&lt;/foreign-keys&gt;&lt;ref-type name="Journal Article"&gt;17&lt;/ref-type&gt;&lt;contributors&gt;&lt;authors&gt;&lt;author&gt;Junier, T.&lt;/author&gt;&lt;author&gt;Zdobnov, E. M.&lt;/author&gt;&lt;/authors&gt;&lt;/contributors&gt;&lt;auth-address&gt;Department of Genetic Medicine and Development, University of Geneva Medical School, 1 rue Michel-Servet, 1211 Geneva, Switzerland. thomas.junier@unige.ch&lt;/auth-address&gt;&lt;titles&gt;&lt;title&gt;The Newick utilities: high-throughput phylogenetic tree processing in the UNIX shell&lt;/title&gt;&lt;secondary-title&gt;Bioinformatics&lt;/secondary-title&gt;&lt;/titles&gt;&lt;periodical&gt;&lt;full-title&gt;Bioinformatics&lt;/full-title&gt;&lt;/periodical&gt;&lt;pages&gt;1669-70&lt;/pages&gt;&lt;volume&gt;26&lt;/volume&gt;&lt;number&gt;13&lt;/number&gt;&lt;edition&gt;2010/05/18&lt;/edition&gt;&lt;keywords&gt;&lt;keyword&gt;Computational Biology/*methods&lt;/keyword&gt;&lt;keyword&gt;Computer Graphics&lt;/keyword&gt;&lt;keyword&gt;Likelihood Functions&lt;/keyword&gt;&lt;keyword&gt;*Phylogeny&lt;/keyword&gt;&lt;keyword&gt;Programming Languages&lt;/keyword&gt;&lt;keyword&gt;Sequence Alignment&lt;/keyword&gt;&lt;keyword&gt;Software&lt;/keyword&gt;&lt;/keywords&gt;&lt;dates&gt;&lt;year&gt;2010&lt;/year&gt;&lt;pub-dates&gt;&lt;date&gt;Jul 1&lt;/date&gt;&lt;/pub-dates&gt;&lt;/dates&gt;&lt;isbn&gt;1367-4811 (Electronic)&amp;#xD;1367-4803 (Print)&amp;#xD;1367-4803 (Linking)&lt;/isbn&gt;&lt;accession-num&gt;20472542&lt;/accession-num&gt;&lt;urls&gt;&lt;related-urls&gt;&lt;url&gt;https://www.ncbi.nlm.nih.gov/pubmed/20472542&lt;/url&gt;&lt;/related-urls&gt;&lt;/urls&gt;&lt;custom2&gt;PMC2887050&lt;/custom2&gt;&lt;electronic-resource-num&gt;10.1093/bioinformatics/btq243&lt;/electronic-resource-num&gt;&lt;/record&gt;&lt;/Cite&gt;&lt;/EndNote&gt;</w:instrText>
      </w:r>
      <w:r w:rsidR="004C398C">
        <w:rPr>
          <w:b w:val="0"/>
          <w:bCs w:val="0"/>
        </w:rPr>
        <w:fldChar w:fldCharType="separate"/>
      </w:r>
      <w:r w:rsidR="004C398C">
        <w:rPr>
          <w:b w:val="0"/>
          <w:bCs w:val="0"/>
          <w:noProof/>
        </w:rPr>
        <w:t>(nw_reroot; Junier and Zdobnov 2010)</w:t>
      </w:r>
      <w:r w:rsidR="004C398C">
        <w:rPr>
          <w:b w:val="0"/>
          <w:bCs w:val="0"/>
        </w:rPr>
        <w:fldChar w:fldCharType="end"/>
      </w:r>
      <w:r w:rsidR="00B5266F">
        <w:rPr>
          <w:b w:val="0"/>
          <w:bCs w:val="0"/>
        </w:rPr>
        <w:t xml:space="preserve">. </w:t>
      </w:r>
      <w:r w:rsidR="001C0430">
        <w:rPr>
          <w:b w:val="0"/>
          <w:bCs w:val="0"/>
        </w:rPr>
        <w:t>G</w:t>
      </w:r>
      <w:r w:rsidR="00B5266F">
        <w:rPr>
          <w:b w:val="0"/>
          <w:bCs w:val="0"/>
        </w:rPr>
        <w:t>ene tree</w:t>
      </w:r>
      <w:r w:rsidR="001C0430">
        <w:rPr>
          <w:b w:val="0"/>
          <w:bCs w:val="0"/>
        </w:rPr>
        <w:t>s that</w:t>
      </w:r>
      <w:r w:rsidR="00B5266F">
        <w:rPr>
          <w:b w:val="0"/>
          <w:bCs w:val="0"/>
        </w:rPr>
        <w:t xml:space="preserve"> could not be rooted </w:t>
      </w:r>
      <w:r w:rsidR="001C0430">
        <w:rPr>
          <w:b w:val="0"/>
          <w:bCs w:val="0"/>
        </w:rPr>
        <w:t>because there was no outgroup were</w:t>
      </w:r>
      <w:r w:rsidR="00B5266F">
        <w:rPr>
          <w:b w:val="0"/>
          <w:bCs w:val="0"/>
        </w:rPr>
        <w:t xml:space="preserve"> excluded from subsequent analyses. After rooting, we retained gene trees from 6,368 gene families. </w:t>
      </w:r>
      <w:r w:rsidR="000A527F">
        <w:rPr>
          <w:b w:val="0"/>
          <w:bCs w:val="0"/>
        </w:rPr>
        <w:t>T</w:t>
      </w:r>
      <w:r w:rsidR="00B5266F">
        <w:rPr>
          <w:b w:val="0"/>
          <w:bCs w:val="0"/>
        </w:rPr>
        <w:t xml:space="preserve">o </w:t>
      </w:r>
      <w:r w:rsidR="000A527F">
        <w:rPr>
          <w:b w:val="0"/>
          <w:bCs w:val="0"/>
        </w:rPr>
        <w:t xml:space="preserve">further </w:t>
      </w:r>
      <w:r w:rsidR="00B5266F">
        <w:rPr>
          <w:b w:val="0"/>
          <w:bCs w:val="0"/>
        </w:rPr>
        <w:t xml:space="preserve">reduce possible gene tree inference error, we used bootstrap rearrangement implemented in </w:t>
      </w:r>
      <w:proofErr w:type="spellStart"/>
      <w:r w:rsidR="00B5266F">
        <w:rPr>
          <w:b w:val="0"/>
          <w:bCs w:val="0"/>
        </w:rPr>
        <w:t>Notung</w:t>
      </w:r>
      <w:proofErr w:type="spellEnd"/>
      <w:r w:rsidR="004C398C">
        <w:rPr>
          <w:b w:val="0"/>
          <w:bCs w:val="0"/>
        </w:rPr>
        <w:t xml:space="preserve"> </w:t>
      </w:r>
      <w:r w:rsidR="004C398C">
        <w:rPr>
          <w:b w:val="0"/>
          <w:bCs w:val="0"/>
        </w:rPr>
        <w:fldChar w:fldCharType="begin"/>
      </w:r>
      <w:r w:rsidR="00080A93">
        <w:rPr>
          <w:b w:val="0"/>
          <w:bCs w:val="0"/>
        </w:rPr>
        <w:instrText xml:space="preserve"> ADDIN EN.CITE &lt;EndNote&gt;&lt;Cite&gt;&lt;Author&gt;Chen&lt;/Author&gt;&lt;Year&gt;2000&lt;/Year&gt;&lt;RecNum&gt;46&lt;/RecNum&gt;&lt;DisplayText&gt;(Chen, et al. 2000)&lt;/DisplayText&gt;&lt;record&gt;&lt;rec-number&gt;46&lt;/rec-number&gt;&lt;foreign-keys&gt;&lt;key app="EN" db-id="55awttt9yf0aace20sqpvrzmrtvr0vapts5w" timestamp="1694723553"&gt;46&lt;/key&gt;&lt;/foreign-keys&gt;&lt;ref-type name="Journal Article"&gt;17&lt;/ref-type&gt;&lt;contributors&gt;&lt;authors&gt;&lt;author&gt;Chen, K.&lt;/author&gt;&lt;author&gt;Durand, D.&lt;/author&gt;&lt;author&gt;Farach-Colton, M.&lt;/author&gt;&lt;/authors&gt;&lt;/contributors&gt;&lt;auth-address&gt;Department of Electrical Engineering and Computer Science, University of California, Berkeley 94720, USA.&lt;/auth-address&gt;&lt;titles&gt;&lt;title&gt;NOTUNG: a program for dating gene duplications and optimizing gene family trees&lt;/title&gt;&lt;secondary-title&gt;J Comput Biol&lt;/secondary-title&gt;&lt;/titles&gt;&lt;periodical&gt;&lt;full-title&gt;J Comput Biol&lt;/full-title&gt;&lt;/periodical&gt;&lt;pages&gt;429-47&lt;/pages&gt;&lt;volume&gt;7&lt;/volume&gt;&lt;number&gt;3-4&lt;/number&gt;&lt;edition&gt;2000/12/07&lt;/edition&gt;&lt;keywords&gt;&lt;keyword&gt;Algorithms&lt;/keyword&gt;&lt;keyword&gt;Animals&lt;/keyword&gt;&lt;keyword&gt;Biological Evolution&lt;/keyword&gt;&lt;keyword&gt;Computational Biology&lt;/keyword&gt;&lt;keyword&gt;*Gene Duplication&lt;/keyword&gt;&lt;keyword&gt;Humans&lt;/keyword&gt;&lt;keyword&gt;Models, Genetic&lt;/keyword&gt;&lt;keyword&gt;*Multigene Family&lt;/keyword&gt;&lt;keyword&gt;Phylogeny&lt;/keyword&gt;&lt;keyword&gt;*Software&lt;/keyword&gt;&lt;keyword&gt;Time Factors&lt;/keyword&gt;&lt;/keywords&gt;&lt;dates&gt;&lt;year&gt;2000&lt;/year&gt;&lt;/dates&gt;&lt;isbn&gt;1066-5277 (Print)&amp;#xD;1066-5277 (Linking)&lt;/isbn&gt;&lt;accession-num&gt;11108472&lt;/accession-num&gt;&lt;urls&gt;&lt;related-urls&gt;&lt;url&gt;https://www.ncbi.nlm.nih.gov/pubmed/11108472&lt;/url&gt;&lt;/related-urls&gt;&lt;/urls&gt;&lt;electronic-resource-num&gt;10.1089/106652700750050871&lt;/electronic-resource-num&gt;&lt;/record&gt;&lt;/Cite&gt;&lt;/EndNote&gt;</w:instrText>
      </w:r>
      <w:r w:rsidR="004C398C">
        <w:rPr>
          <w:b w:val="0"/>
          <w:bCs w:val="0"/>
        </w:rPr>
        <w:fldChar w:fldCharType="separate"/>
      </w:r>
      <w:r w:rsidR="00080A93">
        <w:rPr>
          <w:b w:val="0"/>
          <w:bCs w:val="0"/>
          <w:noProof/>
        </w:rPr>
        <w:t>(Chen, et al. 2000)</w:t>
      </w:r>
      <w:r w:rsidR="004C398C">
        <w:rPr>
          <w:b w:val="0"/>
          <w:bCs w:val="0"/>
        </w:rPr>
        <w:fldChar w:fldCharType="end"/>
      </w:r>
      <w:r w:rsidR="00B5266F">
        <w:rPr>
          <w:b w:val="0"/>
          <w:bCs w:val="0"/>
        </w:rPr>
        <w:t xml:space="preserve"> with a bootstrap threshold of 90. This method forces inferred duplications on branches in our gene trees with a bootstrap score less than this threshold to be resolved</w:t>
      </w:r>
      <w:r w:rsidR="006640D9">
        <w:rPr>
          <w:b w:val="0"/>
          <w:bCs w:val="0"/>
        </w:rPr>
        <w:t xml:space="preserve"> in such a way that minimizes the number of duplications and losses counted in the tree</w:t>
      </w:r>
      <w:r w:rsidR="00B5266F">
        <w:rPr>
          <w:b w:val="0"/>
          <w:bCs w:val="0"/>
        </w:rPr>
        <w:t>.</w:t>
      </w:r>
    </w:p>
    <w:p w14:paraId="57D8724D" w14:textId="28386121" w:rsidR="004113AE" w:rsidRPr="004113AE" w:rsidRDefault="0004634E" w:rsidP="005E3A79">
      <w:pPr>
        <w:jc w:val="both"/>
        <w:rPr>
          <w:b w:val="0"/>
          <w:bCs w:val="0"/>
        </w:rPr>
      </w:pPr>
      <w:r>
        <w:rPr>
          <w:b w:val="0"/>
          <w:bCs w:val="0"/>
        </w:rPr>
        <w:t>We used these</w:t>
      </w:r>
      <w:r w:rsidR="000A527F">
        <w:rPr>
          <w:b w:val="0"/>
          <w:bCs w:val="0"/>
        </w:rPr>
        <w:t xml:space="preserve"> 6,368 rooted, bootstrap-resolved</w:t>
      </w:r>
      <w:r>
        <w:rPr>
          <w:b w:val="0"/>
          <w:bCs w:val="0"/>
        </w:rPr>
        <w:t xml:space="preserve"> gene trees and a species tree as input to GRAMPA</w:t>
      </w:r>
      <w:r w:rsidR="004C398C">
        <w:rPr>
          <w:b w:val="0"/>
          <w:bCs w:val="0"/>
        </w:rPr>
        <w:t xml:space="preserve"> </w:t>
      </w:r>
      <w:r w:rsidR="004C398C">
        <w:rPr>
          <w:b w:val="0"/>
          <w:bCs w:val="0"/>
        </w:rPr>
        <w:fldChar w:fldCharType="begin"/>
      </w:r>
      <w:r w:rsidR="00080A93">
        <w:rPr>
          <w:b w:val="0"/>
          <w:bCs w:val="0"/>
        </w:rPr>
        <w:instrText xml:space="preserve"> ADDIN EN.CITE &lt;EndNote&gt;&lt;Cite&gt;&lt;Author&gt;Thomas&lt;/Author&gt;&lt;Year&gt;2017&lt;/Year&gt;&lt;RecNum&gt;1&lt;/RecNum&gt;&lt;DisplayText&gt;(Thomas, et al. 2017)&lt;/DisplayText&gt;&lt;record&gt;&lt;rec-number&gt;1&lt;/rec-number&gt;&lt;foreign-keys&gt;&lt;key app="EN" db-id="55awttt9yf0aace20sqpvrzmrtvr0vapts5w" timestamp="1692629734"&gt;1&lt;/key&gt;&lt;/foreign-keys&gt;&lt;ref-type name="Journal Article"&gt;17&lt;/ref-type&gt;&lt;contributors&gt;&lt;authors&gt;&lt;author&gt;Thomas, G. W. C.&lt;/author&gt;&lt;author&gt;Ather, S. H.&lt;/author&gt;&lt;author&gt;Hahn, M. W.&lt;/author&gt;&lt;/authors&gt;&lt;/contributors&gt;&lt;auth-address&gt;Department of Biology and School of Informatics and Computing, Indiana University, Bloomington, IN 47405, USA.&lt;/auth-address&gt;&lt;titles&gt;&lt;title&gt;Gene-Tree Reconciliation with MUL-Trees to Resolve Polyploidy Events&lt;/title&gt;&lt;secondary-title&gt;Syst Biol&lt;/secondary-title&gt;&lt;/titles&gt;&lt;periodical&gt;&lt;full-title&gt;Syst Biol&lt;/full-title&gt;&lt;/periodical&gt;&lt;pages&gt;1007-1018&lt;/pages&gt;&lt;volume&gt;66&lt;/volume&gt;&lt;number&gt;6&lt;/number&gt;&lt;edition&gt;2017/04/19&lt;/edition&gt;&lt;keywords&gt;&lt;keyword&gt;Algorithms&lt;/keyword&gt;&lt;keyword&gt;Classification/*methods&lt;/keyword&gt;&lt;keyword&gt;Computer Simulation&lt;/keyword&gt;&lt;keyword&gt;*Phylogeny&lt;/keyword&gt;&lt;keyword&gt;*Polyploidy&lt;/keyword&gt;&lt;keyword&gt;Saccharomyces cerevisiae/classification/genetics&lt;/keyword&gt;&lt;keyword&gt;Triticum/classification/genetics&lt;/keyword&gt;&lt;/keywords&gt;&lt;dates&gt;&lt;year&gt;2017&lt;/year&gt;&lt;pub-dates&gt;&lt;date&gt;Nov 1&lt;/date&gt;&lt;/pub-dates&gt;&lt;/dates&gt;&lt;isbn&gt;1076-836X (Electronic)&amp;#xD;1063-5157 (Linking)&lt;/isbn&gt;&lt;accession-num&gt;28419377&lt;/accession-num&gt;&lt;urls&gt;&lt;related-urls&gt;&lt;url&gt;https://www.ncbi.nlm.nih.gov/pubmed/28419377&lt;/url&gt;&lt;/related-urls&gt;&lt;/urls&gt;&lt;electronic-resource-num&gt;10.1093/sysbio/syx044&lt;/electronic-resource-num&gt;&lt;/record&gt;&lt;/Cite&gt;&lt;/EndNote&gt;</w:instrText>
      </w:r>
      <w:r w:rsidR="004C398C">
        <w:rPr>
          <w:b w:val="0"/>
          <w:bCs w:val="0"/>
        </w:rPr>
        <w:fldChar w:fldCharType="separate"/>
      </w:r>
      <w:r w:rsidR="00080A93">
        <w:rPr>
          <w:b w:val="0"/>
          <w:bCs w:val="0"/>
          <w:noProof/>
        </w:rPr>
        <w:t>(Thomas, et al. 2017)</w:t>
      </w:r>
      <w:r w:rsidR="004C398C">
        <w:rPr>
          <w:b w:val="0"/>
          <w:bCs w:val="0"/>
        </w:rPr>
        <w:fldChar w:fldCharType="end"/>
      </w:r>
      <w:r>
        <w:rPr>
          <w:b w:val="0"/>
          <w:bCs w:val="0"/>
        </w:rPr>
        <w:t xml:space="preserve"> to identify the placement of any WGDs in the chelicerate phylogeny. Briefly, GRAMPA performs least common ancestor (LCA) mapping from each gene tree to the species </w:t>
      </w:r>
      <w:r w:rsidR="00150AC7">
        <w:rPr>
          <w:b w:val="0"/>
          <w:bCs w:val="0"/>
        </w:rPr>
        <w:t>tree but</w:t>
      </w:r>
      <w:r>
        <w:rPr>
          <w:b w:val="0"/>
          <w:bCs w:val="0"/>
        </w:rPr>
        <w:t xml:space="preserve"> allows for </w:t>
      </w:r>
      <w:r w:rsidR="008A23D6">
        <w:rPr>
          <w:b w:val="0"/>
          <w:bCs w:val="0"/>
        </w:rPr>
        <w:t xml:space="preserve">WGDs </w:t>
      </w:r>
      <w:r>
        <w:rPr>
          <w:b w:val="0"/>
          <w:bCs w:val="0"/>
        </w:rPr>
        <w:t>to be present in the species tree by representing them as multi-labeled trees (MUL-trees), in which one or more tip label</w:t>
      </w:r>
      <w:r w:rsidR="00101C76">
        <w:rPr>
          <w:b w:val="0"/>
          <w:bCs w:val="0"/>
        </w:rPr>
        <w:t>s</w:t>
      </w:r>
      <w:r>
        <w:rPr>
          <w:b w:val="0"/>
          <w:bCs w:val="0"/>
        </w:rPr>
        <w:t xml:space="preserve"> appear twice. By comparing LCA mapping scores between the input species tree and a set of MUL-trees defined by target lineages, </w:t>
      </w:r>
      <w:r w:rsidR="00AF5E1B">
        <w:rPr>
          <w:b w:val="0"/>
          <w:bCs w:val="0"/>
        </w:rPr>
        <w:t>GRAMPA</w:t>
      </w:r>
      <w:r>
        <w:rPr>
          <w:b w:val="0"/>
          <w:bCs w:val="0"/>
        </w:rPr>
        <w:t xml:space="preserve"> can determine if a </w:t>
      </w:r>
      <w:r w:rsidR="00901FA4">
        <w:rPr>
          <w:b w:val="0"/>
          <w:bCs w:val="0"/>
        </w:rPr>
        <w:t>WGD</w:t>
      </w:r>
      <w:r>
        <w:rPr>
          <w:b w:val="0"/>
          <w:bCs w:val="0"/>
        </w:rPr>
        <w:t xml:space="preserve"> has occurred</w:t>
      </w:r>
      <w:r w:rsidR="00DF4FE6">
        <w:rPr>
          <w:b w:val="0"/>
          <w:bCs w:val="0"/>
        </w:rPr>
        <w:t xml:space="preserve"> on a hypothesized lineage</w:t>
      </w:r>
      <w:r>
        <w:rPr>
          <w:b w:val="0"/>
          <w:bCs w:val="0"/>
        </w:rPr>
        <w:t>. For our runs, we set as target lineages for WGD identification those on which WGDs have previously been proposed</w:t>
      </w:r>
      <w:r w:rsidR="00756FF8">
        <w:rPr>
          <w:b w:val="0"/>
          <w:bCs w:val="0"/>
        </w:rPr>
        <w:t>:</w:t>
      </w:r>
      <w:r>
        <w:rPr>
          <w:b w:val="0"/>
          <w:bCs w:val="0"/>
        </w:rPr>
        <w:t xml:space="preserve"> specifically</w:t>
      </w:r>
      <w:r w:rsidR="00756FF8">
        <w:rPr>
          <w:b w:val="0"/>
          <w:bCs w:val="0"/>
        </w:rPr>
        <w:t>,</w:t>
      </w:r>
      <w:r>
        <w:rPr>
          <w:b w:val="0"/>
          <w:bCs w:val="0"/>
        </w:rPr>
        <w:t xml:space="preserve"> the </w:t>
      </w:r>
      <w:r w:rsidR="00AF5E1B">
        <w:rPr>
          <w:b w:val="0"/>
          <w:bCs w:val="0"/>
        </w:rPr>
        <w:t>branch</w:t>
      </w:r>
      <w:r>
        <w:rPr>
          <w:b w:val="0"/>
          <w:bCs w:val="0"/>
        </w:rPr>
        <w:t xml:space="preserve"> leading to spiders and scorpions and the </w:t>
      </w:r>
      <w:r w:rsidR="00AF5E1B">
        <w:rPr>
          <w:b w:val="0"/>
          <w:bCs w:val="0"/>
        </w:rPr>
        <w:t>branch</w:t>
      </w:r>
      <w:r>
        <w:rPr>
          <w:b w:val="0"/>
          <w:bCs w:val="0"/>
        </w:rPr>
        <w:t xml:space="preserve"> leading to horseshoe crabs.</w:t>
      </w:r>
      <w:r w:rsidR="00B05D20">
        <w:rPr>
          <w:b w:val="0"/>
          <w:bCs w:val="0"/>
        </w:rPr>
        <w:t xml:space="preserve"> We also used multiple </w:t>
      </w:r>
      <w:r w:rsidR="006F72CC">
        <w:rPr>
          <w:b w:val="0"/>
          <w:bCs w:val="0"/>
        </w:rPr>
        <w:t xml:space="preserve">different </w:t>
      </w:r>
      <w:proofErr w:type="gramStart"/>
      <w:r w:rsidR="00B05D20">
        <w:rPr>
          <w:b w:val="0"/>
          <w:bCs w:val="0"/>
        </w:rPr>
        <w:t>species</w:t>
      </w:r>
      <w:proofErr w:type="gramEnd"/>
      <w:r w:rsidR="00B05D20">
        <w:rPr>
          <w:b w:val="0"/>
          <w:bCs w:val="0"/>
        </w:rPr>
        <w:t xml:space="preserve"> trees as input to GRAMPA </w:t>
      </w:r>
      <w:r w:rsidR="006F72CC">
        <w:rPr>
          <w:b w:val="0"/>
          <w:bCs w:val="0"/>
        </w:rPr>
        <w:t xml:space="preserve">to </w:t>
      </w:r>
      <w:r w:rsidR="00B05D20">
        <w:rPr>
          <w:b w:val="0"/>
          <w:bCs w:val="0"/>
        </w:rPr>
        <w:t xml:space="preserve">test the same scenarios. </w:t>
      </w:r>
      <w:r w:rsidR="004C398C">
        <w:rPr>
          <w:b w:val="0"/>
          <w:bCs w:val="0"/>
        </w:rPr>
        <w:t xml:space="preserve">In addition to </w:t>
      </w:r>
      <w:r w:rsidR="00817260">
        <w:rPr>
          <w:b w:val="0"/>
          <w:bCs w:val="0"/>
        </w:rPr>
        <w:t xml:space="preserve">the </w:t>
      </w:r>
      <w:r w:rsidR="004C398C">
        <w:rPr>
          <w:b w:val="0"/>
          <w:bCs w:val="0"/>
        </w:rPr>
        <w:t>species tree</w:t>
      </w:r>
      <w:r w:rsidR="00817260">
        <w:rPr>
          <w:b w:val="0"/>
          <w:bCs w:val="0"/>
        </w:rPr>
        <w:t xml:space="preserve"> we inferred using ASTRAL</w:t>
      </w:r>
      <w:r w:rsidR="004C398C">
        <w:rPr>
          <w:b w:val="0"/>
          <w:bCs w:val="0"/>
        </w:rPr>
        <w:t>, t</w:t>
      </w:r>
      <w:r w:rsidR="00AF5E1B">
        <w:rPr>
          <w:b w:val="0"/>
          <w:bCs w:val="0"/>
        </w:rPr>
        <w:t>he two alternate species tree topologies we tested were</w:t>
      </w:r>
      <w:r w:rsidR="00DD7E60">
        <w:rPr>
          <w:b w:val="0"/>
          <w:bCs w:val="0"/>
        </w:rPr>
        <w:t xml:space="preserve"> a recently inferred phylogeny from</w:t>
      </w:r>
      <w:r w:rsidR="004C398C">
        <w:rPr>
          <w:b w:val="0"/>
          <w:bCs w:val="0"/>
        </w:rPr>
        <w:t xml:space="preserve"> </w:t>
      </w:r>
      <w:r w:rsidR="004C398C">
        <w:rPr>
          <w:b w:val="0"/>
          <w:bCs w:val="0"/>
        </w:rPr>
        <w:lastRenderedPageBreak/>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YWRkcmVzcz48dGl0bGVzPjx0aXRsZT5Db21wcmVoZW5zaXZlIFNwZWNpZXMgU2FtcGxpbmcgYW5k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</w:fldData>
        </w:fldChar>
      </w:r>
      <w:r w:rsidR="00080A93">
        <w:rPr>
          <w:b w:val="0"/>
          <w:bCs w:val="0"/>
        </w:rPr>
        <w:instrText xml:space="preserve"> ADDIN EN.CITE </w:instrText>
      </w:r>
      <w:r w:rsidR="00080A93">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YWRkcmVzcz48dGl0bGVzPjx0aXRsZT5Db21wcmVoZW5zaXZlIFNwZWNpZXMgU2FtcGxpbmcgYW5k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</w:fldData>
        </w:fldChar>
      </w:r>
      <w:r w:rsidR="00080A93">
        <w:rPr>
          <w:b w:val="0"/>
          <w:bCs w:val="0"/>
        </w:rPr>
        <w:instrText xml:space="preserve"> ADDIN EN.CITE.DATA </w:instrText>
      </w:r>
      <w:r w:rsidR="00080A93">
        <w:rPr>
          <w:b w:val="0"/>
          <w:bCs w:val="0"/>
        </w:rPr>
      </w:r>
      <w:r w:rsidR="00080A93">
        <w:rPr>
          <w:b w:val="0"/>
          <w:bCs w:val="0"/>
        </w:rPr>
        <w:fldChar w:fldCharType="end"/>
      </w:r>
      <w:r w:rsidR="004C398C">
        <w:rPr>
          <w:b w:val="0"/>
          <w:bCs w:val="0"/>
        </w:rPr>
      </w:r>
      <w:r w:rsidR="004C398C">
        <w:rPr>
          <w:b w:val="0"/>
          <w:bCs w:val="0"/>
        </w:rPr>
        <w:fldChar w:fldCharType="separate"/>
      </w:r>
      <w:r w:rsidR="00080A93">
        <w:rPr>
          <w:b w:val="0"/>
          <w:bCs w:val="0"/>
          <w:noProof/>
        </w:rPr>
        <w:t>Ballesteros, et al. (2022)</w:t>
      </w:r>
      <w:r w:rsidR="004C398C">
        <w:rPr>
          <w:b w:val="0"/>
          <w:bCs w:val="0"/>
        </w:rPr>
        <w:fldChar w:fldCharType="end"/>
      </w:r>
      <w:r w:rsidR="00101C76">
        <w:rPr>
          <w:b w:val="0"/>
          <w:bCs w:val="0"/>
        </w:rPr>
        <w:t>—</w:t>
      </w:r>
      <w:r w:rsidR="00DD7E60">
        <w:rPr>
          <w:b w:val="0"/>
          <w:bCs w:val="0"/>
        </w:rPr>
        <w:t>in which horseshoe crabs group within arachnids, specifically sister to spiders and scorpions</w:t>
      </w:r>
      <w:r w:rsidR="00817260">
        <w:rPr>
          <w:b w:val="0"/>
          <w:bCs w:val="0"/>
        </w:rPr>
        <w:t xml:space="preserve"> (Fig</w:t>
      </w:r>
      <w:r w:rsidR="000355AF">
        <w:rPr>
          <w:b w:val="0"/>
          <w:bCs w:val="0"/>
        </w:rPr>
        <w:t>. 1B</w:t>
      </w:r>
      <w:r w:rsidR="00817260">
        <w:rPr>
          <w:b w:val="0"/>
          <w:bCs w:val="0"/>
        </w:rPr>
        <w:t>)</w:t>
      </w:r>
      <w:r w:rsidR="00101C76">
        <w:rPr>
          <w:b w:val="0"/>
          <w:bCs w:val="0"/>
        </w:rPr>
        <w:t>—</w:t>
      </w:r>
      <w:r w:rsidR="00B05D20">
        <w:rPr>
          <w:b w:val="0"/>
          <w:bCs w:val="0"/>
        </w:rPr>
        <w:t xml:space="preserve">and </w:t>
      </w:r>
      <w:r w:rsidR="00DD7E60">
        <w:rPr>
          <w:b w:val="0"/>
          <w:bCs w:val="0"/>
        </w:rPr>
        <w:t>a ‘traditional’ species tree topology, in which horseshoe crabs are sister to all arachnid species</w:t>
      </w:r>
      <w:r w:rsidR="00817260">
        <w:rPr>
          <w:b w:val="0"/>
          <w:bCs w:val="0"/>
        </w:rPr>
        <w:t xml:space="preserve"> (Fig</w:t>
      </w:r>
      <w:r w:rsidR="000355AF">
        <w:rPr>
          <w:b w:val="0"/>
          <w:bCs w:val="0"/>
        </w:rPr>
        <w:t>. 1C</w:t>
      </w:r>
      <w:r w:rsidR="00817260">
        <w:rPr>
          <w:b w:val="0"/>
          <w:bCs w:val="0"/>
        </w:rPr>
        <w:t>)</w:t>
      </w:r>
      <w:r w:rsidR="00B05D20">
        <w:rPr>
          <w:b w:val="0"/>
          <w:bCs w:val="0"/>
        </w:rPr>
        <w:t>.</w:t>
      </w:r>
      <w:r w:rsidR="00DD7E60">
        <w:rPr>
          <w:b w:val="0"/>
          <w:bCs w:val="0"/>
        </w:rPr>
        <w:t xml:space="preserve"> For the ‘traditional’ tree, because of the unresolved placement of </w:t>
      </w:r>
      <w:proofErr w:type="spellStart"/>
      <w:r w:rsidR="00DD7E60">
        <w:rPr>
          <w:b w:val="0"/>
          <w:bCs w:val="0"/>
        </w:rPr>
        <w:t>Acariformes</w:t>
      </w:r>
      <w:proofErr w:type="spellEnd"/>
      <w:r w:rsidR="00DD7E60">
        <w:rPr>
          <w:b w:val="0"/>
          <w:bCs w:val="0"/>
        </w:rPr>
        <w:t xml:space="preserve"> and </w:t>
      </w:r>
      <w:proofErr w:type="spellStart"/>
      <w:r w:rsidR="00DD7E60">
        <w:rPr>
          <w:b w:val="0"/>
          <w:bCs w:val="0"/>
        </w:rPr>
        <w:t>Parasitiformes</w:t>
      </w:r>
      <w:proofErr w:type="spellEnd"/>
      <w:r w:rsidR="009A1E1D">
        <w:rPr>
          <w:b w:val="0"/>
          <w:bCs w:val="0"/>
        </w:rPr>
        <w:t xml:space="preserve"> </w:t>
      </w:r>
      <w:r w:rsidR="009A1E1D">
        <w:rPr>
          <w:b w:val="0"/>
          <w:bCs w:val="0"/>
        </w:rPr>
        <w:fldChar w:fldCharType="begin">
          <w:fldData xml:space="preserve">PEVuZE5vdGU+PENpdGU+PEF1dGhvcj5TaGFybWE8L0F1dGhvcj48WWVhcj4yMDE0PC9ZZWFyPjxS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</w:fldData>
        </w:fldChar>
      </w:r>
      <w:r w:rsidR="00080A93">
        <w:rPr>
          <w:b w:val="0"/>
          <w:bCs w:val="0"/>
        </w:rPr>
        <w:instrText xml:space="preserve"> ADDIN EN.CITE </w:instrText>
      </w:r>
      <w:r w:rsidR="00080A93">
        <w:rPr>
          <w:b w:val="0"/>
          <w:bCs w:val="0"/>
        </w:rPr>
        <w:fldChar w:fldCharType="begin">
          <w:fldData xml:space="preserve">PEVuZE5vdGU+PENpdGU+PEF1dGhvcj5TaGFybWE8L0F1dGhvcj48WWVhcj4yMDE0PC9ZZWFyPjxS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</w:fldData>
        </w:fldChar>
      </w:r>
      <w:r w:rsidR="00080A93">
        <w:rPr>
          <w:b w:val="0"/>
          <w:bCs w:val="0"/>
        </w:rPr>
        <w:instrText xml:space="preserve"> ADDIN EN.CITE.DATA </w:instrText>
      </w:r>
      <w:r w:rsidR="00080A93">
        <w:rPr>
          <w:b w:val="0"/>
          <w:bCs w:val="0"/>
        </w:rPr>
      </w:r>
      <w:r w:rsidR="00080A93">
        <w:rPr>
          <w:b w:val="0"/>
          <w:bCs w:val="0"/>
        </w:rPr>
        <w:fldChar w:fldCharType="end"/>
      </w:r>
      <w:r w:rsidR="009A1E1D">
        <w:rPr>
          <w:b w:val="0"/>
          <w:bCs w:val="0"/>
        </w:rPr>
      </w:r>
      <w:r w:rsidR="009A1E1D">
        <w:rPr>
          <w:b w:val="0"/>
          <w:bCs w:val="0"/>
        </w:rPr>
        <w:fldChar w:fldCharType="separate"/>
      </w:r>
      <w:r w:rsidR="00080A93">
        <w:rPr>
          <w:b w:val="0"/>
          <w:bCs w:val="0"/>
          <w:noProof/>
        </w:rPr>
        <w:t>(Sharma, et al. 2014; Ontano, et al. 2021)</w:t>
      </w:r>
      <w:r w:rsidR="009A1E1D">
        <w:rPr>
          <w:b w:val="0"/>
          <w:bCs w:val="0"/>
        </w:rPr>
        <w:fldChar w:fldCharType="end"/>
      </w:r>
      <w:r w:rsidR="00DD7E60">
        <w:rPr>
          <w:b w:val="0"/>
          <w:bCs w:val="0"/>
        </w:rPr>
        <w:t xml:space="preserve">, we simply use the topology recovered by </w:t>
      </w:r>
      <w:r w:rsidR="009A1E1D">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YWRkcmVzcz48dGl0bGVzPjx0aXRsZT5Db21wcmVoZW5zaXZlIFNwZWNpZXMgU2FtcGxpbmcgYW5k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</w:fldData>
        </w:fldChar>
      </w:r>
      <w:r w:rsidR="00080A93">
        <w:rPr>
          <w:b w:val="0"/>
          <w:bCs w:val="0"/>
        </w:rPr>
        <w:instrText xml:space="preserve"> ADDIN EN.CITE </w:instrText>
      </w:r>
      <w:r w:rsidR="00080A93">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YWRkcmVzcz48dGl0bGVzPjx0aXRsZT5Db21wcmVoZW5zaXZlIFNwZWNpZXMgU2FtcGxpbmcgYW5k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</w:fldData>
        </w:fldChar>
      </w:r>
      <w:r w:rsidR="00080A93">
        <w:rPr>
          <w:b w:val="0"/>
          <w:bCs w:val="0"/>
        </w:rPr>
        <w:instrText xml:space="preserve"> ADDIN EN.CITE.DATA </w:instrText>
      </w:r>
      <w:r w:rsidR="00080A93">
        <w:rPr>
          <w:b w:val="0"/>
          <w:bCs w:val="0"/>
        </w:rPr>
      </w:r>
      <w:r w:rsidR="00080A93">
        <w:rPr>
          <w:b w:val="0"/>
          <w:bCs w:val="0"/>
        </w:rPr>
        <w:fldChar w:fldCharType="end"/>
      </w:r>
      <w:r w:rsidR="009A1E1D">
        <w:rPr>
          <w:b w:val="0"/>
          <w:bCs w:val="0"/>
        </w:rPr>
      </w:r>
      <w:r w:rsidR="009A1E1D">
        <w:rPr>
          <w:b w:val="0"/>
          <w:bCs w:val="0"/>
        </w:rPr>
        <w:fldChar w:fldCharType="separate"/>
      </w:r>
      <w:r w:rsidR="00080A93">
        <w:rPr>
          <w:b w:val="0"/>
          <w:bCs w:val="0"/>
          <w:noProof/>
        </w:rPr>
        <w:t>Ballesteros, et al. (2022)</w:t>
      </w:r>
      <w:r w:rsidR="009A1E1D">
        <w:rPr>
          <w:b w:val="0"/>
          <w:bCs w:val="0"/>
        </w:rPr>
        <w:fldChar w:fldCharType="end"/>
      </w:r>
      <w:r w:rsidR="00DD7E60">
        <w:rPr>
          <w:b w:val="0"/>
          <w:bCs w:val="0"/>
        </w:rPr>
        <w:t xml:space="preserve"> and manually </w:t>
      </w:r>
      <w:r w:rsidR="002F536E">
        <w:rPr>
          <w:b w:val="0"/>
          <w:bCs w:val="0"/>
        </w:rPr>
        <w:t xml:space="preserve">placed </w:t>
      </w:r>
      <w:r w:rsidR="00DD7E60">
        <w:rPr>
          <w:b w:val="0"/>
          <w:bCs w:val="0"/>
        </w:rPr>
        <w:t xml:space="preserve">horseshoe crabs </w:t>
      </w:r>
      <w:r w:rsidR="00B37259">
        <w:rPr>
          <w:b w:val="0"/>
          <w:bCs w:val="0"/>
        </w:rPr>
        <w:t>sister to arachnids.</w:t>
      </w:r>
      <w:r w:rsidR="00B05D20">
        <w:rPr>
          <w:b w:val="0"/>
          <w:bCs w:val="0"/>
        </w:rPr>
        <w:t xml:space="preserve"> </w:t>
      </w:r>
    </w:p>
    <w:p w14:paraId="2A779484" w14:textId="77777777" w:rsidR="004113AE" w:rsidRPr="004E79D0" w:rsidRDefault="004113AE" w:rsidP="005E3A79">
      <w:pPr>
        <w:pStyle w:val="Heading2"/>
        <w:jc w:val="both"/>
      </w:pPr>
      <w:r w:rsidRPr="004E79D0">
        <w:t>Synteny analysis</w:t>
      </w:r>
    </w:p>
    <w:p w14:paraId="48894C17" w14:textId="11E7DA93" w:rsidR="004113AE" w:rsidRDefault="004113AE" w:rsidP="005E3A79">
      <w:pPr>
        <w:jc w:val="both"/>
        <w:rPr>
          <w:b w:val="0"/>
          <w:bCs w:val="0"/>
        </w:rPr>
      </w:pPr>
      <w:r w:rsidRPr="009169FD">
        <w:rPr>
          <w:b w:val="0"/>
          <w:bCs w:val="0"/>
        </w:rPr>
        <w:t xml:space="preserve">We used </w:t>
      </w:r>
      <w:r w:rsidR="00101C76">
        <w:rPr>
          <w:b w:val="0"/>
          <w:bCs w:val="0"/>
        </w:rPr>
        <w:t xml:space="preserve">estimates of </w:t>
      </w:r>
      <w:r w:rsidRPr="009169FD">
        <w:rPr>
          <w:b w:val="0"/>
          <w:bCs w:val="0"/>
        </w:rPr>
        <w:t>synten</w:t>
      </w:r>
      <w:r w:rsidR="00101C76">
        <w:rPr>
          <w:b w:val="0"/>
          <w:bCs w:val="0"/>
        </w:rPr>
        <w:t>y</w:t>
      </w:r>
      <w:r w:rsidRPr="009169FD">
        <w:rPr>
          <w:b w:val="0"/>
          <w:bCs w:val="0"/>
        </w:rPr>
        <w:t xml:space="preserve"> to </w:t>
      </w:r>
      <w:proofErr w:type="gramStart"/>
      <w:r w:rsidRPr="009169FD">
        <w:rPr>
          <w:b w:val="0"/>
          <w:bCs w:val="0"/>
        </w:rPr>
        <w:t>test for</w:t>
      </w:r>
      <w:proofErr w:type="gramEnd"/>
      <w:r w:rsidRPr="009169FD">
        <w:rPr>
          <w:b w:val="0"/>
          <w:bCs w:val="0"/>
        </w:rPr>
        <w:t xml:space="preserve"> paleopolyploid ancestry in</w:t>
      </w:r>
      <w:r w:rsidR="000E0E97">
        <w:rPr>
          <w:b w:val="0"/>
          <w:bCs w:val="0"/>
        </w:rPr>
        <w:t xml:space="preserve"> each of our</w:t>
      </w:r>
      <w:r w:rsidRPr="009169FD">
        <w:rPr>
          <w:b w:val="0"/>
          <w:bCs w:val="0"/>
        </w:rPr>
        <w:t xml:space="preserve"> </w:t>
      </w:r>
      <w:r w:rsidR="005740D5">
        <w:rPr>
          <w:b w:val="0"/>
          <w:bCs w:val="0"/>
        </w:rPr>
        <w:t>19</w:t>
      </w:r>
      <w:r w:rsidRPr="009169FD">
        <w:rPr>
          <w:b w:val="0"/>
          <w:bCs w:val="0"/>
        </w:rPr>
        <w:t xml:space="preserve"> species</w:t>
      </w:r>
      <w:r w:rsidR="000E0E97">
        <w:rPr>
          <w:b w:val="0"/>
          <w:bCs w:val="0"/>
        </w:rPr>
        <w:t>.</w:t>
      </w:r>
      <w:r w:rsidRPr="009169FD">
        <w:rPr>
          <w:b w:val="0"/>
          <w:bCs w:val="0"/>
        </w:rPr>
        <w:t xml:space="preserve"> </w:t>
      </w:r>
      <w:r w:rsidR="00267F5B">
        <w:rPr>
          <w:b w:val="0"/>
          <w:bCs w:val="0"/>
        </w:rPr>
        <w:t>Self-</w:t>
      </w:r>
      <w:proofErr w:type="spellStart"/>
      <w:r w:rsidR="00267F5B">
        <w:rPr>
          <w:b w:val="0"/>
          <w:bCs w:val="0"/>
        </w:rPr>
        <w:t>self syntenic</w:t>
      </w:r>
      <w:proofErr w:type="spellEnd"/>
      <w:r w:rsidR="00267F5B">
        <w:rPr>
          <w:b w:val="0"/>
          <w:bCs w:val="0"/>
        </w:rPr>
        <w:t xml:space="preserve"> analyses for each genome were made using </w:t>
      </w:r>
      <w:proofErr w:type="spellStart"/>
      <w:r w:rsidR="00267F5B">
        <w:rPr>
          <w:b w:val="0"/>
          <w:bCs w:val="0"/>
        </w:rPr>
        <w:t>MCScanX</w:t>
      </w:r>
      <w:proofErr w:type="spellEnd"/>
      <w:r w:rsidR="000D7368">
        <w:rPr>
          <w:b w:val="0"/>
          <w:bCs w:val="0"/>
        </w:rPr>
        <w:t xml:space="preserve"> (Wang et al. 2012). We used </w:t>
      </w:r>
      <w:r w:rsidR="002E1EB7">
        <w:rPr>
          <w:b w:val="0"/>
          <w:bCs w:val="0"/>
        </w:rPr>
        <w:t xml:space="preserve">the </w:t>
      </w:r>
      <w:r w:rsidRPr="009169FD">
        <w:rPr>
          <w:b w:val="0"/>
          <w:bCs w:val="0"/>
        </w:rPr>
        <w:t xml:space="preserve">default settings </w:t>
      </w:r>
      <w:r w:rsidR="002E1EB7">
        <w:rPr>
          <w:b w:val="0"/>
          <w:bCs w:val="0"/>
        </w:rPr>
        <w:t xml:space="preserve">of </w:t>
      </w:r>
      <w:proofErr w:type="spellStart"/>
      <w:r w:rsidR="002E1EB7">
        <w:rPr>
          <w:b w:val="0"/>
          <w:bCs w:val="0"/>
        </w:rPr>
        <w:t>MCScanX</w:t>
      </w:r>
      <w:proofErr w:type="spellEnd"/>
      <w:r w:rsidR="002E1EB7">
        <w:rPr>
          <w:b w:val="0"/>
          <w:bCs w:val="0"/>
        </w:rPr>
        <w:t xml:space="preserve"> </w:t>
      </w:r>
      <w:r w:rsidRPr="009169FD">
        <w:rPr>
          <w:b w:val="0"/>
          <w:bCs w:val="0"/>
        </w:rPr>
        <w:t>to detect and visualize intraspecific syntenic blocks.</w:t>
      </w:r>
      <w:r w:rsidR="00387DAD">
        <w:rPr>
          <w:b w:val="0"/>
          <w:bCs w:val="0"/>
        </w:rPr>
        <w:t xml:space="preserve"> Given that ancient WGDs may be highly fractionated, we also used a minimum block size of 3 to</w:t>
      </w:r>
      <w:r w:rsidR="00413C1A">
        <w:rPr>
          <w:b w:val="0"/>
          <w:bCs w:val="0"/>
        </w:rPr>
        <w:t xml:space="preserve"> recover potentially highly fragmented blocks of synteny.</w:t>
      </w:r>
    </w:p>
    <w:p w14:paraId="4A7FDE69" w14:textId="04014BB8" w:rsidR="00862E2C" w:rsidRDefault="00862E2C" w:rsidP="005E3A79">
      <w:pPr>
        <w:pStyle w:val="Heading2"/>
        <w:jc w:val="both"/>
      </w:pPr>
      <w:r>
        <w:t>Synonymous divergence</w:t>
      </w:r>
      <w:r w:rsidR="00701F4A">
        <w:t xml:space="preserve"> between paralogs</w:t>
      </w:r>
      <w:r w:rsidR="008E262B">
        <w:t xml:space="preserve"> (</w:t>
      </w:r>
      <w:commentRangeStart w:id="0"/>
      <w:r w:rsidR="008E262B" w:rsidRPr="000E3F5A">
        <w:rPr>
          <w:i w:val="0"/>
        </w:rPr>
        <w:t>K</w:t>
      </w:r>
      <w:r w:rsidR="008E262B" w:rsidRPr="000E3F5A">
        <w:rPr>
          <w:b/>
          <w:bCs/>
          <w:vertAlign w:val="subscript"/>
        </w:rPr>
        <w:t>S</w:t>
      </w:r>
      <w:commentRangeEnd w:id="0"/>
      <w:r w:rsidR="0023480F">
        <w:rPr>
          <w:rStyle w:val="CommentReference"/>
          <w:b/>
          <w:bCs/>
          <w:i w:val="0"/>
          <w:iCs w:val="0"/>
        </w:rPr>
        <w:commentReference w:id="0"/>
      </w:r>
      <w:r w:rsidR="008E262B">
        <w:t>)</w:t>
      </w:r>
    </w:p>
    <w:p w14:paraId="2F5A2E65" w14:textId="2F21C48F" w:rsidR="001014C4" w:rsidRPr="00CE4114" w:rsidRDefault="001741CA" w:rsidP="001014C4">
      <w:pPr>
        <w:rPr>
          <w:b w:val="0"/>
          <w:bCs w:val="0"/>
        </w:rPr>
      </w:pPr>
      <w:r w:rsidRPr="00663979">
        <w:rPr>
          <w:b w:val="0"/>
          <w:bCs w:val="0"/>
        </w:rPr>
        <w:t xml:space="preserve">To </w:t>
      </w:r>
      <w:r w:rsidR="001014C4" w:rsidRPr="00663979">
        <w:rPr>
          <w:b w:val="0"/>
          <w:bCs w:val="0"/>
        </w:rPr>
        <w:t>construct</w:t>
      </w:r>
      <w:r w:rsidR="00114DBC" w:rsidRPr="00663979">
        <w:rPr>
          <w:b w:val="0"/>
          <w:bCs w:val="0"/>
          <w:color w:val="222222"/>
          <w:shd w:val="clear" w:color="auto" w:fill="FFFFFF"/>
        </w:rPr>
        <w:t xml:space="preserve"> gene families and</w:t>
      </w:r>
      <w:r w:rsidR="001014C4" w:rsidRPr="00663979">
        <w:rPr>
          <w:b w:val="0"/>
          <w:bCs w:val="0"/>
          <w:color w:val="222222"/>
          <w:shd w:val="clear" w:color="auto" w:fill="FFFFFF"/>
        </w:rPr>
        <w:t xml:space="preserve"> </w:t>
      </w:r>
      <w:r w:rsidR="008A23D6">
        <w:rPr>
          <w:b w:val="0"/>
          <w:bCs w:val="0"/>
          <w:color w:val="222222"/>
          <w:shd w:val="clear" w:color="auto" w:fill="FFFFFF"/>
        </w:rPr>
        <w:t xml:space="preserve">to </w:t>
      </w:r>
      <w:r w:rsidR="001014C4" w:rsidRPr="00663979">
        <w:rPr>
          <w:b w:val="0"/>
          <w:bCs w:val="0"/>
          <w:color w:val="222222"/>
          <w:shd w:val="clear" w:color="auto" w:fill="FFFFFF"/>
        </w:rPr>
        <w:t>estimate the age distribution of gene duplications</w:t>
      </w:r>
      <w:r w:rsidR="001E171D" w:rsidRPr="00663979">
        <w:rPr>
          <w:b w:val="0"/>
          <w:bCs w:val="0"/>
          <w:color w:val="222222"/>
          <w:shd w:val="clear" w:color="auto" w:fill="FFFFFF"/>
        </w:rPr>
        <w:t xml:space="preserve"> we used the </w:t>
      </w:r>
      <w:proofErr w:type="spellStart"/>
      <w:r w:rsidR="001E171D" w:rsidRPr="00663979">
        <w:rPr>
          <w:b w:val="0"/>
          <w:bCs w:val="0"/>
          <w:color w:val="222222"/>
          <w:shd w:val="clear" w:color="auto" w:fill="FFFFFF"/>
        </w:rPr>
        <w:t>DupPipe</w:t>
      </w:r>
      <w:proofErr w:type="spellEnd"/>
      <w:r w:rsidR="001E171D" w:rsidRPr="00663979">
        <w:rPr>
          <w:b w:val="0"/>
          <w:bCs w:val="0"/>
          <w:color w:val="222222"/>
          <w:shd w:val="clear" w:color="auto" w:fill="FFFFFF"/>
        </w:rPr>
        <w:t xml:space="preserve"> pipeline (Barker et al. 2008; Barker et a</w:t>
      </w:r>
      <w:r w:rsidR="00663979" w:rsidRPr="00663979">
        <w:rPr>
          <w:b w:val="0"/>
          <w:bCs w:val="0"/>
          <w:color w:val="222222"/>
          <w:shd w:val="clear" w:color="auto" w:fill="FFFFFF"/>
        </w:rPr>
        <w:t>l. 2010)</w:t>
      </w:r>
      <w:r w:rsidR="001014C4" w:rsidRPr="00663979">
        <w:rPr>
          <w:b w:val="0"/>
          <w:bCs w:val="0"/>
          <w:color w:val="222222"/>
          <w:shd w:val="clear" w:color="auto" w:fill="FFFFFF"/>
        </w:rPr>
        <w:t>.</w:t>
      </w:r>
      <w:r w:rsidR="000E0E97">
        <w:rPr>
          <w:b w:val="0"/>
          <w:bCs w:val="0"/>
          <w:color w:val="222222"/>
          <w:shd w:val="clear" w:color="auto" w:fill="FFFFFF"/>
        </w:rPr>
        <w:t xml:space="preserve"> </w:t>
      </w:r>
      <w:commentRangeStart w:id="1"/>
      <w:r w:rsidR="000E0E97">
        <w:rPr>
          <w:b w:val="0"/>
          <w:bCs w:val="0"/>
          <w:color w:val="222222"/>
          <w:shd w:val="clear" w:color="auto" w:fill="FFFFFF"/>
        </w:rPr>
        <w:t xml:space="preserve">Briefly, </w:t>
      </w:r>
      <w:proofErr w:type="spellStart"/>
      <w:r w:rsidR="000E0E97">
        <w:rPr>
          <w:b w:val="0"/>
          <w:bCs w:val="0"/>
          <w:color w:val="222222"/>
          <w:shd w:val="clear" w:color="auto" w:fill="FFFFFF"/>
        </w:rPr>
        <w:t>DupPipe</w:t>
      </w:r>
      <w:proofErr w:type="spellEnd"/>
      <w:r w:rsidR="000E0E97">
        <w:rPr>
          <w:b w:val="0"/>
          <w:bCs w:val="0"/>
          <w:color w:val="222222"/>
          <w:shd w:val="clear" w:color="auto" w:fill="FFFFFF"/>
        </w:rPr>
        <w:t xml:space="preserve"> translates coding transcripts from nucleotide to peptide </w:t>
      </w:r>
      <w:r w:rsidR="001014C4" w:rsidRPr="00663979">
        <w:rPr>
          <w:b w:val="0"/>
          <w:bCs w:val="0"/>
          <w:color w:val="222222"/>
          <w:shd w:val="clear" w:color="auto" w:fill="FFFFFF"/>
        </w:rPr>
        <w:t>sequences and identifie</w:t>
      </w:r>
      <w:r w:rsidR="000E0E97">
        <w:rPr>
          <w:b w:val="0"/>
          <w:bCs w:val="0"/>
          <w:color w:val="222222"/>
          <w:shd w:val="clear" w:color="auto" w:fill="FFFFFF"/>
        </w:rPr>
        <w:t>s r</w:t>
      </w:r>
      <w:r w:rsidR="001014C4" w:rsidRPr="00663979">
        <w:rPr>
          <w:b w:val="0"/>
          <w:bCs w:val="0"/>
          <w:color w:val="222222"/>
          <w:shd w:val="clear" w:color="auto" w:fill="FFFFFF"/>
        </w:rPr>
        <w:t>eading frames by comparing</w:t>
      </w:r>
      <w:r w:rsidR="000E0E97">
        <w:rPr>
          <w:b w:val="0"/>
          <w:bCs w:val="0"/>
          <w:color w:val="222222"/>
          <w:shd w:val="clear" w:color="auto" w:fill="FFFFFF"/>
        </w:rPr>
        <w:t xml:space="preserve"> </w:t>
      </w:r>
      <w:proofErr w:type="spellStart"/>
      <w:r w:rsidR="001014C4" w:rsidRPr="00663979">
        <w:rPr>
          <w:b w:val="0"/>
          <w:bCs w:val="0"/>
          <w:color w:val="222222"/>
          <w:shd w:val="clear" w:color="auto" w:fill="FFFFFF"/>
        </w:rPr>
        <w:t>Genewise</w:t>
      </w:r>
      <w:proofErr w:type="spellEnd"/>
      <w:r w:rsidR="001014C4" w:rsidRPr="00663979">
        <w:rPr>
          <w:b w:val="0"/>
          <w:bCs w:val="0"/>
          <w:color w:val="222222"/>
          <w:shd w:val="clear" w:color="auto" w:fill="FFFFFF"/>
        </w:rPr>
        <w:t> alignment</w:t>
      </w:r>
      <w:r w:rsidR="000E0E97">
        <w:rPr>
          <w:b w:val="0"/>
          <w:bCs w:val="0"/>
          <w:color w:val="222222"/>
          <w:shd w:val="clear" w:color="auto" w:fill="FFFFFF"/>
        </w:rPr>
        <w:t>s</w:t>
      </w:r>
      <w:r w:rsidR="001014C4" w:rsidRPr="00663979">
        <w:rPr>
          <w:b w:val="0"/>
          <w:bCs w:val="0"/>
          <w:color w:val="222222"/>
          <w:shd w:val="clear" w:color="auto" w:fill="FFFFFF"/>
        </w:rPr>
        <w:t xml:space="preserve"> to the best-hit protein from a collection of proteins from </w:t>
      </w:r>
      <w:r w:rsidR="0023480F">
        <w:rPr>
          <w:b w:val="0"/>
          <w:bCs w:val="0"/>
          <w:color w:val="222222"/>
          <w:shd w:val="clear" w:color="auto" w:fill="FFFFFF"/>
        </w:rPr>
        <w:t xml:space="preserve">the </w:t>
      </w:r>
      <w:r w:rsidR="00CE4114">
        <w:rPr>
          <w:b w:val="0"/>
          <w:bCs w:val="0"/>
          <w:color w:val="222222"/>
          <w:shd w:val="clear" w:color="auto" w:fill="FFFFFF"/>
        </w:rPr>
        <w:t>1</w:t>
      </w:r>
      <w:r w:rsidR="000E0E97">
        <w:rPr>
          <w:b w:val="0"/>
          <w:bCs w:val="0"/>
          <w:color w:val="222222"/>
          <w:shd w:val="clear" w:color="auto" w:fill="FFFFFF"/>
        </w:rPr>
        <w:t>9</w:t>
      </w:r>
      <w:r w:rsidR="00CE4114">
        <w:rPr>
          <w:b w:val="0"/>
          <w:bCs w:val="0"/>
          <w:color w:val="222222"/>
          <w:shd w:val="clear" w:color="auto" w:fill="FFFFFF"/>
        </w:rPr>
        <w:t xml:space="preserve"> </w:t>
      </w:r>
      <w:r w:rsidR="000E0E97">
        <w:rPr>
          <w:b w:val="0"/>
          <w:bCs w:val="0"/>
          <w:color w:val="222222"/>
          <w:shd w:val="clear" w:color="auto" w:fill="FFFFFF"/>
        </w:rPr>
        <w:t>sampled genomes.</w:t>
      </w:r>
      <w:commentRangeEnd w:id="1"/>
      <w:r w:rsidR="00F81EFC">
        <w:rPr>
          <w:rStyle w:val="CommentReference"/>
        </w:rPr>
        <w:commentReference w:id="1"/>
      </w:r>
      <w:r w:rsidR="001014C4" w:rsidRPr="00663979">
        <w:rPr>
          <w:b w:val="0"/>
          <w:bCs w:val="0"/>
          <w:color w:val="222222"/>
          <w:shd w:val="clear" w:color="auto" w:fill="FFFFFF"/>
        </w:rPr>
        <w:t xml:space="preserve"> For all </w:t>
      </w:r>
      <w:proofErr w:type="spellStart"/>
      <w:r w:rsidR="001014C4" w:rsidRPr="00663979">
        <w:rPr>
          <w:b w:val="0"/>
          <w:bCs w:val="0"/>
          <w:color w:val="222222"/>
          <w:shd w:val="clear" w:color="auto" w:fill="FFFFFF"/>
        </w:rPr>
        <w:t>DupPipe</w:t>
      </w:r>
      <w:proofErr w:type="spellEnd"/>
      <w:r w:rsidR="001014C4" w:rsidRPr="00663979">
        <w:rPr>
          <w:b w:val="0"/>
          <w:bCs w:val="0"/>
          <w:color w:val="222222"/>
          <w:shd w:val="clear" w:color="auto" w:fill="FFFFFF"/>
        </w:rPr>
        <w:t xml:space="preserve"> runs, we used protein-guided DNA alignments to align our nucleic acid sequences while maintaining the reading frame. We estimated synonymous divergence (</w:t>
      </w:r>
      <w:r w:rsidR="001014C4" w:rsidRPr="00663979">
        <w:rPr>
          <w:b w:val="0"/>
          <w:bCs w:val="0"/>
          <w:i/>
          <w:iCs/>
          <w:color w:val="222222"/>
          <w:shd w:val="clear" w:color="auto" w:fill="FFFFFF"/>
        </w:rPr>
        <w:t>K</w:t>
      </w:r>
      <w:r w:rsidR="001014C4" w:rsidRPr="00663979">
        <w:rPr>
          <w:b w:val="0"/>
          <w:bCs w:val="0"/>
          <w:color w:val="222222"/>
          <w:shd w:val="clear" w:color="auto" w:fill="FFFFFF"/>
          <w:vertAlign w:val="subscript"/>
        </w:rPr>
        <w:t>s</w:t>
      </w:r>
      <w:r w:rsidR="001014C4" w:rsidRPr="00663979">
        <w:rPr>
          <w:b w:val="0"/>
          <w:bCs w:val="0"/>
          <w:color w:val="222222"/>
          <w:shd w:val="clear" w:color="auto" w:fill="FFFFFF"/>
        </w:rPr>
        <w:t xml:space="preserve">) using PAML with the F3X4 model for each node in the gene-family phylogenies. We identified peaks of gene duplication as evidence </w:t>
      </w:r>
      <w:r w:rsidR="00E57EFB">
        <w:rPr>
          <w:b w:val="0"/>
          <w:bCs w:val="0"/>
          <w:color w:val="222222"/>
          <w:shd w:val="clear" w:color="auto" w:fill="FFFFFF"/>
        </w:rPr>
        <w:t>for potential</w:t>
      </w:r>
      <w:r w:rsidR="001014C4" w:rsidRPr="00663979">
        <w:rPr>
          <w:b w:val="0"/>
          <w:bCs w:val="0"/>
          <w:color w:val="222222"/>
          <w:shd w:val="clear" w:color="auto" w:fill="FFFFFF"/>
        </w:rPr>
        <w:t xml:space="preserve"> ancient WGDs in histograms of the age distribution of gene duplications (</w:t>
      </w:r>
      <w:r w:rsidR="001014C4" w:rsidRPr="00663979">
        <w:rPr>
          <w:b w:val="0"/>
          <w:bCs w:val="0"/>
          <w:i/>
          <w:iCs/>
          <w:color w:val="222222"/>
          <w:shd w:val="clear" w:color="auto" w:fill="FFFFFF"/>
        </w:rPr>
        <w:t>K</w:t>
      </w:r>
      <w:r w:rsidR="001014C4" w:rsidRPr="00663979">
        <w:rPr>
          <w:b w:val="0"/>
          <w:bCs w:val="0"/>
          <w:color w:val="222222"/>
          <w:shd w:val="clear" w:color="auto" w:fill="FFFFFF"/>
          <w:vertAlign w:val="subscript"/>
        </w:rPr>
        <w:t>s</w:t>
      </w:r>
      <w:r w:rsidR="001014C4" w:rsidRPr="00663979">
        <w:rPr>
          <w:b w:val="0"/>
          <w:bCs w:val="0"/>
          <w:color w:val="222222"/>
          <w:shd w:val="clear" w:color="auto" w:fill="FFFFFF"/>
        </w:rPr>
        <w:t xml:space="preserve"> plots). </w:t>
      </w:r>
      <w:r w:rsidR="00347180">
        <w:rPr>
          <w:b w:val="0"/>
          <w:bCs w:val="0"/>
          <w:color w:val="222222"/>
          <w:shd w:val="clear" w:color="auto" w:fill="FFFFFF"/>
        </w:rPr>
        <w:t>To infer ancient WGDs in the paralog age distributions, we used a</w:t>
      </w:r>
      <w:r w:rsidR="00E20A12">
        <w:rPr>
          <w:b w:val="0"/>
          <w:bCs w:val="0"/>
          <w:color w:val="222222"/>
          <w:shd w:val="clear" w:color="auto" w:fill="FFFFFF"/>
        </w:rPr>
        <w:t xml:space="preserve"> recently developed</w:t>
      </w:r>
      <w:r w:rsidR="00347180">
        <w:rPr>
          <w:b w:val="0"/>
          <w:bCs w:val="0"/>
          <w:color w:val="222222"/>
          <w:shd w:val="clear" w:color="auto" w:fill="FFFFFF"/>
        </w:rPr>
        <w:t xml:space="preserve"> machine learning </w:t>
      </w:r>
      <w:r w:rsidR="00E20A12">
        <w:rPr>
          <w:b w:val="0"/>
          <w:bCs w:val="0"/>
          <w:color w:val="222222"/>
          <w:shd w:val="clear" w:color="auto" w:fill="FFFFFF"/>
        </w:rPr>
        <w:t>approach</w:t>
      </w:r>
      <w:r w:rsidR="00347180">
        <w:rPr>
          <w:b w:val="0"/>
          <w:bCs w:val="0"/>
          <w:color w:val="222222"/>
          <w:shd w:val="clear" w:color="auto" w:fill="FFFFFF"/>
        </w:rPr>
        <w:t xml:space="preserve">, </w:t>
      </w:r>
      <w:proofErr w:type="spellStart"/>
      <w:r w:rsidR="00347180">
        <w:rPr>
          <w:b w:val="0"/>
          <w:bCs w:val="0"/>
          <w:color w:val="222222"/>
          <w:shd w:val="clear" w:color="auto" w:fill="FFFFFF"/>
        </w:rPr>
        <w:t>SLEDGe</w:t>
      </w:r>
      <w:proofErr w:type="spellEnd"/>
      <w:r w:rsidR="00347180">
        <w:rPr>
          <w:b w:val="0"/>
          <w:bCs w:val="0"/>
          <w:color w:val="222222"/>
          <w:shd w:val="clear" w:color="auto" w:fill="FFFFFF"/>
        </w:rPr>
        <w:t xml:space="preserve"> </w:t>
      </w:r>
      <w:r w:rsidR="00347180" w:rsidRPr="00745A6E">
        <w:rPr>
          <w:b w:val="0"/>
          <w:bCs w:val="0"/>
          <w:color w:val="222222"/>
          <w:highlight w:val="yellow"/>
          <w:shd w:val="clear" w:color="auto" w:fill="FFFFFF"/>
        </w:rPr>
        <w:t xml:space="preserve">(Sutherland et al – to be in on </w:t>
      </w:r>
      <w:proofErr w:type="spellStart"/>
      <w:r w:rsidR="00347180" w:rsidRPr="00745A6E">
        <w:rPr>
          <w:b w:val="0"/>
          <w:bCs w:val="0"/>
          <w:color w:val="222222"/>
          <w:highlight w:val="yellow"/>
          <w:shd w:val="clear" w:color="auto" w:fill="FFFFFF"/>
        </w:rPr>
        <w:t>biorXiv</w:t>
      </w:r>
      <w:proofErr w:type="spellEnd"/>
      <w:r w:rsidR="00347180" w:rsidRPr="00745A6E">
        <w:rPr>
          <w:b w:val="0"/>
          <w:bCs w:val="0"/>
          <w:color w:val="222222"/>
          <w:highlight w:val="yellow"/>
          <w:shd w:val="clear" w:color="auto" w:fill="FFFFFF"/>
        </w:rPr>
        <w:t xml:space="preserve"> ASAP)</w:t>
      </w:r>
      <w:r w:rsidR="00347180">
        <w:rPr>
          <w:b w:val="0"/>
          <w:bCs w:val="0"/>
          <w:color w:val="222222"/>
          <w:shd w:val="clear" w:color="auto" w:fill="FFFFFF"/>
        </w:rPr>
        <w:t>, to classify Ks plots with peaks consistent with an ancient WGD.</w:t>
      </w:r>
      <w:r w:rsidR="000722CC">
        <w:rPr>
          <w:b w:val="0"/>
          <w:bCs w:val="0"/>
          <w:color w:val="222222"/>
          <w:shd w:val="clear" w:color="auto" w:fill="FFFFFF"/>
        </w:rPr>
        <w:t xml:space="preserve"> Specifically,</w:t>
      </w:r>
      <w:r w:rsidR="000722CC" w:rsidRPr="000722CC">
        <w:rPr>
          <w:b w:val="0"/>
          <w:bCs w:val="0"/>
          <w:color w:val="222222"/>
          <w:shd w:val="clear" w:color="auto" w:fill="FFFFFF"/>
        </w:rPr>
        <w:t xml:space="preserve"> we applied the support vector machine classifier from SLEDGE on node Ks values for species that had greater than 1500 gene duplicates, subsampling down to 3000 duplicates when more than 3000 were present.</w:t>
      </w:r>
      <w:r w:rsidR="000722CC">
        <w:rPr>
          <w:b w:val="0"/>
          <w:bCs w:val="0"/>
          <w:color w:val="222222"/>
          <w:shd w:val="clear" w:color="auto" w:fill="FFFFFF"/>
        </w:rPr>
        <w:t xml:space="preserve"> </w:t>
      </w:r>
      <w:r w:rsidR="0015648F">
        <w:rPr>
          <w:b w:val="0"/>
          <w:bCs w:val="0"/>
          <w:color w:val="222222"/>
          <w:shd w:val="clear" w:color="auto" w:fill="FFFFFF"/>
        </w:rPr>
        <w:t>For</w:t>
      </w:r>
      <w:r w:rsidR="00910587">
        <w:rPr>
          <w:b w:val="0"/>
          <w:bCs w:val="0"/>
          <w:color w:val="222222"/>
          <w:shd w:val="clear" w:color="auto" w:fill="FFFFFF"/>
        </w:rPr>
        <w:t xml:space="preserve"> each</w:t>
      </w:r>
      <w:r w:rsidR="0015648F">
        <w:rPr>
          <w:b w:val="0"/>
          <w:bCs w:val="0"/>
          <w:color w:val="222222"/>
          <w:shd w:val="clear" w:color="auto" w:fill="FFFFFF"/>
        </w:rPr>
        <w:t xml:space="preserve"> Ks </w:t>
      </w:r>
      <w:r w:rsidR="00910587">
        <w:rPr>
          <w:b w:val="0"/>
          <w:bCs w:val="0"/>
          <w:color w:val="222222"/>
          <w:shd w:val="clear" w:color="auto" w:fill="FFFFFF"/>
        </w:rPr>
        <w:t>distribution</w:t>
      </w:r>
      <w:r w:rsidR="00E05DD2">
        <w:rPr>
          <w:b w:val="0"/>
          <w:bCs w:val="0"/>
          <w:color w:val="222222"/>
          <w:shd w:val="clear" w:color="auto" w:fill="FFFFFF"/>
        </w:rPr>
        <w:t>, w</w:t>
      </w:r>
      <w:r w:rsidR="001014C4" w:rsidRPr="00663979">
        <w:rPr>
          <w:b w:val="0"/>
          <w:bCs w:val="0"/>
          <w:color w:val="222222"/>
          <w:shd w:val="clear" w:color="auto" w:fill="FFFFFF"/>
        </w:rPr>
        <w:t>e used mixture modeling and manual curation to identify significant peaks</w:t>
      </w:r>
      <w:r w:rsidR="00E57EFB">
        <w:rPr>
          <w:b w:val="0"/>
          <w:bCs w:val="0"/>
          <w:color w:val="222222"/>
          <w:shd w:val="clear" w:color="auto" w:fill="FFFFFF"/>
        </w:rPr>
        <w:t xml:space="preserve"> of gene duplication</w:t>
      </w:r>
      <w:r w:rsidR="001014C4" w:rsidRPr="00663979">
        <w:rPr>
          <w:b w:val="0"/>
          <w:bCs w:val="0"/>
          <w:color w:val="222222"/>
          <w:shd w:val="clear" w:color="auto" w:fill="FFFFFF"/>
        </w:rPr>
        <w:t xml:space="preserve"> consistent with a WGD and to estimate their median paralogue </w:t>
      </w:r>
      <w:r w:rsidR="001014C4" w:rsidRPr="00663979">
        <w:rPr>
          <w:b w:val="0"/>
          <w:bCs w:val="0"/>
          <w:i/>
          <w:iCs/>
          <w:color w:val="222222"/>
          <w:shd w:val="clear" w:color="auto" w:fill="FFFFFF"/>
        </w:rPr>
        <w:t>K</w:t>
      </w:r>
      <w:r w:rsidR="001014C4" w:rsidRPr="00663979">
        <w:rPr>
          <w:b w:val="0"/>
          <w:bCs w:val="0"/>
          <w:color w:val="222222"/>
          <w:shd w:val="clear" w:color="auto" w:fill="FFFFFF"/>
          <w:vertAlign w:val="subscript"/>
        </w:rPr>
        <w:t>s</w:t>
      </w:r>
      <w:r w:rsidR="001014C4" w:rsidRPr="00663979">
        <w:rPr>
          <w:b w:val="0"/>
          <w:bCs w:val="0"/>
          <w:color w:val="222222"/>
          <w:shd w:val="clear" w:color="auto" w:fill="FFFFFF"/>
        </w:rPr>
        <w:t xml:space="preserve"> values. </w:t>
      </w:r>
      <w:r w:rsidR="00CE4114" w:rsidRPr="00CE4114">
        <w:rPr>
          <w:b w:val="0"/>
          <w:bCs w:val="0"/>
          <w:color w:val="222222"/>
          <w:shd w:val="clear" w:color="auto" w:fill="FFFFFF"/>
        </w:rPr>
        <w:t xml:space="preserve">We ran </w:t>
      </w:r>
      <w:proofErr w:type="spellStart"/>
      <w:r w:rsidR="00CE4114" w:rsidRPr="00CE4114">
        <w:rPr>
          <w:b w:val="0"/>
          <w:bCs w:val="0"/>
          <w:color w:val="222222"/>
          <w:shd w:val="clear" w:color="auto" w:fill="FFFFFF"/>
        </w:rPr>
        <w:t>normalmixEM</w:t>
      </w:r>
      <w:proofErr w:type="spellEnd"/>
      <w:r w:rsidR="00CE4114" w:rsidRPr="00CE4114">
        <w:rPr>
          <w:b w:val="0"/>
          <w:bCs w:val="0"/>
          <w:color w:val="222222"/>
          <w:shd w:val="clear" w:color="auto" w:fill="FFFFFF"/>
        </w:rPr>
        <w:t xml:space="preserve"> for a maximum of 400 iterations to fit the maximum number of </w:t>
      </w:r>
      <w:r w:rsidR="00CE4114" w:rsidRPr="00CE4114">
        <w:rPr>
          <w:b w:val="0"/>
          <w:bCs w:val="0"/>
          <w:i/>
          <w:iCs/>
          <w:color w:val="222222"/>
          <w:shd w:val="clear" w:color="auto" w:fill="FFFFFF"/>
        </w:rPr>
        <w:t>k</w:t>
      </w:r>
      <w:r w:rsidR="00CE4114" w:rsidRPr="00CE4114">
        <w:rPr>
          <w:b w:val="0"/>
          <w:bCs w:val="0"/>
          <w:color w:val="222222"/>
          <w:shd w:val="clear" w:color="auto" w:fill="FFFFFF"/>
        </w:rPr>
        <w:t xml:space="preserve">-components for each </w:t>
      </w:r>
      <w:r w:rsidR="00CE4114" w:rsidRPr="00663979">
        <w:rPr>
          <w:b w:val="0"/>
          <w:bCs w:val="0"/>
          <w:i/>
          <w:iCs/>
          <w:color w:val="222222"/>
          <w:shd w:val="clear" w:color="auto" w:fill="FFFFFF"/>
        </w:rPr>
        <w:t>K</w:t>
      </w:r>
      <w:r w:rsidR="00CE4114" w:rsidRPr="00663979">
        <w:rPr>
          <w:b w:val="0"/>
          <w:bCs w:val="0"/>
          <w:color w:val="222222"/>
          <w:shd w:val="clear" w:color="auto" w:fill="FFFFFF"/>
          <w:vertAlign w:val="subscript"/>
        </w:rPr>
        <w:t>s</w:t>
      </w:r>
      <w:r w:rsidR="00CE4114" w:rsidRPr="00CE4114">
        <w:rPr>
          <w:b w:val="0"/>
          <w:bCs w:val="0"/>
          <w:color w:val="222222"/>
          <w:shd w:val="clear" w:color="auto" w:fill="FFFFFF"/>
        </w:rPr>
        <w:t xml:space="preserve"> distribution selected from a likelihood ratio test available in the </w:t>
      </w:r>
      <w:proofErr w:type="spellStart"/>
      <w:r w:rsidR="00CE4114" w:rsidRPr="00CE4114">
        <w:rPr>
          <w:b w:val="0"/>
          <w:bCs w:val="0"/>
          <w:color w:val="222222"/>
          <w:shd w:val="clear" w:color="auto" w:fill="FFFFFF"/>
        </w:rPr>
        <w:t>boot.comp</w:t>
      </w:r>
      <w:proofErr w:type="spellEnd"/>
      <w:r w:rsidR="00CE4114" w:rsidRPr="00CE4114">
        <w:rPr>
          <w:b w:val="0"/>
          <w:bCs w:val="0"/>
          <w:color w:val="222222"/>
          <w:shd w:val="clear" w:color="auto" w:fill="FFFFFF"/>
        </w:rPr>
        <w:t xml:space="preserve"> function from the </w:t>
      </w:r>
      <w:proofErr w:type="spellStart"/>
      <w:r w:rsidR="00CE4114" w:rsidRPr="00CE4114">
        <w:rPr>
          <w:b w:val="0"/>
          <w:bCs w:val="0"/>
          <w:color w:val="222222"/>
          <w:shd w:val="clear" w:color="auto" w:fill="FFFFFF"/>
        </w:rPr>
        <w:t>mixtools</w:t>
      </w:r>
      <w:proofErr w:type="spellEnd"/>
      <w:r w:rsidR="00CE4114" w:rsidRPr="00CE4114">
        <w:rPr>
          <w:b w:val="0"/>
          <w:bCs w:val="0"/>
          <w:color w:val="222222"/>
          <w:shd w:val="clear" w:color="auto" w:fill="FFFFFF"/>
        </w:rPr>
        <w:t xml:space="preserve"> R library</w:t>
      </w:r>
      <w:r w:rsidR="00002D28">
        <w:rPr>
          <w:b w:val="0"/>
          <w:bCs w:val="0"/>
          <w:color w:val="222222"/>
          <w:shd w:val="clear" w:color="auto" w:fill="FFFFFF"/>
        </w:rPr>
        <w:t xml:space="preserve"> </w:t>
      </w:r>
      <w:r w:rsidR="00002D28">
        <w:rPr>
          <w:b w:val="0"/>
          <w:bCs w:val="0"/>
          <w:color w:val="222222"/>
          <w:shd w:val="clear" w:color="auto" w:fill="FFFFFF"/>
        </w:rPr>
        <w:fldChar w:fldCharType="begin"/>
      </w:r>
      <w:r w:rsidR="00002D28">
        <w:rPr>
          <w:b w:val="0"/>
          <w:bCs w:val="0"/>
          <w:color w:val="222222"/>
          <w:shd w:val="clear" w:color="auto" w:fill="FFFFFF"/>
        </w:rPr>
        <w:instrText xml:space="preserve"> ADDIN EN.CITE &lt;EndNote&gt;&lt;Cite&gt;&lt;Author&gt;Benaglia&lt;/Author&gt;&lt;Year&gt;2009&lt;/Year&gt;&lt;RecNum&gt;67&lt;/RecNum&gt;&lt;DisplayText&gt;(Benaglia, et al. 2009)&lt;/DisplayText&gt;&lt;record&gt;&lt;rec-number&gt;67&lt;/rec-number&gt;&lt;foreign-keys&gt;&lt;key app="EN" db-id="55awttt9yf0aace20sqpvrzmrtvr0vapts5w" timestamp="1703435212"&gt;67&lt;/key&gt;&lt;/foreign-keys&gt;&lt;ref-type name="Journal Article"&gt;17&lt;/ref-type&gt;&lt;contributors&gt;&lt;authors&gt;&lt;author&gt;Benaglia, Tatiana&lt;/author&gt;&lt;author&gt;Chauveau, Didier&lt;/author&gt;&lt;author&gt;Hunter, David R.&lt;/author&gt;&lt;author&gt;Young, Derek S.&lt;/author&gt;&lt;/authors&gt;&lt;/contributors&gt;&lt;titles&gt;&lt;title&gt;mixtools: An R Package for Analyzing Mixture Models&lt;/title&gt;&lt;secondary-title&gt;Journal of Statistical Software&lt;/secondary-title&gt;&lt;/titles&gt;&lt;periodical&gt;&lt;full-title&gt;Journal of Statistical Software&lt;/full-title&gt;&lt;/periodical&gt;&lt;pages&gt;1 - 29&lt;/pages&gt;&lt;volume&gt;32&lt;/volume&gt;&lt;number&gt;6&lt;/number&gt;&lt;section&gt;Articles&lt;/section&gt;&lt;dates&gt;&lt;year&gt;2009&lt;/year&gt;&lt;pub-dates&gt;&lt;date&gt;10/21&lt;/date&gt;&lt;/pub-dates&gt;&lt;/dates&gt;&lt;urls&gt;&lt;related-urls&gt;&lt;url&gt;https://www.jstatsoft.org/index.php/jss/article/view/v032i06&lt;/url&gt;&lt;/related-urls&gt;&lt;/urls&gt;&lt;electronic-resource-num&gt;10.18637/jss.v032.i06&lt;/electronic-resource-num&gt;&lt;access-date&gt;2023/12/24&lt;/access-date&gt;&lt;/record&gt;&lt;/Cite&gt;&lt;/EndNote&gt;</w:instrText>
      </w:r>
      <w:r w:rsidR="00002D28">
        <w:rPr>
          <w:b w:val="0"/>
          <w:bCs w:val="0"/>
          <w:color w:val="222222"/>
          <w:shd w:val="clear" w:color="auto" w:fill="FFFFFF"/>
        </w:rPr>
        <w:fldChar w:fldCharType="separate"/>
      </w:r>
      <w:r w:rsidR="00002D28">
        <w:rPr>
          <w:b w:val="0"/>
          <w:bCs w:val="0"/>
          <w:noProof/>
          <w:color w:val="222222"/>
          <w:shd w:val="clear" w:color="auto" w:fill="FFFFFF"/>
        </w:rPr>
        <w:t>(Benaglia, et al. 2009)</w:t>
      </w:r>
      <w:r w:rsidR="00002D28">
        <w:rPr>
          <w:b w:val="0"/>
          <w:bCs w:val="0"/>
          <w:color w:val="222222"/>
          <w:shd w:val="clear" w:color="auto" w:fill="FFFFFF"/>
        </w:rPr>
        <w:fldChar w:fldCharType="end"/>
      </w:r>
      <w:r w:rsidR="00CE4114" w:rsidRPr="00CE4114">
        <w:rPr>
          <w:b w:val="0"/>
          <w:bCs w:val="0"/>
          <w:color w:val="222222"/>
          <w:shd w:val="clear" w:color="auto" w:fill="FFFFFF"/>
        </w:rPr>
        <w:t>.</w:t>
      </w:r>
    </w:p>
    <w:p w14:paraId="0489E91C" w14:textId="39B24B4D" w:rsidR="00862E2C" w:rsidRPr="004C1F6F" w:rsidRDefault="00862E2C" w:rsidP="005E3A79">
      <w:pPr>
        <w:jc w:val="both"/>
        <w:rPr>
          <w:b w:val="0"/>
          <w:bCs w:val="0"/>
        </w:rPr>
      </w:pPr>
      <w:r w:rsidRPr="009169FD">
        <w:rPr>
          <w:b w:val="0"/>
          <w:bCs w:val="0"/>
        </w:rPr>
        <w:t xml:space="preserve"> </w:t>
      </w:r>
    </w:p>
    <w:p w14:paraId="5B0B67C4" w14:textId="0798C55F" w:rsidR="00305711" w:rsidRDefault="00305711" w:rsidP="005E3A79">
      <w:pPr>
        <w:pStyle w:val="Heading1"/>
        <w:jc w:val="both"/>
      </w:pPr>
      <w:r>
        <w:t>Results</w:t>
      </w:r>
    </w:p>
    <w:p w14:paraId="55B16263" w14:textId="34A2BAE6" w:rsidR="003B4E49" w:rsidRPr="008E0DF7" w:rsidRDefault="003B4E49" w:rsidP="008E0DF7">
      <w:pPr>
        <w:pStyle w:val="Heading2"/>
      </w:pPr>
      <w:r>
        <w:t xml:space="preserve">Inference of </w:t>
      </w:r>
      <w:r w:rsidR="00E93FE8">
        <w:t xml:space="preserve">the </w:t>
      </w:r>
      <w:r>
        <w:t>species tree</w:t>
      </w:r>
    </w:p>
    <w:p w14:paraId="2EB3DD44" w14:textId="29E3DF3A" w:rsidR="00305711" w:rsidRDefault="00D905C4" w:rsidP="005E3A79">
      <w:pPr>
        <w:jc w:val="both"/>
        <w:rPr>
          <w:b w:val="0"/>
          <w:bCs w:val="0"/>
        </w:rPr>
      </w:pPr>
      <w:r>
        <w:rPr>
          <w:b w:val="0"/>
          <w:bCs w:val="0"/>
        </w:rPr>
        <w:t>We used the genomes of 17 chelicerates and 2 insect outgroups to reconstruct the Chelicerat</w:t>
      </w:r>
      <w:r w:rsidR="00B15697">
        <w:rPr>
          <w:b w:val="0"/>
          <w:bCs w:val="0"/>
        </w:rPr>
        <w:t>a</w:t>
      </w:r>
      <w:r>
        <w:rPr>
          <w:b w:val="0"/>
          <w:bCs w:val="0"/>
        </w:rPr>
        <w:t xml:space="preserve"> phylogeny, with an emphasis on Arachnids and horseshoe crabs. Using </w:t>
      </w:r>
      <w:r w:rsidR="00086AB3">
        <w:rPr>
          <w:b w:val="0"/>
          <w:bCs w:val="0"/>
        </w:rPr>
        <w:t xml:space="preserve">11,016 </w:t>
      </w:r>
      <w:r>
        <w:rPr>
          <w:b w:val="0"/>
          <w:bCs w:val="0"/>
        </w:rPr>
        <w:t>gene</w:t>
      </w:r>
      <w:r w:rsidR="00EB0C56">
        <w:rPr>
          <w:b w:val="0"/>
          <w:bCs w:val="0"/>
        </w:rPr>
        <w:t xml:space="preserve"> tree</w:t>
      </w:r>
      <w:r>
        <w:rPr>
          <w:b w:val="0"/>
          <w:bCs w:val="0"/>
        </w:rPr>
        <w:t>s we confirm the placement of Xiphosura</w:t>
      </w:r>
      <w:r w:rsidR="00EB0C56">
        <w:rPr>
          <w:b w:val="0"/>
          <w:bCs w:val="0"/>
        </w:rPr>
        <w:t xml:space="preserve"> (horseshoe crabs)</w:t>
      </w:r>
      <w:r>
        <w:rPr>
          <w:b w:val="0"/>
          <w:bCs w:val="0"/>
        </w:rPr>
        <w:t xml:space="preserve"> as nested within Arachnids (Fig. 1A), in agreement with</w:t>
      </w:r>
      <w:r w:rsidR="007B0596">
        <w:rPr>
          <w:b w:val="0"/>
          <w:bCs w:val="0"/>
        </w:rPr>
        <w:t xml:space="preserve"> Ballesteros et al.</w:t>
      </w:r>
      <w:r w:rsidR="00EF4C3C">
        <w:rPr>
          <w:b w:val="0"/>
          <w:bCs w:val="0"/>
        </w:rPr>
        <w:t xml:space="preserve"> </w:t>
      </w:r>
      <w:r w:rsidR="00EF4C3C">
        <w:rPr>
          <w:b w:val="0"/>
          <w:bCs w:val="0"/>
        </w:rPr>
        <w:fldChar w:fldCharType="begin">
          <w:fldData xml:space="preserve">PEVuZE5vdGU+PENpdGU+PEF1dGhvcj5CYWxsZXN0ZXJvczwvQXV0aG9yPjxZZWFyPjIwMjI8L1ll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</w:fldData>
        </w:fldChar>
      </w:r>
      <w:r w:rsidR="00080A93">
        <w:rPr>
          <w:b w:val="0"/>
          <w:bCs w:val="0"/>
        </w:rPr>
        <w:instrText xml:space="preserve"> ADDIN EN.CITE </w:instrText>
      </w:r>
      <w:r w:rsidR="00080A93">
        <w:rPr>
          <w:b w:val="0"/>
          <w:bCs w:val="0"/>
        </w:rPr>
        <w:fldChar w:fldCharType="begin">
          <w:fldData xml:space="preserve">PEVuZE5vdGU+PENpdGU+PEF1dGhvcj5CYWxsZXN0ZXJvczwvQXV0aG9yPjxZZWFyPjIwMjI8L1ll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</w:fldData>
        </w:fldChar>
      </w:r>
      <w:r w:rsidR="00080A93">
        <w:rPr>
          <w:b w:val="0"/>
          <w:bCs w:val="0"/>
        </w:rPr>
        <w:instrText xml:space="preserve"> ADDIN EN.CITE.DATA </w:instrText>
      </w:r>
      <w:r w:rsidR="00080A93">
        <w:rPr>
          <w:b w:val="0"/>
          <w:bCs w:val="0"/>
        </w:rPr>
      </w:r>
      <w:r w:rsidR="00080A93">
        <w:rPr>
          <w:b w:val="0"/>
          <w:bCs w:val="0"/>
        </w:rPr>
        <w:fldChar w:fldCharType="end"/>
      </w:r>
      <w:r w:rsidR="00EF4C3C">
        <w:rPr>
          <w:b w:val="0"/>
          <w:bCs w:val="0"/>
        </w:rPr>
      </w:r>
      <w:r w:rsidR="00EF4C3C">
        <w:rPr>
          <w:b w:val="0"/>
          <w:bCs w:val="0"/>
        </w:rPr>
        <w:fldChar w:fldCharType="separate"/>
      </w:r>
      <w:r w:rsidR="00080A93">
        <w:rPr>
          <w:b w:val="0"/>
          <w:bCs w:val="0"/>
          <w:noProof/>
        </w:rPr>
        <w:t>(Fig 1B; Ballesteros, et al. 2022)</w:t>
      </w:r>
      <w:r w:rsidR="00EF4C3C">
        <w:rPr>
          <w:b w:val="0"/>
          <w:bCs w:val="0"/>
        </w:rPr>
        <w:fldChar w:fldCharType="end"/>
      </w:r>
      <w:r>
        <w:rPr>
          <w:b w:val="0"/>
          <w:bCs w:val="0"/>
        </w:rPr>
        <w:t xml:space="preserve">. However, our inferred tree </w:t>
      </w:r>
      <w:r>
        <w:rPr>
          <w:b w:val="0"/>
          <w:bCs w:val="0"/>
        </w:rPr>
        <w:lastRenderedPageBreak/>
        <w:t xml:space="preserve">differs from theirs in the placement of the </w:t>
      </w:r>
      <w:proofErr w:type="spellStart"/>
      <w:r>
        <w:rPr>
          <w:b w:val="0"/>
          <w:bCs w:val="0"/>
        </w:rPr>
        <w:t>superorders</w:t>
      </w:r>
      <w:proofErr w:type="spellEnd"/>
      <w:r>
        <w:rPr>
          <w:b w:val="0"/>
          <w:bCs w:val="0"/>
        </w:rPr>
        <w:t xml:space="preserve"> </w:t>
      </w:r>
      <w:proofErr w:type="spellStart"/>
      <w:r>
        <w:rPr>
          <w:b w:val="0"/>
          <w:bCs w:val="0"/>
        </w:rPr>
        <w:t>Acariformes</w:t>
      </w:r>
      <w:proofErr w:type="spellEnd"/>
      <w:r>
        <w:rPr>
          <w:b w:val="0"/>
          <w:bCs w:val="0"/>
        </w:rPr>
        <w:t xml:space="preserve"> and </w:t>
      </w:r>
      <w:proofErr w:type="spellStart"/>
      <w:r>
        <w:rPr>
          <w:b w:val="0"/>
          <w:bCs w:val="0"/>
        </w:rPr>
        <w:t>Parasitiformes</w:t>
      </w:r>
      <w:proofErr w:type="spellEnd"/>
      <w:r>
        <w:rPr>
          <w:b w:val="0"/>
          <w:bCs w:val="0"/>
        </w:rPr>
        <w:t xml:space="preserve">. Our results show that </w:t>
      </w:r>
      <w:proofErr w:type="spellStart"/>
      <w:r>
        <w:rPr>
          <w:b w:val="0"/>
          <w:bCs w:val="0"/>
        </w:rPr>
        <w:t>Acariformes</w:t>
      </w:r>
      <w:proofErr w:type="spellEnd"/>
      <w:r>
        <w:rPr>
          <w:b w:val="0"/>
          <w:bCs w:val="0"/>
        </w:rPr>
        <w:t xml:space="preserve"> is sister to the spider, scorpion, and horseshoe crab clade, while</w:t>
      </w:r>
      <w:r w:rsidR="00EF4C3C">
        <w:rPr>
          <w:b w:val="0"/>
          <w:bCs w:val="0"/>
        </w:rPr>
        <w:t xml:space="preserve"> </w:t>
      </w:r>
      <w:r w:rsidR="00EF4C3C">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YWRkcmVzcz48dGl0bGVzPjx0aXRsZT5Db21wcmVoZW5zaXZlIFNwZWNpZXMgU2FtcGxpbmcgYW5k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</w:fldData>
        </w:fldChar>
      </w:r>
      <w:r w:rsidR="00080A93">
        <w:rPr>
          <w:b w:val="0"/>
          <w:bCs w:val="0"/>
        </w:rPr>
        <w:instrText xml:space="preserve"> ADDIN EN.CITE </w:instrText>
      </w:r>
      <w:r w:rsidR="00080A93">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YWRkcmVzcz48dGl0bGVzPjx0aXRsZT5Db21wcmVoZW5zaXZlIFNwZWNpZXMgU2FtcGxpbmcgYW5k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</w:fldData>
        </w:fldChar>
      </w:r>
      <w:r w:rsidR="00080A93">
        <w:rPr>
          <w:b w:val="0"/>
          <w:bCs w:val="0"/>
        </w:rPr>
        <w:instrText xml:space="preserve"> ADDIN EN.CITE.DATA </w:instrText>
      </w:r>
      <w:r w:rsidR="00080A93">
        <w:rPr>
          <w:b w:val="0"/>
          <w:bCs w:val="0"/>
        </w:rPr>
      </w:r>
      <w:r w:rsidR="00080A93">
        <w:rPr>
          <w:b w:val="0"/>
          <w:bCs w:val="0"/>
        </w:rPr>
        <w:fldChar w:fldCharType="end"/>
      </w:r>
      <w:r w:rsidR="00EF4C3C">
        <w:rPr>
          <w:b w:val="0"/>
          <w:bCs w:val="0"/>
        </w:rPr>
      </w:r>
      <w:r w:rsidR="00EF4C3C">
        <w:rPr>
          <w:b w:val="0"/>
          <w:bCs w:val="0"/>
        </w:rPr>
        <w:fldChar w:fldCharType="separate"/>
      </w:r>
      <w:r w:rsidR="00080A93">
        <w:rPr>
          <w:b w:val="0"/>
          <w:bCs w:val="0"/>
          <w:noProof/>
        </w:rPr>
        <w:t>Ballesteros, et al. (2022)</w:t>
      </w:r>
      <w:r w:rsidR="00EF4C3C">
        <w:rPr>
          <w:b w:val="0"/>
          <w:bCs w:val="0"/>
        </w:rPr>
        <w:fldChar w:fldCharType="end"/>
      </w:r>
      <w:r>
        <w:rPr>
          <w:b w:val="0"/>
          <w:bCs w:val="0"/>
        </w:rPr>
        <w:t xml:space="preserve"> suggest that </w:t>
      </w:r>
      <w:proofErr w:type="spellStart"/>
      <w:r>
        <w:rPr>
          <w:b w:val="0"/>
          <w:bCs w:val="0"/>
        </w:rPr>
        <w:t>Parasitiformes</w:t>
      </w:r>
      <w:proofErr w:type="spellEnd"/>
      <w:r>
        <w:rPr>
          <w:b w:val="0"/>
          <w:bCs w:val="0"/>
        </w:rPr>
        <w:t xml:space="preserve"> is more closely related to them.</w:t>
      </w:r>
      <w:r w:rsidR="00DD7E60">
        <w:rPr>
          <w:b w:val="0"/>
          <w:bCs w:val="0"/>
        </w:rPr>
        <w:t xml:space="preserve"> </w:t>
      </w:r>
      <w:r w:rsidR="00EF4C3C">
        <w:rPr>
          <w:b w:val="0"/>
          <w:bCs w:val="0"/>
        </w:rPr>
        <w:t xml:space="preserve">However, the placement of these groups is </w:t>
      </w:r>
      <w:r w:rsidR="00004C00">
        <w:rPr>
          <w:b w:val="0"/>
          <w:bCs w:val="0"/>
        </w:rPr>
        <w:t xml:space="preserve">also ambiguous </w:t>
      </w:r>
      <w:r w:rsidR="00EF4C3C">
        <w:rPr>
          <w:b w:val="0"/>
          <w:bCs w:val="0"/>
        </w:rPr>
        <w:t>in their analyses and</w:t>
      </w:r>
      <w:r w:rsidR="00DD7E60">
        <w:rPr>
          <w:b w:val="0"/>
          <w:bCs w:val="0"/>
        </w:rPr>
        <w:t xml:space="preserve"> has been contentious in previous studies</w:t>
      </w:r>
      <w:r w:rsidR="00EF4C3C">
        <w:rPr>
          <w:b w:val="0"/>
          <w:bCs w:val="0"/>
        </w:rPr>
        <w:t xml:space="preserve"> </w:t>
      </w:r>
      <w:r w:rsidR="00EF4C3C">
        <w:rPr>
          <w:b w:val="0"/>
          <w:bCs w:val="0"/>
        </w:rPr>
        <w:fldChar w:fldCharType="begin">
          <w:fldData xml:space="preserve">PEVuZE5vdGU+PENpdGU+PEF1dGhvcj5TaGFybWE8L0F1dGhvcj48WWVhcj4yMDE0PC9ZZWFyPjxS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</w:fldData>
        </w:fldChar>
      </w:r>
      <w:r w:rsidR="00080A93">
        <w:rPr>
          <w:b w:val="0"/>
          <w:bCs w:val="0"/>
        </w:rPr>
        <w:instrText xml:space="preserve"> ADDIN EN.CITE </w:instrText>
      </w:r>
      <w:r w:rsidR="00080A93">
        <w:rPr>
          <w:b w:val="0"/>
          <w:bCs w:val="0"/>
        </w:rPr>
        <w:fldChar w:fldCharType="begin">
          <w:fldData xml:space="preserve">PEVuZE5vdGU+PENpdGU+PEF1dGhvcj5TaGFybWE8L0F1dGhvcj48WWVhcj4yMDE0PC9ZZWFyPjxS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</w:fldData>
        </w:fldChar>
      </w:r>
      <w:r w:rsidR="00080A93">
        <w:rPr>
          <w:b w:val="0"/>
          <w:bCs w:val="0"/>
        </w:rPr>
        <w:instrText xml:space="preserve"> ADDIN EN.CITE.DATA </w:instrText>
      </w:r>
      <w:r w:rsidR="00080A93">
        <w:rPr>
          <w:b w:val="0"/>
          <w:bCs w:val="0"/>
        </w:rPr>
      </w:r>
      <w:r w:rsidR="00080A93">
        <w:rPr>
          <w:b w:val="0"/>
          <w:bCs w:val="0"/>
        </w:rPr>
        <w:fldChar w:fldCharType="end"/>
      </w:r>
      <w:r w:rsidR="00EF4C3C">
        <w:rPr>
          <w:b w:val="0"/>
          <w:bCs w:val="0"/>
        </w:rPr>
      </w:r>
      <w:r w:rsidR="00EF4C3C">
        <w:rPr>
          <w:b w:val="0"/>
          <w:bCs w:val="0"/>
        </w:rPr>
        <w:fldChar w:fldCharType="separate"/>
      </w:r>
      <w:r w:rsidR="00080A93">
        <w:rPr>
          <w:b w:val="0"/>
          <w:bCs w:val="0"/>
          <w:noProof/>
        </w:rPr>
        <w:t>(Sharma, et al. 2014; Ontano, et al. 2021)</w:t>
      </w:r>
      <w:r w:rsidR="00EF4C3C">
        <w:rPr>
          <w:b w:val="0"/>
          <w:bCs w:val="0"/>
        </w:rPr>
        <w:fldChar w:fldCharType="end"/>
      </w:r>
      <w:r w:rsidR="00EF4C3C">
        <w:rPr>
          <w:b w:val="0"/>
          <w:bCs w:val="0"/>
        </w:rPr>
        <w:t>.</w:t>
      </w:r>
    </w:p>
    <w:p w14:paraId="521D2DB3" w14:textId="5C32AC7E" w:rsidR="006853D6" w:rsidRPr="008E0DF7" w:rsidRDefault="006853D6" w:rsidP="008E0DF7">
      <w:pPr>
        <w:pStyle w:val="Heading2"/>
      </w:pPr>
      <w:r>
        <w:t>Reconciliation analysis</w:t>
      </w:r>
    </w:p>
    <w:p w14:paraId="38A8B1BC" w14:textId="4E163D81" w:rsidR="00DD7E60" w:rsidRDefault="00DD7E60" w:rsidP="005E3A79">
      <w:pPr>
        <w:jc w:val="both"/>
        <w:rPr>
          <w:b w:val="0"/>
          <w:bCs w:val="0"/>
        </w:rPr>
      </w:pPr>
      <w:r>
        <w:rPr>
          <w:b w:val="0"/>
          <w:bCs w:val="0"/>
        </w:rPr>
        <w:tab/>
      </w:r>
      <w:r w:rsidR="00B37259">
        <w:rPr>
          <w:b w:val="0"/>
          <w:bCs w:val="0"/>
        </w:rPr>
        <w:t xml:space="preserve">We used </w:t>
      </w:r>
      <w:r w:rsidR="006F25A2">
        <w:rPr>
          <w:b w:val="0"/>
          <w:bCs w:val="0"/>
        </w:rPr>
        <w:t xml:space="preserve">the inferred </w:t>
      </w:r>
      <w:r w:rsidR="00B37259">
        <w:rPr>
          <w:b w:val="0"/>
          <w:bCs w:val="0"/>
        </w:rPr>
        <w:t>species tree</w:t>
      </w:r>
      <w:r w:rsidR="006F25A2">
        <w:rPr>
          <w:b w:val="0"/>
          <w:bCs w:val="0"/>
        </w:rPr>
        <w:t>, as well as two other hypothesized sets of relationships,</w:t>
      </w:r>
      <w:r w:rsidR="00B37259">
        <w:rPr>
          <w:b w:val="0"/>
          <w:bCs w:val="0"/>
        </w:rPr>
        <w:t xml:space="preserve"> to test various hypotheses of WGD in the history of chelicerate evolution. Specifically, based on synteny and duplication of some gene families, multiple rounds of WGD have been proposed in horseshoe crabs</w:t>
      </w:r>
      <w:r w:rsidR="00EF4C3C">
        <w:rPr>
          <w:b w:val="0"/>
          <w:bCs w:val="0"/>
        </w:rPr>
        <w:t xml:space="preserve"> </w:t>
      </w:r>
      <w:r w:rsidR="00EF4C3C">
        <w:rPr>
          <w:b w:val="0"/>
          <w:bCs w:val="0"/>
        </w:rPr>
        <w:fldChar w:fldCharType="begin">
          <w:fldData xml:space="preserve">PEVuZE5vdGU+PENpdGU+PEF1dGhvcj5Ob3NzYTwvQXV0aG9yPjxZZWFyPjIwMTQ8L1llYXI+PFJl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=
</w:fldData>
        </w:fldChar>
      </w:r>
      <w:r w:rsidR="00777E31">
        <w:rPr>
          <w:b w:val="0"/>
          <w:bCs w:val="0"/>
        </w:rPr>
        <w:instrText xml:space="preserve"> ADDIN EN.CITE </w:instrText>
      </w:r>
      <w:r w:rsidR="00777E31">
        <w:rPr>
          <w:b w:val="0"/>
          <w:bCs w:val="0"/>
        </w:rPr>
        <w:fldChar w:fldCharType="begin">
          <w:fldData xml:space="preserve">PEVuZE5vdGU+PENpdGU+PEF1dGhvcj5Ob3NzYTwvQXV0aG9yPjxZZWFyPjIwMTQ8L1llYXI+PFJl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=
</w:fldData>
        </w:fldChar>
      </w:r>
      <w:r w:rsidR="00777E31">
        <w:rPr>
          <w:b w:val="0"/>
          <w:bCs w:val="0"/>
        </w:rPr>
        <w:instrText xml:space="preserve"> ADDIN EN.CITE.DATA </w:instrText>
      </w:r>
      <w:r w:rsidR="00777E31">
        <w:rPr>
          <w:b w:val="0"/>
          <w:bCs w:val="0"/>
        </w:rPr>
      </w:r>
      <w:r w:rsidR="00777E31">
        <w:rPr>
          <w:b w:val="0"/>
          <w:bCs w:val="0"/>
        </w:rPr>
        <w:fldChar w:fldCharType="end"/>
      </w:r>
      <w:r w:rsidR="00EF4C3C">
        <w:rPr>
          <w:b w:val="0"/>
          <w:bCs w:val="0"/>
        </w:rPr>
      </w:r>
      <w:r w:rsidR="00EF4C3C">
        <w:rPr>
          <w:b w:val="0"/>
          <w:bCs w:val="0"/>
        </w:rPr>
        <w:fldChar w:fldCharType="separate"/>
      </w:r>
      <w:r w:rsidR="00777E31">
        <w:rPr>
          <w:b w:val="0"/>
          <w:bCs w:val="0"/>
          <w:noProof/>
        </w:rPr>
        <w:t>(Nossa, et al. 2014; Kenny, et al. 2017; Shingate, Ravi, Prasad, Tay, et al. 2020; Shingate, Ravi, Prasad, Tay and Venkatesh 2020)</w:t>
      </w:r>
      <w:r w:rsidR="00EF4C3C">
        <w:rPr>
          <w:b w:val="0"/>
          <w:bCs w:val="0"/>
        </w:rPr>
        <w:fldChar w:fldCharType="end"/>
      </w:r>
      <w:r w:rsidR="00B37259">
        <w:rPr>
          <w:b w:val="0"/>
          <w:bCs w:val="0"/>
        </w:rPr>
        <w:t xml:space="preserve">, and based on the duplication of </w:t>
      </w:r>
      <w:r w:rsidR="00EF4C3C">
        <w:rPr>
          <w:b w:val="0"/>
          <w:bCs w:val="0"/>
        </w:rPr>
        <w:t xml:space="preserve">the </w:t>
      </w:r>
      <w:r w:rsidR="00EF4C3C">
        <w:rPr>
          <w:b w:val="0"/>
          <w:bCs w:val="0"/>
          <w:i/>
          <w:iCs/>
        </w:rPr>
        <w:t xml:space="preserve">Hox </w:t>
      </w:r>
      <w:r w:rsidR="00B37259">
        <w:rPr>
          <w:b w:val="0"/>
          <w:bCs w:val="0"/>
        </w:rPr>
        <w:t xml:space="preserve">gene </w:t>
      </w:r>
      <w:r w:rsidR="00EF4C3C">
        <w:rPr>
          <w:b w:val="0"/>
          <w:bCs w:val="0"/>
        </w:rPr>
        <w:t>cluster</w:t>
      </w:r>
      <w:r w:rsidR="00B37259">
        <w:rPr>
          <w:b w:val="0"/>
          <w:bCs w:val="0"/>
        </w:rPr>
        <w:t xml:space="preserve">, </w:t>
      </w:r>
      <w:r w:rsidR="00AF5E1B">
        <w:rPr>
          <w:b w:val="0"/>
          <w:bCs w:val="0"/>
        </w:rPr>
        <w:t xml:space="preserve">one </w:t>
      </w:r>
      <w:r w:rsidR="00B37259">
        <w:rPr>
          <w:b w:val="0"/>
          <w:bCs w:val="0"/>
        </w:rPr>
        <w:t>WGD has been proposed in the ancestor of spiders and scorpions</w:t>
      </w:r>
      <w:r w:rsidR="00EF4C3C">
        <w:rPr>
          <w:b w:val="0"/>
          <w:bCs w:val="0"/>
        </w:rPr>
        <w:t xml:space="preserve"> </w:t>
      </w:r>
      <w:r w:rsidR="00EF4C3C">
        <w:rPr>
          <w:b w:val="0"/>
          <w:bCs w:val="0"/>
        </w:rPr>
        <w:fldChar w:fldCharType="begin">
          <w:fldData xml:space="preserve">PEVuZE5vdGU+PENpdGU+PEF1dGhvcj5TY2h3YWdlcjwvQXV0aG9yPjxZZWFyPjIwMTc8L1llYXI+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</w:fldData>
        </w:fldChar>
      </w:r>
      <w:r w:rsidR="00080A93">
        <w:rPr>
          <w:b w:val="0"/>
          <w:bCs w:val="0"/>
        </w:rPr>
        <w:instrText xml:space="preserve"> ADDIN EN.CITE </w:instrText>
      </w:r>
      <w:r w:rsidR="00080A93">
        <w:rPr>
          <w:b w:val="0"/>
          <w:bCs w:val="0"/>
        </w:rPr>
        <w:fldChar w:fldCharType="begin">
          <w:fldData xml:space="preserve">PEVuZE5vdGU+PENpdGU+PEF1dGhvcj5TY2h3YWdlcjwvQXV0aG9yPjxZZWFyPjIwMTc8L1llYXI+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</w:fldData>
        </w:fldChar>
      </w:r>
      <w:r w:rsidR="00080A93">
        <w:rPr>
          <w:b w:val="0"/>
          <w:bCs w:val="0"/>
        </w:rPr>
        <w:instrText xml:space="preserve"> ADDIN EN.CITE.DATA </w:instrText>
      </w:r>
      <w:r w:rsidR="00080A93">
        <w:rPr>
          <w:b w:val="0"/>
          <w:bCs w:val="0"/>
        </w:rPr>
      </w:r>
      <w:r w:rsidR="00080A93">
        <w:rPr>
          <w:b w:val="0"/>
          <w:bCs w:val="0"/>
        </w:rPr>
        <w:fldChar w:fldCharType="end"/>
      </w:r>
      <w:r w:rsidR="00EF4C3C">
        <w:rPr>
          <w:b w:val="0"/>
          <w:bCs w:val="0"/>
        </w:rPr>
      </w:r>
      <w:r w:rsidR="00EF4C3C">
        <w:rPr>
          <w:b w:val="0"/>
          <w:bCs w:val="0"/>
        </w:rPr>
        <w:fldChar w:fldCharType="separate"/>
      </w:r>
      <w:r w:rsidR="00080A93">
        <w:rPr>
          <w:b w:val="0"/>
          <w:bCs w:val="0"/>
          <w:noProof/>
        </w:rPr>
        <w:t>(Schwager, et al. 2017)</w:t>
      </w:r>
      <w:r w:rsidR="00EF4C3C">
        <w:rPr>
          <w:b w:val="0"/>
          <w:bCs w:val="0"/>
        </w:rPr>
        <w:fldChar w:fldCharType="end"/>
      </w:r>
      <w:r w:rsidR="00B37259">
        <w:rPr>
          <w:b w:val="0"/>
          <w:bCs w:val="0"/>
        </w:rPr>
        <w:t xml:space="preserve">. </w:t>
      </w:r>
      <w:r w:rsidR="005F481D">
        <w:rPr>
          <w:b w:val="0"/>
          <w:bCs w:val="0"/>
        </w:rPr>
        <w:t>U</w:t>
      </w:r>
      <w:r w:rsidR="005E3A79">
        <w:rPr>
          <w:b w:val="0"/>
          <w:bCs w:val="0"/>
        </w:rPr>
        <w:t xml:space="preserve">sing gene tree topologies </w:t>
      </w:r>
      <w:r w:rsidR="005F481D">
        <w:rPr>
          <w:b w:val="0"/>
          <w:bCs w:val="0"/>
        </w:rPr>
        <w:t>from</w:t>
      </w:r>
      <w:r w:rsidR="00B37259">
        <w:rPr>
          <w:b w:val="0"/>
          <w:bCs w:val="0"/>
        </w:rPr>
        <w:t xml:space="preserve"> thousands of genes, </w:t>
      </w:r>
      <w:r w:rsidR="005F481D">
        <w:rPr>
          <w:b w:val="0"/>
          <w:bCs w:val="0"/>
        </w:rPr>
        <w:t>GRAMPA</w:t>
      </w:r>
      <w:r w:rsidR="00002D28">
        <w:rPr>
          <w:b w:val="0"/>
          <w:bCs w:val="0"/>
        </w:rPr>
        <w:t xml:space="preserve"> </w:t>
      </w:r>
      <w:r w:rsidR="00002D28">
        <w:rPr>
          <w:b w:val="0"/>
          <w:bCs w:val="0"/>
        </w:rPr>
        <w:fldChar w:fldCharType="begin"/>
      </w:r>
      <w:r w:rsidR="00002D28">
        <w:rPr>
          <w:b w:val="0"/>
          <w:bCs w:val="0"/>
        </w:rPr>
        <w:instrText xml:space="preserve"> ADDIN EN.CITE &lt;EndNote&gt;&lt;Cite&gt;&lt;Author&gt;Thomas&lt;/Author&gt;&lt;Year&gt;2017&lt;/Year&gt;&lt;RecNum&gt;1&lt;/RecNum&gt;&lt;DisplayText&gt;(Thomas, et al. 2017)&lt;/DisplayText&gt;&lt;record&gt;&lt;rec-number&gt;1&lt;/rec-number&gt;&lt;foreign-keys&gt;&lt;key app="EN" db-id="55awttt9yf0aace20sqpvrzmrtvr0vapts5w" timestamp="1692629734"&gt;1&lt;/key&gt;&lt;/foreign-keys&gt;&lt;ref-type name="Journal Article"&gt;17&lt;/ref-type&gt;&lt;contributors&gt;&lt;authors&gt;&lt;author&gt;Thomas, G. W. C.&lt;/author&gt;&lt;author&gt;Ather, S. H.&lt;/author&gt;&lt;author&gt;Hahn, M. W.&lt;/author&gt;&lt;/authors&gt;&lt;/contributors&gt;&lt;auth-address&gt;Department of Biology and School of Informatics and Computing, Indiana University, Bloomington, IN 47405, USA.&lt;/auth-address&gt;&lt;titles&gt;&lt;title&gt;Gene-Tree Reconciliation with MUL-Trees to Resolve Polyploidy Events&lt;/title&gt;&lt;secondary-title&gt;Syst Biol&lt;/secondary-title&gt;&lt;/titles&gt;&lt;periodical&gt;&lt;full-title&gt;Syst Biol&lt;/full-title&gt;&lt;/periodical&gt;&lt;pages&gt;1007-1018&lt;/pages&gt;&lt;volume&gt;66&lt;/volume&gt;&lt;number&gt;6&lt;/number&gt;&lt;edition&gt;2017/04/19&lt;/edition&gt;&lt;keywords&gt;&lt;keyword&gt;Algorithms&lt;/keyword&gt;&lt;keyword&gt;Classification/*methods&lt;/keyword&gt;&lt;keyword&gt;Computer Simulation&lt;/keyword&gt;&lt;keyword&gt;*Phylogeny&lt;/keyword&gt;&lt;keyword&gt;*Polyploidy&lt;/keyword&gt;&lt;keyword&gt;Saccharomyces cerevisiae/classification/genetics&lt;/keyword&gt;&lt;keyword&gt;Triticum/classification/genetics&lt;/keyword&gt;&lt;/keywords&gt;&lt;dates&gt;&lt;year&gt;2017&lt;/year&gt;&lt;pub-dates&gt;&lt;date&gt;Nov 1&lt;/date&gt;&lt;/pub-dates&gt;&lt;/dates&gt;&lt;isbn&gt;1076-836X (Electronic)&amp;#xD;1063-5157 (Linking)&lt;/isbn&gt;&lt;accession-num&gt;28419377&lt;/accession-num&gt;&lt;urls&gt;&lt;related-urls&gt;&lt;url&gt;https://www.ncbi.nlm.nih.gov/pubmed/28419377&lt;/url&gt;&lt;/related-urls&gt;&lt;/urls&gt;&lt;electronic-resource-num&gt;10.1093/sysbio/syx044&lt;/electronic-resource-num&gt;&lt;/record&gt;&lt;/Cite&gt;&lt;/EndNote&gt;</w:instrText>
      </w:r>
      <w:r w:rsidR="00002D28">
        <w:rPr>
          <w:b w:val="0"/>
          <w:bCs w:val="0"/>
        </w:rPr>
        <w:fldChar w:fldCharType="separate"/>
      </w:r>
      <w:r w:rsidR="00002D28">
        <w:rPr>
          <w:b w:val="0"/>
          <w:bCs w:val="0"/>
          <w:noProof/>
        </w:rPr>
        <w:t>(Thomas, et al. 2017)</w:t>
      </w:r>
      <w:r w:rsidR="00002D28">
        <w:rPr>
          <w:b w:val="0"/>
          <w:bCs w:val="0"/>
        </w:rPr>
        <w:fldChar w:fldCharType="end"/>
      </w:r>
      <w:r w:rsidR="005F481D">
        <w:rPr>
          <w:b w:val="0"/>
          <w:bCs w:val="0"/>
        </w:rPr>
        <w:t xml:space="preserve"> finds</w:t>
      </w:r>
      <w:r w:rsidR="00B37259">
        <w:rPr>
          <w:b w:val="0"/>
          <w:bCs w:val="0"/>
        </w:rPr>
        <w:t xml:space="preserve"> no evidence for a WGD in the history of spiders and scorpions using</w:t>
      </w:r>
      <w:r w:rsidR="00ED0611">
        <w:rPr>
          <w:b w:val="0"/>
          <w:bCs w:val="0"/>
        </w:rPr>
        <w:t xml:space="preserve"> either:</w:t>
      </w:r>
      <w:r w:rsidR="00B37259">
        <w:rPr>
          <w:b w:val="0"/>
          <w:bCs w:val="0"/>
        </w:rPr>
        <w:t xml:space="preserve"> our inferred species tree, the</w:t>
      </w:r>
      <w:r w:rsidR="000D60CD">
        <w:rPr>
          <w:b w:val="0"/>
          <w:bCs w:val="0"/>
        </w:rPr>
        <w:t xml:space="preserve"> </w:t>
      </w:r>
      <w:r w:rsidR="000D60CD">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YWRkcmVzcz48dGl0bGVzPjx0aXRsZT5Db21wcmVoZW5zaXZlIFNwZWNpZXMgU2FtcGxpbmcgYW5k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</w:fldData>
        </w:fldChar>
      </w:r>
      <w:r w:rsidR="00080A93">
        <w:rPr>
          <w:b w:val="0"/>
          <w:bCs w:val="0"/>
        </w:rPr>
        <w:instrText xml:space="preserve"> ADDIN EN.CITE </w:instrText>
      </w:r>
      <w:r w:rsidR="00080A93">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YWRkcmVzcz48dGl0bGVzPjx0aXRsZT5Db21wcmVoZW5zaXZlIFNwZWNpZXMgU2FtcGxpbmcgYW5k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</w:fldData>
        </w:fldChar>
      </w:r>
      <w:r w:rsidR="00080A93">
        <w:rPr>
          <w:b w:val="0"/>
          <w:bCs w:val="0"/>
        </w:rPr>
        <w:instrText xml:space="preserve"> ADDIN EN.CITE.DATA </w:instrText>
      </w:r>
      <w:r w:rsidR="00080A93">
        <w:rPr>
          <w:b w:val="0"/>
          <w:bCs w:val="0"/>
        </w:rPr>
      </w:r>
      <w:r w:rsidR="00080A93">
        <w:rPr>
          <w:b w:val="0"/>
          <w:bCs w:val="0"/>
        </w:rPr>
        <w:fldChar w:fldCharType="end"/>
      </w:r>
      <w:r w:rsidR="000D60CD">
        <w:rPr>
          <w:b w:val="0"/>
          <w:bCs w:val="0"/>
        </w:rPr>
      </w:r>
      <w:r w:rsidR="000D60CD">
        <w:rPr>
          <w:b w:val="0"/>
          <w:bCs w:val="0"/>
        </w:rPr>
        <w:fldChar w:fldCharType="separate"/>
      </w:r>
      <w:r w:rsidR="00080A93">
        <w:rPr>
          <w:b w:val="0"/>
          <w:bCs w:val="0"/>
          <w:noProof/>
        </w:rPr>
        <w:t>Ballesteros, et al. (2022)</w:t>
      </w:r>
      <w:r w:rsidR="000D60CD">
        <w:rPr>
          <w:b w:val="0"/>
          <w:bCs w:val="0"/>
        </w:rPr>
        <w:fldChar w:fldCharType="end"/>
      </w:r>
      <w:r w:rsidR="00B37259">
        <w:rPr>
          <w:b w:val="0"/>
          <w:bCs w:val="0"/>
        </w:rPr>
        <w:t xml:space="preserve"> species tree, or the traditional species tree in which horseshoe crabs are sister to Arachnids (Fig</w:t>
      </w:r>
      <w:r w:rsidR="008E0DF7">
        <w:rPr>
          <w:b w:val="0"/>
          <w:bCs w:val="0"/>
        </w:rPr>
        <w:t>s</w:t>
      </w:r>
      <w:r w:rsidR="00B37259">
        <w:rPr>
          <w:b w:val="0"/>
          <w:bCs w:val="0"/>
        </w:rPr>
        <w:t>. 1</w:t>
      </w:r>
      <w:r w:rsidR="008E0DF7">
        <w:rPr>
          <w:b w:val="0"/>
          <w:bCs w:val="0"/>
        </w:rPr>
        <w:t xml:space="preserve"> and 2</w:t>
      </w:r>
      <w:r w:rsidR="00B37259">
        <w:rPr>
          <w:b w:val="0"/>
          <w:bCs w:val="0"/>
        </w:rPr>
        <w:t xml:space="preserve">). In each case, we tested whether </w:t>
      </w:r>
      <w:r w:rsidR="00DD7C0C">
        <w:rPr>
          <w:b w:val="0"/>
          <w:bCs w:val="0"/>
        </w:rPr>
        <w:t>the species</w:t>
      </w:r>
      <w:r w:rsidR="00B37259">
        <w:rPr>
          <w:b w:val="0"/>
          <w:bCs w:val="0"/>
        </w:rPr>
        <w:t xml:space="preserve"> tree</w:t>
      </w:r>
      <w:r w:rsidR="00DD7C0C">
        <w:rPr>
          <w:b w:val="0"/>
          <w:bCs w:val="0"/>
        </w:rPr>
        <w:t xml:space="preserve"> with a WGD proposed on any of the target lineages (H1 lineages in Fig. 1) </w:t>
      </w:r>
      <w:r w:rsidR="00B37259">
        <w:rPr>
          <w:b w:val="0"/>
          <w:bCs w:val="0"/>
        </w:rPr>
        <w:t xml:space="preserve">better explains the duplication history of the genes in these genomes than a </w:t>
      </w:r>
      <w:r w:rsidR="00DD7C0C">
        <w:rPr>
          <w:b w:val="0"/>
          <w:bCs w:val="0"/>
        </w:rPr>
        <w:t>s</w:t>
      </w:r>
      <w:r w:rsidR="00B37259">
        <w:rPr>
          <w:b w:val="0"/>
          <w:bCs w:val="0"/>
        </w:rPr>
        <w:t>pecies tree</w:t>
      </w:r>
      <w:r w:rsidR="00DD7C0C">
        <w:rPr>
          <w:b w:val="0"/>
          <w:bCs w:val="0"/>
        </w:rPr>
        <w:t xml:space="preserve"> with no proposed WGDs.</w:t>
      </w:r>
      <w:r w:rsidR="000D60CD">
        <w:rPr>
          <w:b w:val="0"/>
          <w:bCs w:val="0"/>
        </w:rPr>
        <w:t xml:space="preserve"> However,</w:t>
      </w:r>
      <w:r w:rsidR="00B37259">
        <w:rPr>
          <w:b w:val="0"/>
          <w:bCs w:val="0"/>
        </w:rPr>
        <w:t xml:space="preserve"> in each case we find </w:t>
      </w:r>
      <w:r w:rsidR="00441CA3">
        <w:rPr>
          <w:b w:val="0"/>
          <w:bCs w:val="0"/>
        </w:rPr>
        <w:t xml:space="preserve">that </w:t>
      </w:r>
      <w:r w:rsidR="00B37259">
        <w:rPr>
          <w:b w:val="0"/>
          <w:bCs w:val="0"/>
        </w:rPr>
        <w:t>the species tree</w:t>
      </w:r>
      <w:r w:rsidR="00DD7C0C">
        <w:rPr>
          <w:b w:val="0"/>
          <w:bCs w:val="0"/>
        </w:rPr>
        <w:t xml:space="preserve"> without any proposed WGDs</w:t>
      </w:r>
      <w:r w:rsidR="00B37259">
        <w:rPr>
          <w:b w:val="0"/>
          <w:bCs w:val="0"/>
        </w:rPr>
        <w:t xml:space="preserve"> results in the lowest duplication and loss score. </w:t>
      </w:r>
      <w:r w:rsidR="00441CA3">
        <w:rPr>
          <w:b w:val="0"/>
          <w:bCs w:val="0"/>
        </w:rPr>
        <w:t xml:space="preserve">Our </w:t>
      </w:r>
      <w:r w:rsidR="00B37259">
        <w:rPr>
          <w:b w:val="0"/>
          <w:bCs w:val="0"/>
        </w:rPr>
        <w:t xml:space="preserve">evidence is definitive for any WGD in the history of spiders and </w:t>
      </w:r>
      <w:r w:rsidR="00F905BA">
        <w:rPr>
          <w:b w:val="0"/>
          <w:bCs w:val="0"/>
        </w:rPr>
        <w:t>scorpions;</w:t>
      </w:r>
      <w:r w:rsidR="00B37259">
        <w:rPr>
          <w:b w:val="0"/>
          <w:bCs w:val="0"/>
        </w:rPr>
        <w:t xml:space="preserve"> </w:t>
      </w:r>
      <w:r w:rsidR="000D60CD">
        <w:rPr>
          <w:b w:val="0"/>
          <w:bCs w:val="0"/>
        </w:rPr>
        <w:t>however,</w:t>
      </w:r>
      <w:r w:rsidR="00B37259">
        <w:rPr>
          <w:b w:val="0"/>
          <w:bCs w:val="0"/>
        </w:rPr>
        <w:t xml:space="preserve"> we do see evidence for large scale duplications on the branch leading to horseshoe crabs </w:t>
      </w:r>
      <w:r w:rsidR="00777E31">
        <w:rPr>
          <w:b w:val="0"/>
          <w:bCs w:val="0"/>
        </w:rPr>
        <w:t>regardless of the</w:t>
      </w:r>
      <w:r w:rsidR="00B37259">
        <w:rPr>
          <w:b w:val="0"/>
          <w:bCs w:val="0"/>
        </w:rPr>
        <w:t xml:space="preserve"> species tree</w:t>
      </w:r>
      <w:r w:rsidR="00777E31">
        <w:rPr>
          <w:b w:val="0"/>
          <w:bCs w:val="0"/>
        </w:rPr>
        <w:t xml:space="preserve"> used</w:t>
      </w:r>
      <w:r w:rsidR="00B37259">
        <w:rPr>
          <w:b w:val="0"/>
          <w:bCs w:val="0"/>
        </w:rPr>
        <w:t xml:space="preserve"> (Fig. 1). We</w:t>
      </w:r>
      <w:r w:rsidR="00DD7C0C">
        <w:rPr>
          <w:b w:val="0"/>
          <w:bCs w:val="0"/>
        </w:rPr>
        <w:t xml:space="preserve"> also</w:t>
      </w:r>
      <w:r w:rsidR="00B37259">
        <w:rPr>
          <w:b w:val="0"/>
          <w:bCs w:val="0"/>
        </w:rPr>
        <w:t xml:space="preserve"> find that the second</w:t>
      </w:r>
      <w:r w:rsidR="00855CC4">
        <w:rPr>
          <w:b w:val="0"/>
          <w:bCs w:val="0"/>
        </w:rPr>
        <w:t>-</w:t>
      </w:r>
      <w:r w:rsidR="00B37259">
        <w:rPr>
          <w:b w:val="0"/>
          <w:bCs w:val="0"/>
        </w:rPr>
        <w:t xml:space="preserve"> and third</w:t>
      </w:r>
      <w:r w:rsidR="00855CC4">
        <w:rPr>
          <w:b w:val="0"/>
          <w:bCs w:val="0"/>
        </w:rPr>
        <w:t>-</w:t>
      </w:r>
      <w:r w:rsidR="00B37259">
        <w:rPr>
          <w:b w:val="0"/>
          <w:bCs w:val="0"/>
        </w:rPr>
        <w:t xml:space="preserve">lowest scoring </w:t>
      </w:r>
      <w:r w:rsidR="00212E38">
        <w:rPr>
          <w:b w:val="0"/>
          <w:bCs w:val="0"/>
        </w:rPr>
        <w:t>scenarios</w:t>
      </w:r>
      <w:r w:rsidR="00B37259">
        <w:rPr>
          <w:b w:val="0"/>
          <w:bCs w:val="0"/>
        </w:rPr>
        <w:t xml:space="preserve"> when using our inferred species tree </w:t>
      </w:r>
      <w:r w:rsidR="00212E38">
        <w:rPr>
          <w:b w:val="0"/>
          <w:bCs w:val="0"/>
        </w:rPr>
        <w:t>posit a WGD in horseshoe crabs (Fig. 2,</w:t>
      </w:r>
      <w:r w:rsidR="00194C12">
        <w:rPr>
          <w:b w:val="0"/>
          <w:bCs w:val="0"/>
        </w:rPr>
        <w:t xml:space="preserve"> Supplemental Table S3,</w:t>
      </w:r>
      <w:r w:rsidR="00212E38">
        <w:rPr>
          <w:b w:val="0"/>
          <w:bCs w:val="0"/>
        </w:rPr>
        <w:t xml:space="preserve"> </w:t>
      </w:r>
      <w:r w:rsidR="00777E31">
        <w:rPr>
          <w:b w:val="0"/>
          <w:bCs w:val="0"/>
        </w:rPr>
        <w:t>Fig. S1</w:t>
      </w:r>
      <w:r w:rsidR="00212E38">
        <w:rPr>
          <w:b w:val="0"/>
          <w:bCs w:val="0"/>
        </w:rPr>
        <w:t>).</w:t>
      </w:r>
      <w:r w:rsidR="00F81EFC">
        <w:rPr>
          <w:b w:val="0"/>
          <w:bCs w:val="0"/>
        </w:rPr>
        <w:t xml:space="preserve"> </w:t>
      </w:r>
      <w:commentRangeStart w:id="2"/>
      <w:ins w:id="3" w:author="Thomas, Gregg" w:date="2024-01-10T16:23:00Z">
        <w:r w:rsidR="00F81EFC">
          <w:rPr>
            <w:b w:val="0"/>
          </w:rPr>
          <w:t>The horseshoe crab clade is also often inferred as being involved in a WGD in the next lowest scoring MUL-trees when using the other two spec</w:t>
        </w:r>
      </w:ins>
      <w:ins w:id="4" w:author="Thomas, Gregg" w:date="2024-01-10T16:24:00Z">
        <w:r w:rsidR="00F81EFC">
          <w:rPr>
            <w:b w:val="0"/>
          </w:rPr>
          <w:t>ies trees, but usually in more complicated scenarios (Figs. S1 and S2</w:t>
        </w:r>
      </w:ins>
      <w:ins w:id="5" w:author="Thomas, Gregg" w:date="2024-01-10T16:26:00Z">
        <w:r w:rsidR="00F81EFC">
          <w:rPr>
            <w:b w:val="0"/>
          </w:rPr>
          <w:t>; Supplemental Tables S</w:t>
        </w:r>
      </w:ins>
      <w:ins w:id="6" w:author="Thomas, Gregg" w:date="2024-01-10T16:27:00Z">
        <w:r w:rsidR="00F81EFC">
          <w:rPr>
            <w:b w:val="0"/>
          </w:rPr>
          <w:t>4</w:t>
        </w:r>
      </w:ins>
      <w:ins w:id="7" w:author="Thomas, Gregg" w:date="2024-01-10T16:26:00Z">
        <w:r w:rsidR="00F81EFC">
          <w:rPr>
            <w:b w:val="0"/>
          </w:rPr>
          <w:t xml:space="preserve"> and S</w:t>
        </w:r>
      </w:ins>
      <w:ins w:id="8" w:author="Thomas, Gregg" w:date="2024-01-10T16:27:00Z">
        <w:r w:rsidR="00F81EFC">
          <w:rPr>
            <w:b w:val="0"/>
          </w:rPr>
          <w:t>5</w:t>
        </w:r>
      </w:ins>
      <w:ins w:id="9" w:author="Thomas, Gregg" w:date="2024-01-10T16:24:00Z">
        <w:r w:rsidR="00F81EFC">
          <w:rPr>
            <w:b w:val="0"/>
          </w:rPr>
          <w:t xml:space="preserve">). </w:t>
        </w:r>
        <w:commentRangeEnd w:id="2"/>
        <w:r w:rsidR="00F81EFC">
          <w:rPr>
            <w:rStyle w:val="CommentReference"/>
          </w:rPr>
          <w:commentReference w:id="2"/>
        </w:r>
      </w:ins>
      <w:r w:rsidR="005F4440">
        <w:rPr>
          <w:b w:val="0"/>
          <w:bCs w:val="0"/>
        </w:rPr>
        <w:t xml:space="preserve">That is, while </w:t>
      </w:r>
      <w:r w:rsidR="0090134E">
        <w:rPr>
          <w:b w:val="0"/>
          <w:bCs w:val="0"/>
        </w:rPr>
        <w:t xml:space="preserve">GRAMPA </w:t>
      </w:r>
      <w:r w:rsidR="005F4440">
        <w:rPr>
          <w:b w:val="0"/>
          <w:bCs w:val="0"/>
        </w:rPr>
        <w:t xml:space="preserve">did not </w:t>
      </w:r>
      <w:r w:rsidR="0090134E">
        <w:rPr>
          <w:b w:val="0"/>
          <w:bCs w:val="0"/>
        </w:rPr>
        <w:t>find that</w:t>
      </w:r>
      <w:r w:rsidR="005F4440">
        <w:rPr>
          <w:b w:val="0"/>
          <w:bCs w:val="0"/>
        </w:rPr>
        <w:t xml:space="preserve"> a WGD in the history of horseshoe crabs</w:t>
      </w:r>
      <w:r w:rsidR="0090134E">
        <w:rPr>
          <w:b w:val="0"/>
          <w:bCs w:val="0"/>
        </w:rPr>
        <w:t xml:space="preserve"> </w:t>
      </w:r>
      <w:r w:rsidR="005517C8">
        <w:rPr>
          <w:b w:val="0"/>
          <w:bCs w:val="0"/>
        </w:rPr>
        <w:t>a</w:t>
      </w:r>
      <w:r w:rsidR="0090134E">
        <w:rPr>
          <w:b w:val="0"/>
          <w:bCs w:val="0"/>
        </w:rPr>
        <w:t>s the single most parsimonious reconciliation</w:t>
      </w:r>
      <w:r w:rsidR="005F4440">
        <w:rPr>
          <w:b w:val="0"/>
          <w:bCs w:val="0"/>
        </w:rPr>
        <w:t xml:space="preserve">, there are multiple pieces of evidence that point to one or more </w:t>
      </w:r>
      <w:r w:rsidR="00F13F47">
        <w:rPr>
          <w:b w:val="0"/>
          <w:bCs w:val="0"/>
        </w:rPr>
        <w:t xml:space="preserve">possibly </w:t>
      </w:r>
      <w:r w:rsidR="005F4440">
        <w:rPr>
          <w:b w:val="0"/>
          <w:bCs w:val="0"/>
        </w:rPr>
        <w:t xml:space="preserve">occurring. </w:t>
      </w:r>
    </w:p>
    <w:p w14:paraId="4F97A21A" w14:textId="42D21B66" w:rsidR="00E93070" w:rsidRDefault="00E93070" w:rsidP="005E3A79">
      <w:pPr>
        <w:jc w:val="both"/>
        <w:rPr>
          <w:b w:val="0"/>
          <w:bCs w:val="0"/>
        </w:rPr>
      </w:pPr>
      <w:r>
        <w:rPr>
          <w:b w:val="0"/>
          <w:bCs w:val="0"/>
        </w:rPr>
        <w:tab/>
        <w:t xml:space="preserve">We also find that, when comparing </w:t>
      </w:r>
      <w:r w:rsidR="001C1256">
        <w:rPr>
          <w:b w:val="0"/>
          <w:bCs w:val="0"/>
        </w:rPr>
        <w:t>reconciliation</w:t>
      </w:r>
      <w:r>
        <w:rPr>
          <w:b w:val="0"/>
          <w:bCs w:val="0"/>
        </w:rPr>
        <w:t xml:space="preserve"> scores between species trees, our species tree and the</w:t>
      </w:r>
      <w:r w:rsidR="000D60CD">
        <w:rPr>
          <w:b w:val="0"/>
          <w:bCs w:val="0"/>
        </w:rPr>
        <w:t xml:space="preserve"> </w:t>
      </w:r>
      <w:r w:rsidR="000D60CD">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YWRkcmVzcz48dGl0bGVzPjx0aXRsZT5Db21wcmVoZW5zaXZlIFNwZWNpZXMgU2FtcGxpbmcgYW5k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</w:fldData>
        </w:fldChar>
      </w:r>
      <w:r w:rsidR="00080A93">
        <w:rPr>
          <w:b w:val="0"/>
          <w:bCs w:val="0"/>
        </w:rPr>
        <w:instrText xml:space="preserve"> ADDIN EN.CITE </w:instrText>
      </w:r>
      <w:r w:rsidR="00080A93">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YWRkcmVzcz48dGl0bGVzPjx0aXRsZT5Db21wcmVoZW5zaXZlIFNwZWNpZXMgU2FtcGxpbmcgYW5k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</w:fldData>
        </w:fldChar>
      </w:r>
      <w:r w:rsidR="00080A93">
        <w:rPr>
          <w:b w:val="0"/>
          <w:bCs w:val="0"/>
        </w:rPr>
        <w:instrText xml:space="preserve"> ADDIN EN.CITE.DATA </w:instrText>
      </w:r>
      <w:r w:rsidR="00080A93">
        <w:rPr>
          <w:b w:val="0"/>
          <w:bCs w:val="0"/>
        </w:rPr>
      </w:r>
      <w:r w:rsidR="00080A93">
        <w:rPr>
          <w:b w:val="0"/>
          <w:bCs w:val="0"/>
        </w:rPr>
        <w:fldChar w:fldCharType="end"/>
      </w:r>
      <w:r w:rsidR="000D60CD">
        <w:rPr>
          <w:b w:val="0"/>
          <w:bCs w:val="0"/>
        </w:rPr>
      </w:r>
      <w:r w:rsidR="000D60CD">
        <w:rPr>
          <w:b w:val="0"/>
          <w:bCs w:val="0"/>
        </w:rPr>
        <w:fldChar w:fldCharType="separate"/>
      </w:r>
      <w:r w:rsidR="00080A93">
        <w:rPr>
          <w:b w:val="0"/>
          <w:bCs w:val="0"/>
          <w:noProof/>
        </w:rPr>
        <w:t>Ballesteros, et al. (2022)</w:t>
      </w:r>
      <w:r w:rsidR="000D60CD">
        <w:rPr>
          <w:b w:val="0"/>
          <w:bCs w:val="0"/>
        </w:rPr>
        <w:fldChar w:fldCharType="end"/>
      </w:r>
      <w:r>
        <w:rPr>
          <w:b w:val="0"/>
          <w:bCs w:val="0"/>
        </w:rPr>
        <w:t xml:space="preserve"> species tree both explain the history of gene </w:t>
      </w:r>
      <w:r w:rsidR="000D60CD">
        <w:rPr>
          <w:b w:val="0"/>
          <w:bCs w:val="0"/>
        </w:rPr>
        <w:t>duplication and loss</w:t>
      </w:r>
      <w:r>
        <w:rPr>
          <w:b w:val="0"/>
          <w:bCs w:val="0"/>
        </w:rPr>
        <w:t xml:space="preserve"> better than the ‘traditional’ species tree in which horseshoe crabs are not nested within Arachnids (Fig. 2). This is further evidence in favor of the placement of this group as sister to spiders and scorpions. </w:t>
      </w:r>
      <w:r w:rsidR="001C1256">
        <w:rPr>
          <w:b w:val="0"/>
          <w:bCs w:val="0"/>
        </w:rPr>
        <w:t>W</w:t>
      </w:r>
      <w:r>
        <w:rPr>
          <w:b w:val="0"/>
          <w:bCs w:val="0"/>
        </w:rPr>
        <w:t xml:space="preserve">hile our species tree always </w:t>
      </w:r>
      <w:proofErr w:type="gramStart"/>
      <w:r>
        <w:rPr>
          <w:b w:val="0"/>
          <w:bCs w:val="0"/>
        </w:rPr>
        <w:t>better explains the data</w:t>
      </w:r>
      <w:proofErr w:type="gramEnd"/>
      <w:r w:rsidR="001C1256">
        <w:rPr>
          <w:b w:val="0"/>
          <w:bCs w:val="0"/>
        </w:rPr>
        <w:t xml:space="preserve"> than Ballesteros et al. (2002)</w:t>
      </w:r>
      <w:r>
        <w:rPr>
          <w:b w:val="0"/>
          <w:bCs w:val="0"/>
        </w:rPr>
        <w:t xml:space="preserve">, this </w:t>
      </w:r>
      <w:r w:rsidR="001C1256">
        <w:rPr>
          <w:b w:val="0"/>
          <w:bCs w:val="0"/>
        </w:rPr>
        <w:t xml:space="preserve">should not be </w:t>
      </w:r>
      <w:r>
        <w:rPr>
          <w:b w:val="0"/>
          <w:bCs w:val="0"/>
        </w:rPr>
        <w:t>surprising since we inferred our tree from these data.</w:t>
      </w:r>
    </w:p>
    <w:p w14:paraId="4BB38E95" w14:textId="4C44B56C" w:rsidR="00DB5E77" w:rsidRPr="008E0DF7" w:rsidRDefault="00DB5E77" w:rsidP="008E0DF7">
      <w:pPr>
        <w:pStyle w:val="Heading2"/>
      </w:pPr>
      <w:r>
        <w:t xml:space="preserve">Synteny </w:t>
      </w:r>
      <w:r w:rsidR="00487E2D">
        <w:t xml:space="preserve">and </w:t>
      </w:r>
      <w:r w:rsidR="004D05B3" w:rsidRPr="008E0DF7">
        <w:t>K</w:t>
      </w:r>
      <w:r w:rsidR="004D05B3" w:rsidRPr="008E0DF7">
        <w:rPr>
          <w:vertAlign w:val="subscript"/>
        </w:rPr>
        <w:t>S</w:t>
      </w:r>
      <w:r w:rsidR="004D05B3" w:rsidRPr="008E0DF7">
        <w:t xml:space="preserve"> analys</w:t>
      </w:r>
      <w:r w:rsidR="008A064C">
        <w:t>e</w:t>
      </w:r>
      <w:r w:rsidR="004D05B3" w:rsidRPr="008E0DF7">
        <w:t>s</w:t>
      </w:r>
    </w:p>
    <w:p w14:paraId="2DC1E404" w14:textId="30AAEF5E" w:rsidR="006F1408" w:rsidRPr="003D4264" w:rsidRDefault="006F1408" w:rsidP="007F4959">
      <w:pPr>
        <w:ind w:firstLine="720"/>
        <w:jc w:val="both"/>
        <w:rPr>
          <w:b w:val="0"/>
          <w:bCs w:val="0"/>
        </w:rPr>
      </w:pPr>
      <w:r>
        <w:rPr>
          <w:b w:val="0"/>
          <w:bCs w:val="0"/>
        </w:rPr>
        <w:t>We next looked at other genome-wide signatures of WGDs</w:t>
      </w:r>
      <w:r w:rsidR="003D4264">
        <w:rPr>
          <w:b w:val="0"/>
          <w:bCs w:val="0"/>
        </w:rPr>
        <w:t xml:space="preserve"> </w:t>
      </w:r>
      <w:r w:rsidR="00910587">
        <w:rPr>
          <w:b w:val="0"/>
          <w:bCs w:val="0"/>
        </w:rPr>
        <w:t>among chelicerates</w:t>
      </w:r>
      <w:r>
        <w:rPr>
          <w:b w:val="0"/>
          <w:bCs w:val="0"/>
        </w:rPr>
        <w:t>. Specifically, we looked for intraspecific syntenic blocks, which should be widespread in genomes that have undergone WGD, and distributions of synonymous divergence (</w:t>
      </w:r>
      <w:r w:rsidR="00487E2D" w:rsidRPr="008E0DF7">
        <w:rPr>
          <w:b w:val="0"/>
          <w:bCs w:val="0"/>
          <w:i/>
          <w:iCs/>
        </w:rPr>
        <w:t>K</w:t>
      </w:r>
      <w:r w:rsidR="00487E2D" w:rsidRPr="008E0DF7">
        <w:rPr>
          <w:b w:val="0"/>
          <w:bCs w:val="0"/>
          <w:vertAlign w:val="subscript"/>
        </w:rPr>
        <w:t>S</w:t>
      </w:r>
      <w:r>
        <w:rPr>
          <w:b w:val="0"/>
          <w:bCs w:val="0"/>
        </w:rPr>
        <w:t xml:space="preserve">) of paralogs within each genome. If a WGD has occurred in the history of a genome, a secondary </w:t>
      </w:r>
      <w:r>
        <w:rPr>
          <w:b w:val="0"/>
          <w:bCs w:val="0"/>
        </w:rPr>
        <w:lastRenderedPageBreak/>
        <w:t xml:space="preserve">peak of </w:t>
      </w:r>
      <w:r w:rsidR="004D05B3" w:rsidRPr="000E3F5A">
        <w:rPr>
          <w:b w:val="0"/>
          <w:bCs w:val="0"/>
          <w:i/>
          <w:iCs/>
        </w:rPr>
        <w:t>K</w:t>
      </w:r>
      <w:r w:rsidR="004D05B3" w:rsidRPr="000E3F5A">
        <w:rPr>
          <w:b w:val="0"/>
          <w:bCs w:val="0"/>
          <w:vertAlign w:val="subscript"/>
        </w:rPr>
        <w:t>S</w:t>
      </w:r>
      <w:r>
        <w:rPr>
          <w:b w:val="0"/>
          <w:bCs w:val="0"/>
        </w:rPr>
        <w:t xml:space="preserve"> should be present in these distributions. </w:t>
      </w:r>
      <w:r w:rsidR="00F0441C">
        <w:rPr>
          <w:b w:val="0"/>
          <w:bCs w:val="0"/>
        </w:rPr>
        <w:t xml:space="preserve">Across </w:t>
      </w:r>
      <w:proofErr w:type="gramStart"/>
      <w:r>
        <w:rPr>
          <w:b w:val="0"/>
          <w:bCs w:val="0"/>
        </w:rPr>
        <w:t>both of these</w:t>
      </w:r>
      <w:proofErr w:type="gramEnd"/>
      <w:r>
        <w:rPr>
          <w:b w:val="0"/>
          <w:bCs w:val="0"/>
        </w:rPr>
        <w:t xml:space="preserve"> analyses</w:t>
      </w:r>
      <w:r w:rsidR="005517C8">
        <w:rPr>
          <w:b w:val="0"/>
          <w:bCs w:val="0"/>
        </w:rPr>
        <w:t>,</w:t>
      </w:r>
      <w:r>
        <w:rPr>
          <w:b w:val="0"/>
          <w:bCs w:val="0"/>
        </w:rPr>
        <w:t xml:space="preserve"> we again find no evidence for WGD in any spider </w:t>
      </w:r>
      <w:r w:rsidR="003D4264">
        <w:rPr>
          <w:b w:val="0"/>
          <w:bCs w:val="0"/>
        </w:rPr>
        <w:t xml:space="preserve">or scorpion </w:t>
      </w:r>
      <w:r w:rsidR="00745A6E">
        <w:rPr>
          <w:b w:val="0"/>
          <w:bCs w:val="0"/>
        </w:rPr>
        <w:t>genomes but</w:t>
      </w:r>
      <w:r w:rsidR="005517C8">
        <w:rPr>
          <w:b w:val="0"/>
          <w:bCs w:val="0"/>
        </w:rPr>
        <w:t xml:space="preserve"> do find </w:t>
      </w:r>
      <w:r w:rsidR="003D4264">
        <w:rPr>
          <w:b w:val="0"/>
          <w:bCs w:val="0"/>
        </w:rPr>
        <w:t>suggestive evidence for at least one occurring in the history of horseshoe crabs</w:t>
      </w:r>
      <w:r w:rsidR="00FC6E7E">
        <w:rPr>
          <w:b w:val="0"/>
          <w:bCs w:val="0"/>
        </w:rPr>
        <w:t xml:space="preserve"> (see Fig. 3 for between group comparison)</w:t>
      </w:r>
      <w:r w:rsidR="003D4264">
        <w:rPr>
          <w:b w:val="0"/>
          <w:bCs w:val="0"/>
        </w:rPr>
        <w:t xml:space="preserve">. Only two species, </w:t>
      </w:r>
      <w:r w:rsidR="003D4264">
        <w:rPr>
          <w:b w:val="0"/>
          <w:bCs w:val="0"/>
          <w:i/>
          <w:iCs/>
        </w:rPr>
        <w:t xml:space="preserve">C. </w:t>
      </w:r>
      <w:proofErr w:type="spellStart"/>
      <w:r w:rsidR="003D4264">
        <w:rPr>
          <w:b w:val="0"/>
          <w:bCs w:val="0"/>
          <w:i/>
          <w:iCs/>
        </w:rPr>
        <w:t>rotundicauda</w:t>
      </w:r>
      <w:proofErr w:type="spellEnd"/>
      <w:r w:rsidR="003D4264">
        <w:rPr>
          <w:b w:val="0"/>
          <w:bCs w:val="0"/>
        </w:rPr>
        <w:t xml:space="preserve"> and </w:t>
      </w:r>
      <w:r w:rsidR="003D4264">
        <w:rPr>
          <w:b w:val="0"/>
          <w:bCs w:val="0"/>
          <w:i/>
          <w:iCs/>
        </w:rPr>
        <w:t>T. gigas</w:t>
      </w:r>
      <w:r w:rsidR="003D4264">
        <w:rPr>
          <w:b w:val="0"/>
          <w:bCs w:val="0"/>
        </w:rPr>
        <w:t xml:space="preserve">, both horseshoe crabs, showed substantial amounts </w:t>
      </w:r>
      <w:r w:rsidR="003D4264" w:rsidRPr="00D94D9F">
        <w:rPr>
          <w:b w:val="0"/>
          <w:bCs w:val="0"/>
        </w:rPr>
        <w:t xml:space="preserve">of intraspecific synteny. </w:t>
      </w:r>
      <w:proofErr w:type="gramStart"/>
      <w:r w:rsidR="003D4264" w:rsidRPr="00D94D9F">
        <w:rPr>
          <w:b w:val="0"/>
          <w:bCs w:val="0"/>
        </w:rPr>
        <w:t>Both of these</w:t>
      </w:r>
      <w:proofErr w:type="gramEnd"/>
      <w:r w:rsidR="00F0441C" w:rsidRPr="00D94D9F">
        <w:rPr>
          <w:b w:val="0"/>
          <w:bCs w:val="0"/>
        </w:rPr>
        <w:t xml:space="preserve"> species</w:t>
      </w:r>
      <w:r w:rsidR="003D4264" w:rsidRPr="00D94D9F">
        <w:rPr>
          <w:b w:val="0"/>
          <w:bCs w:val="0"/>
        </w:rPr>
        <w:t xml:space="preserve">, along with the other horseshoe crab, </w:t>
      </w:r>
      <w:r w:rsidR="003D4264" w:rsidRPr="00D94D9F">
        <w:rPr>
          <w:b w:val="0"/>
          <w:bCs w:val="0"/>
          <w:i/>
          <w:iCs/>
        </w:rPr>
        <w:t>L. polyphemus</w:t>
      </w:r>
      <w:r w:rsidR="003D4264" w:rsidRPr="00D94D9F">
        <w:rPr>
          <w:b w:val="0"/>
          <w:bCs w:val="0"/>
        </w:rPr>
        <w:t xml:space="preserve">, </w:t>
      </w:r>
      <w:r w:rsidR="00D94D9F" w:rsidRPr="00D94D9F">
        <w:rPr>
          <w:b w:val="0"/>
          <w:bCs w:val="0"/>
        </w:rPr>
        <w:t xml:space="preserve">were also predicted by </w:t>
      </w:r>
      <w:proofErr w:type="spellStart"/>
      <w:r w:rsidR="00FF5CB0" w:rsidRPr="00D94D9F">
        <w:rPr>
          <w:b w:val="0"/>
          <w:bCs w:val="0"/>
        </w:rPr>
        <w:t>SLEDG</w:t>
      </w:r>
      <w:r w:rsidR="00FF5CB0">
        <w:rPr>
          <w:b w:val="0"/>
          <w:bCs w:val="0"/>
        </w:rPr>
        <w:t>e</w:t>
      </w:r>
      <w:proofErr w:type="spellEnd"/>
      <w:r w:rsidR="00FF5CB0" w:rsidRPr="00D94D9F">
        <w:rPr>
          <w:b w:val="0"/>
          <w:bCs w:val="0"/>
        </w:rPr>
        <w:t xml:space="preserve"> </w:t>
      </w:r>
      <w:r w:rsidR="00D94D9F" w:rsidRPr="00D94D9F">
        <w:rPr>
          <w:b w:val="0"/>
          <w:bCs w:val="0"/>
        </w:rPr>
        <w:t xml:space="preserve">to have signatures of WGD in their </w:t>
      </w:r>
      <w:r w:rsidR="00D94D9F" w:rsidRPr="00D94D9F">
        <w:rPr>
          <w:b w:val="0"/>
          <w:bCs w:val="0"/>
          <w:i/>
          <w:iCs/>
        </w:rPr>
        <w:t>K</w:t>
      </w:r>
      <w:r w:rsidR="00D94D9F" w:rsidRPr="00D94D9F">
        <w:rPr>
          <w:b w:val="0"/>
          <w:bCs w:val="0"/>
          <w:vertAlign w:val="subscript"/>
        </w:rPr>
        <w:t>S</w:t>
      </w:r>
      <w:r w:rsidR="00D94D9F" w:rsidRPr="00D94D9F">
        <w:rPr>
          <w:b w:val="0"/>
          <w:bCs w:val="0"/>
          <w:i/>
          <w:iCs/>
          <w:vertAlign w:val="subscript"/>
        </w:rPr>
        <w:t xml:space="preserve"> </w:t>
      </w:r>
      <w:r w:rsidR="00D94D9F" w:rsidRPr="00D94D9F">
        <w:rPr>
          <w:b w:val="0"/>
          <w:bCs w:val="0"/>
        </w:rPr>
        <w:t xml:space="preserve">distributions (Fig. 3, Supplemental Table </w:t>
      </w:r>
      <w:r w:rsidR="00F17848">
        <w:rPr>
          <w:b w:val="0"/>
          <w:bCs w:val="0"/>
        </w:rPr>
        <w:t>S6</w:t>
      </w:r>
      <w:r w:rsidR="00D94D9F" w:rsidRPr="00D94D9F">
        <w:rPr>
          <w:b w:val="0"/>
          <w:bCs w:val="0"/>
        </w:rPr>
        <w:t xml:space="preserve">). Mixture models placed the median </w:t>
      </w:r>
      <w:r w:rsidR="00D94D9F" w:rsidRPr="00D94D9F">
        <w:rPr>
          <w:b w:val="0"/>
          <w:bCs w:val="0"/>
          <w:i/>
          <w:iCs/>
        </w:rPr>
        <w:t>K</w:t>
      </w:r>
      <w:r w:rsidR="00D94D9F" w:rsidRPr="00D94D9F">
        <w:rPr>
          <w:b w:val="0"/>
          <w:bCs w:val="0"/>
          <w:vertAlign w:val="subscript"/>
        </w:rPr>
        <w:t>S</w:t>
      </w:r>
      <w:r w:rsidR="00D94D9F" w:rsidRPr="00D94D9F">
        <w:rPr>
          <w:b w:val="0"/>
          <w:bCs w:val="0"/>
          <w:i/>
          <w:iCs/>
          <w:vertAlign w:val="subscript"/>
        </w:rPr>
        <w:t xml:space="preserve"> </w:t>
      </w:r>
      <w:r w:rsidR="00D94D9F" w:rsidRPr="00D94D9F">
        <w:rPr>
          <w:b w:val="0"/>
          <w:bCs w:val="0"/>
        </w:rPr>
        <w:t xml:space="preserve">of this duplication at 1.0-1.25, corresponding to the same branch identified with an excess number of gene duplications and losses in our gene tree topology reconciliation analysis above (Fig. 1, </w:t>
      </w:r>
      <w:r w:rsidR="00F17848">
        <w:rPr>
          <w:b w:val="0"/>
          <w:bCs w:val="0"/>
        </w:rPr>
        <w:t xml:space="preserve">Fig. </w:t>
      </w:r>
      <w:r w:rsidR="00D94D9F" w:rsidRPr="00D94D9F">
        <w:rPr>
          <w:b w:val="0"/>
          <w:bCs w:val="0"/>
        </w:rPr>
        <w:t xml:space="preserve">3). </w:t>
      </w:r>
      <w:r w:rsidR="00827C55">
        <w:rPr>
          <w:b w:val="0"/>
          <w:bCs w:val="0"/>
        </w:rPr>
        <w:t xml:space="preserve">In addition, </w:t>
      </w:r>
      <w:r w:rsidR="00D94D9F" w:rsidRPr="00D94D9F">
        <w:rPr>
          <w:b w:val="0"/>
          <w:bCs w:val="0"/>
        </w:rPr>
        <w:t xml:space="preserve">one mite species, </w:t>
      </w:r>
      <w:proofErr w:type="spellStart"/>
      <w:r w:rsidR="00D94D9F" w:rsidRPr="00D94D9F">
        <w:rPr>
          <w:b w:val="0"/>
          <w:bCs w:val="0"/>
          <w:i/>
          <w:iCs/>
        </w:rPr>
        <w:t>Tetranychus</w:t>
      </w:r>
      <w:proofErr w:type="spellEnd"/>
      <w:r w:rsidR="00D94D9F" w:rsidRPr="00D94D9F">
        <w:rPr>
          <w:b w:val="0"/>
          <w:bCs w:val="0"/>
          <w:i/>
          <w:iCs/>
        </w:rPr>
        <w:t xml:space="preserve"> </w:t>
      </w:r>
      <w:proofErr w:type="spellStart"/>
      <w:r w:rsidR="00D94D9F" w:rsidRPr="00D94D9F">
        <w:rPr>
          <w:b w:val="0"/>
          <w:bCs w:val="0"/>
          <w:i/>
          <w:iCs/>
        </w:rPr>
        <w:t>urticae</w:t>
      </w:r>
      <w:proofErr w:type="spellEnd"/>
      <w:r w:rsidR="00D94D9F" w:rsidRPr="00D94D9F">
        <w:rPr>
          <w:b w:val="0"/>
          <w:bCs w:val="0"/>
        </w:rPr>
        <w:t xml:space="preserve">, was predicted by </w:t>
      </w:r>
      <w:proofErr w:type="spellStart"/>
      <w:r w:rsidR="00D94D9F" w:rsidRPr="00D94D9F">
        <w:rPr>
          <w:b w:val="0"/>
          <w:bCs w:val="0"/>
        </w:rPr>
        <w:t>SLEDG</w:t>
      </w:r>
      <w:r w:rsidR="00910587">
        <w:rPr>
          <w:b w:val="0"/>
          <w:bCs w:val="0"/>
        </w:rPr>
        <w:t>e</w:t>
      </w:r>
      <w:proofErr w:type="spellEnd"/>
      <w:r w:rsidR="00D94D9F" w:rsidRPr="00D94D9F">
        <w:rPr>
          <w:b w:val="0"/>
          <w:bCs w:val="0"/>
        </w:rPr>
        <w:t xml:space="preserve"> to contain </w:t>
      </w:r>
      <w:r w:rsidR="00827C55">
        <w:rPr>
          <w:b w:val="0"/>
          <w:bCs w:val="0"/>
        </w:rPr>
        <w:t xml:space="preserve">a </w:t>
      </w:r>
      <w:r w:rsidR="00D94D9F" w:rsidRPr="00D94D9F">
        <w:rPr>
          <w:b w:val="0"/>
          <w:bCs w:val="0"/>
        </w:rPr>
        <w:t xml:space="preserve">WGD in its </w:t>
      </w:r>
      <w:r w:rsidR="00D94D9F" w:rsidRPr="00D94D9F">
        <w:rPr>
          <w:b w:val="0"/>
          <w:bCs w:val="0"/>
          <w:i/>
          <w:iCs/>
        </w:rPr>
        <w:t>K</w:t>
      </w:r>
      <w:r w:rsidR="00D94D9F" w:rsidRPr="00827C55">
        <w:rPr>
          <w:b w:val="0"/>
          <w:bCs w:val="0"/>
          <w:vertAlign w:val="subscript"/>
        </w:rPr>
        <w:t>S</w:t>
      </w:r>
      <w:r w:rsidR="00D94D9F" w:rsidRPr="00D94D9F">
        <w:rPr>
          <w:b w:val="0"/>
          <w:bCs w:val="0"/>
        </w:rPr>
        <w:t xml:space="preserve"> distribution</w:t>
      </w:r>
      <w:r w:rsidR="00827C55">
        <w:rPr>
          <w:b w:val="0"/>
          <w:bCs w:val="0"/>
        </w:rPr>
        <w:t>.</w:t>
      </w:r>
      <w:r w:rsidR="00D94D9F" w:rsidRPr="00D94D9F">
        <w:rPr>
          <w:b w:val="0"/>
          <w:bCs w:val="0"/>
        </w:rPr>
        <w:t xml:space="preserve"> </w:t>
      </w:r>
      <w:r w:rsidR="00827C55">
        <w:rPr>
          <w:b w:val="0"/>
          <w:bCs w:val="0"/>
        </w:rPr>
        <w:t>H</w:t>
      </w:r>
      <w:r w:rsidR="00D94D9F" w:rsidRPr="00D94D9F">
        <w:rPr>
          <w:b w:val="0"/>
          <w:bCs w:val="0"/>
        </w:rPr>
        <w:t>owever</w:t>
      </w:r>
      <w:r w:rsidR="00827C55">
        <w:rPr>
          <w:b w:val="0"/>
          <w:bCs w:val="0"/>
        </w:rPr>
        <w:t>,</w:t>
      </w:r>
      <w:r w:rsidR="00D94D9F" w:rsidRPr="00D94D9F">
        <w:rPr>
          <w:b w:val="0"/>
          <w:bCs w:val="0"/>
        </w:rPr>
        <w:t xml:space="preserve"> this species had few intraspecific syntenic blocks (</w:t>
      </w:r>
      <w:r w:rsidR="00D94D9F" w:rsidRPr="00E952FE">
        <w:rPr>
          <w:b w:val="0"/>
          <w:bCs w:val="0"/>
        </w:rPr>
        <w:t xml:space="preserve">Supplemental Table </w:t>
      </w:r>
      <w:r w:rsidR="00910587">
        <w:rPr>
          <w:b w:val="0"/>
          <w:bCs w:val="0"/>
        </w:rPr>
        <w:t>S6</w:t>
      </w:r>
      <w:r w:rsidR="00D94D9F" w:rsidRPr="00D94D9F">
        <w:rPr>
          <w:b w:val="0"/>
          <w:bCs w:val="0"/>
        </w:rPr>
        <w:t>)</w:t>
      </w:r>
      <w:r w:rsidR="00827C55">
        <w:rPr>
          <w:b w:val="0"/>
          <w:bCs w:val="0"/>
        </w:rPr>
        <w:t xml:space="preserve"> and no signal of excess duplication in the reconciliation analysis (Fig</w:t>
      </w:r>
      <w:r w:rsidR="00F17848">
        <w:rPr>
          <w:b w:val="0"/>
          <w:bCs w:val="0"/>
        </w:rPr>
        <w:t>.</w:t>
      </w:r>
      <w:r w:rsidR="00827C55">
        <w:rPr>
          <w:b w:val="0"/>
          <w:bCs w:val="0"/>
        </w:rPr>
        <w:t xml:space="preserve"> 1)</w:t>
      </w:r>
      <w:r w:rsidR="00D94D9F" w:rsidRPr="00D94D9F">
        <w:rPr>
          <w:b w:val="0"/>
          <w:bCs w:val="0"/>
        </w:rPr>
        <w:t>.</w:t>
      </w:r>
    </w:p>
    <w:p w14:paraId="32D455E8" w14:textId="6C819363" w:rsidR="00305711" w:rsidRDefault="00305711" w:rsidP="005E3A79">
      <w:pPr>
        <w:pStyle w:val="Heading1"/>
        <w:jc w:val="both"/>
      </w:pPr>
      <w:r>
        <w:t>Discussion</w:t>
      </w:r>
    </w:p>
    <w:p w14:paraId="57088E9F" w14:textId="2BC20942" w:rsidR="006606EB" w:rsidRDefault="000D60CD" w:rsidP="005E3A79">
      <w:pPr>
        <w:jc w:val="both"/>
        <w:rPr>
          <w:b w:val="0"/>
          <w:bCs w:val="0"/>
        </w:rPr>
      </w:pPr>
      <w:r>
        <w:rPr>
          <w:b w:val="0"/>
          <w:bCs w:val="0"/>
        </w:rPr>
        <w:t>Whole genome duplications</w:t>
      </w:r>
      <w:r w:rsidR="00745A6E">
        <w:rPr>
          <w:b w:val="0"/>
          <w:bCs w:val="0"/>
        </w:rPr>
        <w:t xml:space="preserve"> (WGDs)</w:t>
      </w:r>
      <w:r>
        <w:rPr>
          <w:b w:val="0"/>
          <w:bCs w:val="0"/>
        </w:rPr>
        <w:t xml:space="preserve"> can be a key event in the evolution of a species, possibly facilitating adaptation</w:t>
      </w:r>
      <w:r w:rsidR="007F4959">
        <w:rPr>
          <w:b w:val="0"/>
          <w:bCs w:val="0"/>
        </w:rPr>
        <w:t xml:space="preserve"> </w:t>
      </w:r>
      <w:r w:rsidR="00874183">
        <w:rPr>
          <w:b w:val="0"/>
          <w:bCs w:val="0"/>
        </w:rPr>
        <w:fldChar w:fldCharType="begin">
          <w:fldData xml:space="preserve">PEVuZE5vdGU+PENpdGU+PEF1dGhvcj5PaG5vPC9BdXRob3I+PFllYXI+MTk3MDwvWWVhcj48UmVj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</w:fldData>
        </w:fldChar>
      </w:r>
      <w:r w:rsidR="00080A93">
        <w:rPr>
          <w:b w:val="0"/>
          <w:bCs w:val="0"/>
        </w:rPr>
        <w:instrText xml:space="preserve"> ADDIN EN.CITE </w:instrText>
      </w:r>
      <w:r w:rsidR="00080A93">
        <w:rPr>
          <w:b w:val="0"/>
          <w:bCs w:val="0"/>
        </w:rPr>
        <w:fldChar w:fldCharType="begin">
          <w:fldData xml:space="preserve">PEVuZE5vdGU+PENpdGU+PEF1dGhvcj5PaG5vPC9BdXRob3I+PFllYXI+MTk3MDwvWWVhcj48UmVj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</w:fldData>
        </w:fldChar>
      </w:r>
      <w:r w:rsidR="00080A93">
        <w:rPr>
          <w:b w:val="0"/>
          <w:bCs w:val="0"/>
        </w:rPr>
        <w:instrText xml:space="preserve"> ADDIN EN.CITE.DATA </w:instrText>
      </w:r>
      <w:r w:rsidR="00080A93">
        <w:rPr>
          <w:b w:val="0"/>
          <w:bCs w:val="0"/>
        </w:rPr>
      </w:r>
      <w:r w:rsidR="00080A93">
        <w:rPr>
          <w:b w:val="0"/>
          <w:bCs w:val="0"/>
        </w:rPr>
        <w:fldChar w:fldCharType="end"/>
      </w:r>
      <w:r w:rsidR="00874183">
        <w:rPr>
          <w:b w:val="0"/>
          <w:bCs w:val="0"/>
        </w:rPr>
      </w:r>
      <w:r w:rsidR="00874183">
        <w:rPr>
          <w:b w:val="0"/>
          <w:bCs w:val="0"/>
        </w:rPr>
        <w:fldChar w:fldCharType="separate"/>
      </w:r>
      <w:r w:rsidR="00080A93">
        <w:rPr>
          <w:b w:val="0"/>
          <w:bCs w:val="0"/>
          <w:noProof/>
        </w:rPr>
        <w:t>(Ohno 1970; Werth and Windham 1991; Adams and Wendel 2005; Crow, et al. 2006)</w:t>
      </w:r>
      <w:r w:rsidR="00874183">
        <w:rPr>
          <w:b w:val="0"/>
          <w:bCs w:val="0"/>
        </w:rPr>
        <w:fldChar w:fldCharType="end"/>
      </w:r>
      <w:r>
        <w:rPr>
          <w:b w:val="0"/>
          <w:bCs w:val="0"/>
        </w:rPr>
        <w:t xml:space="preserve">. While the process of diploidization (the return of the genome to a diploid state after WGD) can make more ancient WGDs harder to detect, </w:t>
      </w:r>
      <w:r w:rsidR="001045EC">
        <w:rPr>
          <w:b w:val="0"/>
          <w:bCs w:val="0"/>
        </w:rPr>
        <w:t xml:space="preserve">multiple </w:t>
      </w:r>
      <w:r>
        <w:rPr>
          <w:b w:val="0"/>
          <w:bCs w:val="0"/>
        </w:rPr>
        <w:t>methods have been developed that have the potential to capture the signal of these events in extant genomes</w:t>
      </w:r>
      <w:r w:rsidR="00745A6E">
        <w:rPr>
          <w:b w:val="0"/>
          <w:bCs w:val="0"/>
        </w:rPr>
        <w:t xml:space="preserve"> </w:t>
      </w:r>
      <w:r w:rsidR="00745A6E" w:rsidRPr="00745A6E">
        <w:rPr>
          <w:b w:val="0"/>
          <w:bCs w:val="0"/>
          <w:highlight w:val="yellow"/>
        </w:rPr>
        <w:t>(</w:t>
      </w:r>
      <w:proofErr w:type="spellStart"/>
      <w:r w:rsidR="00745A6E" w:rsidRPr="00745A6E">
        <w:rPr>
          <w:b w:val="0"/>
          <w:bCs w:val="0"/>
          <w:highlight w:val="yellow"/>
        </w:rPr>
        <w:t>SLEDG</w:t>
      </w:r>
      <w:r w:rsidR="00910587">
        <w:rPr>
          <w:b w:val="0"/>
          <w:bCs w:val="0"/>
          <w:highlight w:val="yellow"/>
        </w:rPr>
        <w:t>e</w:t>
      </w:r>
      <w:proofErr w:type="spellEnd"/>
      <w:r w:rsidR="00745A6E" w:rsidRPr="00745A6E">
        <w:rPr>
          <w:b w:val="0"/>
          <w:bCs w:val="0"/>
          <w:highlight w:val="yellow"/>
        </w:rPr>
        <w:t xml:space="preserve"> citation)</w:t>
      </w:r>
      <w:r w:rsidRPr="00745A6E">
        <w:rPr>
          <w:b w:val="0"/>
          <w:bCs w:val="0"/>
          <w:highlight w:val="yellow"/>
        </w:rPr>
        <w:t>.</w:t>
      </w:r>
      <w:r>
        <w:rPr>
          <w:b w:val="0"/>
          <w:bCs w:val="0"/>
        </w:rPr>
        <w:t xml:space="preserve"> </w:t>
      </w:r>
      <w:r w:rsidR="0033456E">
        <w:rPr>
          <w:b w:val="0"/>
          <w:bCs w:val="0"/>
        </w:rPr>
        <w:t>Here, we used these methods to investigate the existence of ancient WGDs in the Chelicerates</w:t>
      </w:r>
      <w:r w:rsidR="00581F6F">
        <w:rPr>
          <w:b w:val="0"/>
          <w:bCs w:val="0"/>
        </w:rPr>
        <w:t xml:space="preserve"> </w:t>
      </w:r>
      <w:r w:rsidR="00581F6F">
        <w:rPr>
          <w:b w:val="0"/>
          <w:bCs w:val="0"/>
        </w:rPr>
        <w:fldChar w:fldCharType="begin">
          <w:fldData xml:space="preserve">PEVuZE5vdGU+PENpdGU+PEF1dGhvcj5Ob3NzYTwvQXV0aG9yPjxZZWFyPjIwMTQ8L1llYXI+PFJl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=
</w:fldData>
        </w:fldChar>
      </w:r>
      <w:r w:rsidR="00777E31">
        <w:rPr>
          <w:b w:val="0"/>
          <w:bCs w:val="0"/>
        </w:rPr>
        <w:instrText xml:space="preserve"> ADDIN EN.CITE </w:instrText>
      </w:r>
      <w:r w:rsidR="00777E31">
        <w:rPr>
          <w:b w:val="0"/>
          <w:bCs w:val="0"/>
        </w:rPr>
        <w:fldChar w:fldCharType="begin">
          <w:fldData xml:space="preserve">PEVuZE5vdGU+PENpdGU+PEF1dGhvcj5Ob3NzYTwvQXV0aG9yPjxZZWFyPjIwMTQ8L1llYXI+PFJl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=
</w:fldData>
        </w:fldChar>
      </w:r>
      <w:r w:rsidR="00777E31">
        <w:rPr>
          <w:b w:val="0"/>
          <w:bCs w:val="0"/>
        </w:rPr>
        <w:instrText xml:space="preserve"> ADDIN EN.CITE.DATA </w:instrText>
      </w:r>
      <w:r w:rsidR="00777E31">
        <w:rPr>
          <w:b w:val="0"/>
          <w:bCs w:val="0"/>
        </w:rPr>
      </w:r>
      <w:r w:rsidR="00777E31">
        <w:rPr>
          <w:b w:val="0"/>
          <w:bCs w:val="0"/>
        </w:rPr>
        <w:fldChar w:fldCharType="end"/>
      </w:r>
      <w:r w:rsidR="00581F6F">
        <w:rPr>
          <w:b w:val="0"/>
          <w:bCs w:val="0"/>
        </w:rPr>
      </w:r>
      <w:r w:rsidR="00581F6F">
        <w:rPr>
          <w:b w:val="0"/>
          <w:bCs w:val="0"/>
        </w:rPr>
        <w:fldChar w:fldCharType="separate"/>
      </w:r>
      <w:r w:rsidR="00777E31">
        <w:rPr>
          <w:b w:val="0"/>
          <w:bCs w:val="0"/>
          <w:noProof/>
        </w:rPr>
        <w:t>(Nossa, et al. 2014; Kenny, et al. 2017; Shingate, Ravi, Prasad, Tay, et al. 2020; Shingate, Ravi, Prasad, Tay and Venkatesh 2020)</w:t>
      </w:r>
      <w:r w:rsidR="00581F6F">
        <w:rPr>
          <w:b w:val="0"/>
          <w:bCs w:val="0"/>
        </w:rPr>
        <w:fldChar w:fldCharType="end"/>
      </w:r>
      <w:r w:rsidR="0033456E">
        <w:rPr>
          <w:b w:val="0"/>
          <w:bCs w:val="0"/>
        </w:rPr>
        <w:t>. Several rounds of WGD have been proposed in the history of horseshoe crab evolution, and a single WGD has been proposed in the ancestor of spiders and scorpions</w:t>
      </w:r>
      <w:r w:rsidR="00581F6F">
        <w:rPr>
          <w:b w:val="0"/>
          <w:bCs w:val="0"/>
        </w:rPr>
        <w:t xml:space="preserve"> </w:t>
      </w:r>
      <w:r w:rsidR="00581F6F">
        <w:rPr>
          <w:b w:val="0"/>
          <w:bCs w:val="0"/>
        </w:rPr>
        <w:fldChar w:fldCharType="begin">
          <w:fldData xml:space="preserve">PEVuZE5vdGU+PENpdGU+PEF1dGhvcj5MZWl0ZTwvQXV0aG9yPjxZZWFyPjIwMTg8L1llYXI+PFJl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</w:fldData>
        </w:fldChar>
      </w:r>
      <w:r w:rsidR="00542C26">
        <w:rPr>
          <w:b w:val="0"/>
          <w:bCs w:val="0"/>
        </w:rPr>
        <w:instrText xml:space="preserve"> ADDIN EN.CITE </w:instrText>
      </w:r>
      <w:r w:rsidR="00542C26">
        <w:rPr>
          <w:b w:val="0"/>
          <w:bCs w:val="0"/>
        </w:rPr>
        <w:fldChar w:fldCharType="begin">
          <w:fldData xml:space="preserve">PEVuZE5vdGU+PENpdGU+PEF1dGhvcj5MZWl0ZTwvQXV0aG9yPjxZZWFyPjIwMTg8L1llYXI+PFJl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</w:fldData>
        </w:fldChar>
      </w:r>
      <w:r w:rsidR="00542C26">
        <w:rPr>
          <w:b w:val="0"/>
          <w:bCs w:val="0"/>
        </w:rPr>
        <w:instrText xml:space="preserve"> ADDIN EN.CITE.DATA </w:instrText>
      </w:r>
      <w:r w:rsidR="00542C26">
        <w:rPr>
          <w:b w:val="0"/>
          <w:bCs w:val="0"/>
        </w:rPr>
      </w:r>
      <w:r w:rsidR="00542C26">
        <w:rPr>
          <w:b w:val="0"/>
          <w:bCs w:val="0"/>
        </w:rPr>
        <w:fldChar w:fldCharType="end"/>
      </w:r>
      <w:r w:rsidR="00581F6F">
        <w:rPr>
          <w:b w:val="0"/>
          <w:bCs w:val="0"/>
        </w:rPr>
      </w:r>
      <w:r w:rsidR="00581F6F">
        <w:rPr>
          <w:b w:val="0"/>
          <w:bCs w:val="0"/>
        </w:rPr>
        <w:fldChar w:fldCharType="separate"/>
      </w:r>
      <w:r w:rsidR="00542C26">
        <w:rPr>
          <w:b w:val="0"/>
          <w:bCs w:val="0"/>
          <w:noProof/>
        </w:rPr>
        <w:t>(Sharma, et al. 2014; Clarke, et al. 2015; Schwager, et al. 2017; Leite, et al. 2018; Fan, et al. 2021; Harper, et al. 2021; Aase-Remedios, et al. 2023)</w:t>
      </w:r>
      <w:r w:rsidR="00581F6F">
        <w:rPr>
          <w:b w:val="0"/>
          <w:bCs w:val="0"/>
        </w:rPr>
        <w:fldChar w:fldCharType="end"/>
      </w:r>
      <w:r w:rsidR="0033456E">
        <w:rPr>
          <w:b w:val="0"/>
          <w:bCs w:val="0"/>
        </w:rPr>
        <w:t xml:space="preserve">. The evidence for these events usually starts with the observation of </w:t>
      </w:r>
      <w:r w:rsidR="00123157">
        <w:rPr>
          <w:b w:val="0"/>
          <w:bCs w:val="0"/>
        </w:rPr>
        <w:t xml:space="preserve">the </w:t>
      </w:r>
      <w:r w:rsidR="0033456E">
        <w:rPr>
          <w:b w:val="0"/>
          <w:bCs w:val="0"/>
        </w:rPr>
        <w:t>duplication of a well-conserved gene family</w:t>
      </w:r>
      <w:r w:rsidR="00123157">
        <w:rPr>
          <w:b w:val="0"/>
          <w:bCs w:val="0"/>
        </w:rPr>
        <w:t xml:space="preserve"> cluster</w:t>
      </w:r>
      <w:r w:rsidR="0033456E">
        <w:rPr>
          <w:b w:val="0"/>
          <w:bCs w:val="0"/>
        </w:rPr>
        <w:t>,</w:t>
      </w:r>
      <w:r w:rsidR="00123157">
        <w:rPr>
          <w:b w:val="0"/>
          <w:bCs w:val="0"/>
        </w:rPr>
        <w:t xml:space="preserve"> the</w:t>
      </w:r>
      <w:r w:rsidR="0033456E">
        <w:rPr>
          <w:b w:val="0"/>
          <w:bCs w:val="0"/>
        </w:rPr>
        <w:t xml:space="preserve"> </w:t>
      </w:r>
      <w:r w:rsidR="00123157">
        <w:rPr>
          <w:b w:val="0"/>
          <w:bCs w:val="0"/>
          <w:i/>
          <w:iCs/>
        </w:rPr>
        <w:t xml:space="preserve">Hox </w:t>
      </w:r>
      <w:r w:rsidR="00123157">
        <w:rPr>
          <w:b w:val="0"/>
          <w:bCs w:val="0"/>
        </w:rPr>
        <w:t>genes</w:t>
      </w:r>
      <w:r w:rsidR="0033456E">
        <w:rPr>
          <w:b w:val="0"/>
          <w:bCs w:val="0"/>
        </w:rPr>
        <w:t xml:space="preserve">. Further investigations of intraspecific synteny, gene tree topologies, and divergence </w:t>
      </w:r>
      <w:r w:rsidR="00123157">
        <w:rPr>
          <w:b w:val="0"/>
          <w:bCs w:val="0"/>
        </w:rPr>
        <w:t>have also been used previously</w:t>
      </w:r>
      <w:r w:rsidR="0033456E">
        <w:rPr>
          <w:b w:val="0"/>
          <w:bCs w:val="0"/>
        </w:rPr>
        <w:t xml:space="preserve">, but until now have been limited to only a few genes or genomes. </w:t>
      </w:r>
    </w:p>
    <w:p w14:paraId="1CBBFD71" w14:textId="4AF2C348" w:rsidR="00305711" w:rsidRPr="0058713F" w:rsidRDefault="0033456E" w:rsidP="006606EB">
      <w:pPr>
        <w:ind w:firstLine="720"/>
        <w:jc w:val="both"/>
        <w:rPr>
          <w:b w:val="0"/>
          <w:bCs w:val="0"/>
        </w:rPr>
      </w:pPr>
      <w:r>
        <w:rPr>
          <w:b w:val="0"/>
          <w:bCs w:val="0"/>
        </w:rPr>
        <w:t xml:space="preserve">Using 17 chelicerate </w:t>
      </w:r>
      <w:r w:rsidR="0061651D">
        <w:rPr>
          <w:b w:val="0"/>
          <w:bCs w:val="0"/>
        </w:rPr>
        <w:t xml:space="preserve">whole </w:t>
      </w:r>
      <w:r>
        <w:rPr>
          <w:b w:val="0"/>
          <w:bCs w:val="0"/>
        </w:rPr>
        <w:t xml:space="preserve">genomes we find no evidence for </w:t>
      </w:r>
      <w:proofErr w:type="gramStart"/>
      <w:r>
        <w:rPr>
          <w:b w:val="0"/>
          <w:bCs w:val="0"/>
        </w:rPr>
        <w:t>a</w:t>
      </w:r>
      <w:r w:rsidR="004B2296">
        <w:rPr>
          <w:b w:val="0"/>
          <w:bCs w:val="0"/>
        </w:rPr>
        <w:t xml:space="preserve"> </w:t>
      </w:r>
      <w:r>
        <w:rPr>
          <w:b w:val="0"/>
          <w:bCs w:val="0"/>
        </w:rPr>
        <w:t>WGD</w:t>
      </w:r>
      <w:proofErr w:type="gramEnd"/>
      <w:r>
        <w:rPr>
          <w:b w:val="0"/>
          <w:bCs w:val="0"/>
        </w:rPr>
        <w:t xml:space="preserve"> in the history of spiders </w:t>
      </w:r>
      <w:r w:rsidR="0061651D">
        <w:rPr>
          <w:b w:val="0"/>
          <w:bCs w:val="0"/>
        </w:rPr>
        <w:t xml:space="preserve">and </w:t>
      </w:r>
      <w:r>
        <w:rPr>
          <w:b w:val="0"/>
          <w:bCs w:val="0"/>
        </w:rPr>
        <w:t>scorpions.</w:t>
      </w:r>
      <w:r w:rsidR="006606EB">
        <w:rPr>
          <w:b w:val="0"/>
          <w:bCs w:val="0"/>
        </w:rPr>
        <w:t xml:space="preserve"> When </w:t>
      </w:r>
      <w:r w:rsidR="0061651D">
        <w:rPr>
          <w:b w:val="0"/>
          <w:bCs w:val="0"/>
        </w:rPr>
        <w:t xml:space="preserve">reconciling </w:t>
      </w:r>
      <w:r w:rsidR="006606EB">
        <w:rPr>
          <w:b w:val="0"/>
          <w:bCs w:val="0"/>
        </w:rPr>
        <w:t xml:space="preserve">gene tree topologies to </w:t>
      </w:r>
      <w:r w:rsidR="0061651D">
        <w:rPr>
          <w:b w:val="0"/>
          <w:bCs w:val="0"/>
        </w:rPr>
        <w:t xml:space="preserve">a </w:t>
      </w:r>
      <w:r w:rsidR="006606EB">
        <w:rPr>
          <w:b w:val="0"/>
          <w:bCs w:val="0"/>
        </w:rPr>
        <w:t xml:space="preserve">species tree that </w:t>
      </w:r>
      <w:r w:rsidR="0061651D">
        <w:rPr>
          <w:b w:val="0"/>
          <w:bCs w:val="0"/>
        </w:rPr>
        <w:t>allows for</w:t>
      </w:r>
      <w:r w:rsidR="006606EB">
        <w:rPr>
          <w:b w:val="0"/>
          <w:bCs w:val="0"/>
        </w:rPr>
        <w:t xml:space="preserve"> the inference of WGDs, the best</w:t>
      </w:r>
      <w:r w:rsidR="0061651D">
        <w:rPr>
          <w:b w:val="0"/>
          <w:bCs w:val="0"/>
        </w:rPr>
        <w:t>-</w:t>
      </w:r>
      <w:r w:rsidR="006606EB">
        <w:rPr>
          <w:b w:val="0"/>
          <w:bCs w:val="0"/>
        </w:rPr>
        <w:t xml:space="preserve">scoring scenario is always the one without any WGDs, regardless of the input species tree </w:t>
      </w:r>
      <w:r w:rsidR="0061651D">
        <w:rPr>
          <w:b w:val="0"/>
          <w:bCs w:val="0"/>
        </w:rPr>
        <w:t xml:space="preserve">topology </w:t>
      </w:r>
      <w:r w:rsidR="006606EB">
        <w:rPr>
          <w:b w:val="0"/>
          <w:bCs w:val="0"/>
        </w:rPr>
        <w:t xml:space="preserve">used. For spiders and scorpions, we also see no </w:t>
      </w:r>
      <w:r w:rsidR="00E80B6E">
        <w:rPr>
          <w:b w:val="0"/>
          <w:bCs w:val="0"/>
        </w:rPr>
        <w:t xml:space="preserve">excess </w:t>
      </w:r>
      <w:proofErr w:type="spellStart"/>
      <w:r w:rsidR="006606EB">
        <w:rPr>
          <w:b w:val="0"/>
          <w:bCs w:val="0"/>
        </w:rPr>
        <w:t>intraspecifc</w:t>
      </w:r>
      <w:proofErr w:type="spellEnd"/>
      <w:r w:rsidR="006606EB">
        <w:rPr>
          <w:b w:val="0"/>
          <w:bCs w:val="0"/>
        </w:rPr>
        <w:t xml:space="preserve"> synteny or peaks in divergence of paralogs that would indicate a WGD. This implies that the two copies of the </w:t>
      </w:r>
      <w:r w:rsidR="00187CEA" w:rsidRPr="001045EC">
        <w:rPr>
          <w:b w:val="0"/>
          <w:bCs w:val="0"/>
          <w:i/>
          <w:iCs/>
        </w:rPr>
        <w:t>Hox</w:t>
      </w:r>
      <w:r w:rsidR="006606EB">
        <w:rPr>
          <w:b w:val="0"/>
          <w:bCs w:val="0"/>
        </w:rPr>
        <w:t xml:space="preserve"> gene cluster observed in some spiders and scorpions may instead be the result of a more limited duplication event. </w:t>
      </w:r>
      <w:r w:rsidR="0058713F">
        <w:rPr>
          <w:b w:val="0"/>
          <w:bCs w:val="0"/>
        </w:rPr>
        <w:t xml:space="preserve">While </w:t>
      </w:r>
      <w:r w:rsidR="0058713F">
        <w:rPr>
          <w:b w:val="0"/>
          <w:bCs w:val="0"/>
          <w:i/>
          <w:iCs/>
        </w:rPr>
        <w:t xml:space="preserve">Hox </w:t>
      </w:r>
      <w:r w:rsidR="0058713F">
        <w:rPr>
          <w:b w:val="0"/>
          <w:bCs w:val="0"/>
        </w:rPr>
        <w:t xml:space="preserve">gene clusters are thought to be relatively slowly evolving outside of WGDs, this is not </w:t>
      </w:r>
      <w:r w:rsidR="00266E52">
        <w:rPr>
          <w:b w:val="0"/>
          <w:bCs w:val="0"/>
        </w:rPr>
        <w:t xml:space="preserve">always </w:t>
      </w:r>
      <w:r w:rsidR="0058713F">
        <w:rPr>
          <w:b w:val="0"/>
          <w:bCs w:val="0"/>
        </w:rPr>
        <w:t>the case</w:t>
      </w:r>
      <w:r w:rsidR="000355AF">
        <w:rPr>
          <w:b w:val="0"/>
          <w:bCs w:val="0"/>
        </w:rPr>
        <w:t xml:space="preserve"> </w:t>
      </w:r>
      <w:r w:rsidR="000A7521">
        <w:rPr>
          <w:b w:val="0"/>
          <w:bCs w:val="0"/>
        </w:rPr>
        <w:fldChar w:fldCharType="begin">
          <w:fldData xml:space="preserve">PEVuZE5vdGU+PENpdGU+PEF1dGhvcj5NdWxoYWlyPC9BdXRob3I+PFllYXI+MjAyMzwvWWVhcj48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</w:fldData>
        </w:fldChar>
      </w:r>
      <w:r w:rsidR="000A7521">
        <w:rPr>
          <w:b w:val="0"/>
          <w:bCs w:val="0"/>
        </w:rPr>
        <w:instrText xml:space="preserve"> ADDIN EN.CITE </w:instrText>
      </w:r>
      <w:r w:rsidR="000A7521">
        <w:rPr>
          <w:b w:val="0"/>
          <w:bCs w:val="0"/>
        </w:rPr>
        <w:fldChar w:fldCharType="begin">
          <w:fldData xml:space="preserve">PEVuZE5vdGU+PENpdGU+PEF1dGhvcj5NdWxoYWlyPC9BdXRob3I+PFllYXI+MjAyMzwvWWVhcj48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</w:fldData>
        </w:fldChar>
      </w:r>
      <w:r w:rsidR="000A7521">
        <w:rPr>
          <w:b w:val="0"/>
          <w:bCs w:val="0"/>
        </w:rPr>
        <w:instrText xml:space="preserve"> ADDIN EN.CITE.DATA </w:instrText>
      </w:r>
      <w:r w:rsidR="000A7521">
        <w:rPr>
          <w:b w:val="0"/>
          <w:bCs w:val="0"/>
        </w:rPr>
      </w:r>
      <w:r w:rsidR="000A7521">
        <w:rPr>
          <w:b w:val="0"/>
          <w:bCs w:val="0"/>
        </w:rPr>
        <w:fldChar w:fldCharType="end"/>
      </w:r>
      <w:r w:rsidR="000A7521">
        <w:rPr>
          <w:b w:val="0"/>
          <w:bCs w:val="0"/>
        </w:rPr>
      </w:r>
      <w:r w:rsidR="000A7521">
        <w:rPr>
          <w:b w:val="0"/>
          <w:bCs w:val="0"/>
        </w:rPr>
        <w:fldChar w:fldCharType="separate"/>
      </w:r>
      <w:r w:rsidR="000A7521">
        <w:rPr>
          <w:b w:val="0"/>
          <w:bCs w:val="0"/>
          <w:noProof/>
        </w:rPr>
        <w:t>(Mulhair, et al. 2023; Mulhair and Holland 2024)</w:t>
      </w:r>
      <w:r w:rsidR="000A7521">
        <w:rPr>
          <w:b w:val="0"/>
          <w:bCs w:val="0"/>
        </w:rPr>
        <w:fldChar w:fldCharType="end"/>
      </w:r>
      <w:r w:rsidR="000A7521">
        <w:rPr>
          <w:b w:val="0"/>
          <w:bCs w:val="0"/>
        </w:rPr>
        <w:t xml:space="preserve">. </w:t>
      </w:r>
      <w:r w:rsidR="00266E52">
        <w:rPr>
          <w:b w:val="0"/>
          <w:bCs w:val="0"/>
        </w:rPr>
        <w:t xml:space="preserve">Therefore, inferences about WGDs should not be made from the </w:t>
      </w:r>
      <w:r w:rsidR="00266E52">
        <w:rPr>
          <w:b w:val="0"/>
          <w:bCs w:val="0"/>
          <w:i/>
          <w:iCs/>
        </w:rPr>
        <w:t xml:space="preserve">Hox </w:t>
      </w:r>
      <w:r w:rsidR="00266E52">
        <w:rPr>
          <w:b w:val="0"/>
          <w:bCs w:val="0"/>
        </w:rPr>
        <w:t>cluster alone</w:t>
      </w:r>
      <w:r w:rsidR="000A7521">
        <w:rPr>
          <w:b w:val="0"/>
          <w:bCs w:val="0"/>
        </w:rPr>
        <w:t xml:space="preserve"> </w:t>
      </w:r>
      <w:r w:rsidR="000A7521">
        <w:rPr>
          <w:b w:val="0"/>
          <w:bCs w:val="0"/>
        </w:rPr>
        <w:fldChar w:fldCharType="begin">
          <w:fldData xml:space="preserve">PEVuZE5vdGU+PENpdGU+PEF1dGhvcj5GYXJoYXQ8L0F1dGhvcj48WWVhcj4yMDIzPC9ZZWFyPjxS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</w:fldData>
        </w:fldChar>
      </w:r>
      <w:r w:rsidR="00542C26">
        <w:rPr>
          <w:b w:val="0"/>
          <w:bCs w:val="0"/>
        </w:rPr>
        <w:instrText xml:space="preserve"> ADDIN EN.CITE </w:instrText>
      </w:r>
      <w:r w:rsidR="00542C26">
        <w:rPr>
          <w:b w:val="0"/>
          <w:bCs w:val="0"/>
        </w:rPr>
        <w:fldChar w:fldCharType="begin">
          <w:fldData xml:space="preserve">PEVuZE5vdGU+PENpdGU+PEF1dGhvcj5GYXJoYXQ8L0F1dGhvcj48WWVhcj4yMDIzPC9ZZWFyPjxS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</w:fldData>
        </w:fldChar>
      </w:r>
      <w:r w:rsidR="00542C26">
        <w:rPr>
          <w:b w:val="0"/>
          <w:bCs w:val="0"/>
        </w:rPr>
        <w:instrText xml:space="preserve"> ADDIN EN.CITE.DATA </w:instrText>
      </w:r>
      <w:r w:rsidR="00542C26">
        <w:rPr>
          <w:b w:val="0"/>
          <w:bCs w:val="0"/>
        </w:rPr>
      </w:r>
      <w:r w:rsidR="00542C26">
        <w:rPr>
          <w:b w:val="0"/>
          <w:bCs w:val="0"/>
        </w:rPr>
        <w:fldChar w:fldCharType="end"/>
      </w:r>
      <w:r w:rsidR="000A7521">
        <w:rPr>
          <w:b w:val="0"/>
          <w:bCs w:val="0"/>
        </w:rPr>
      </w:r>
      <w:r w:rsidR="000A7521">
        <w:rPr>
          <w:b w:val="0"/>
          <w:bCs w:val="0"/>
        </w:rPr>
        <w:fldChar w:fldCharType="separate"/>
      </w:r>
      <w:r w:rsidR="000A7521">
        <w:rPr>
          <w:b w:val="0"/>
          <w:bCs w:val="0"/>
          <w:noProof/>
        </w:rPr>
        <w:t>(e.g. Farhat, et al. 2023)</w:t>
      </w:r>
      <w:r w:rsidR="000A7521">
        <w:rPr>
          <w:b w:val="0"/>
          <w:bCs w:val="0"/>
        </w:rPr>
        <w:fldChar w:fldCharType="end"/>
      </w:r>
      <w:r w:rsidR="000A7521">
        <w:rPr>
          <w:b w:val="0"/>
          <w:bCs w:val="0"/>
        </w:rPr>
        <w:t>.</w:t>
      </w:r>
      <w:r w:rsidR="00266E52">
        <w:rPr>
          <w:b w:val="0"/>
          <w:bCs w:val="0"/>
        </w:rPr>
        <w:t xml:space="preserve"> </w:t>
      </w:r>
      <w:r w:rsidR="0058713F">
        <w:rPr>
          <w:b w:val="0"/>
          <w:bCs w:val="0"/>
        </w:rPr>
        <w:t xml:space="preserve"> </w:t>
      </w:r>
    </w:p>
    <w:p w14:paraId="70ED7FBC" w14:textId="40D2A9D5" w:rsidR="00696D6C" w:rsidRDefault="00696D6C" w:rsidP="005E3A79">
      <w:pPr>
        <w:jc w:val="both"/>
        <w:rPr>
          <w:b w:val="0"/>
          <w:bCs w:val="0"/>
        </w:rPr>
      </w:pPr>
      <w:r>
        <w:rPr>
          <w:b w:val="0"/>
          <w:bCs w:val="0"/>
        </w:rPr>
        <w:tab/>
        <w:t xml:space="preserve">We do find some evidence for WGDs during horseshoe crab evolution. While no </w:t>
      </w:r>
      <w:r w:rsidR="00106F67">
        <w:rPr>
          <w:b w:val="0"/>
          <w:bCs w:val="0"/>
        </w:rPr>
        <w:t>MUL-trees</w:t>
      </w:r>
      <w:r>
        <w:rPr>
          <w:b w:val="0"/>
          <w:bCs w:val="0"/>
        </w:rPr>
        <w:t xml:space="preserve"> are </w:t>
      </w:r>
      <w:r w:rsidR="00A05F00">
        <w:rPr>
          <w:b w:val="0"/>
          <w:bCs w:val="0"/>
        </w:rPr>
        <w:t xml:space="preserve">the single-most optimal solution </w:t>
      </w:r>
      <w:r>
        <w:rPr>
          <w:b w:val="0"/>
          <w:bCs w:val="0"/>
        </w:rPr>
        <w:t xml:space="preserve">in the gene tree analysis, we do find a burst of gene duplications on the branch leading to horseshoe crabs. This burst is observed regardless of the species tree considered (Fig. 1). Previously, anywhere from one to three WGDs have been </w:t>
      </w:r>
      <w:r>
        <w:rPr>
          <w:b w:val="0"/>
          <w:bCs w:val="0"/>
        </w:rPr>
        <w:lastRenderedPageBreak/>
        <w:t xml:space="preserve">proposed along the horseshoe crab lineage. In fact, if multiple WGDs occurred, this may diminish the signal for any single proposed </w:t>
      </w:r>
      <w:r w:rsidR="00106F67">
        <w:rPr>
          <w:b w:val="0"/>
          <w:bCs w:val="0"/>
        </w:rPr>
        <w:t>MUL-tree</w:t>
      </w:r>
      <w:r>
        <w:rPr>
          <w:b w:val="0"/>
          <w:bCs w:val="0"/>
        </w:rPr>
        <w:t xml:space="preserve">. Since our tests </w:t>
      </w:r>
      <w:r w:rsidR="000A509F">
        <w:rPr>
          <w:b w:val="0"/>
          <w:bCs w:val="0"/>
        </w:rPr>
        <w:t xml:space="preserve">using GRAMPA </w:t>
      </w:r>
      <w:r>
        <w:rPr>
          <w:b w:val="0"/>
          <w:bCs w:val="0"/>
        </w:rPr>
        <w:t xml:space="preserve">are limited to a single </w:t>
      </w:r>
      <w:r w:rsidR="00106F67">
        <w:rPr>
          <w:b w:val="0"/>
          <w:bCs w:val="0"/>
        </w:rPr>
        <w:t>MUL-tree</w:t>
      </w:r>
      <w:r>
        <w:rPr>
          <w:b w:val="0"/>
          <w:bCs w:val="0"/>
        </w:rPr>
        <w:t xml:space="preserve">, this may in turn hinder our ability to explicitly identify any single WGD as the most parsimonious scenario. In addition to the large number of duplications on the horseshoe crab lineage, we also observe notable intraspecific synteny and peaks in divergence of paralogs. </w:t>
      </w:r>
    </w:p>
    <w:p w14:paraId="3E4F8D38" w14:textId="6B6823B2" w:rsidR="000D60CD" w:rsidRDefault="00FE223D" w:rsidP="005E3A79">
      <w:pPr>
        <w:jc w:val="both"/>
        <w:rPr>
          <w:b w:val="0"/>
          <w:bCs w:val="0"/>
        </w:rPr>
      </w:pPr>
      <w:r>
        <w:rPr>
          <w:b w:val="0"/>
          <w:bCs w:val="0"/>
        </w:rPr>
        <w:tab/>
      </w:r>
      <w:proofErr w:type="gramStart"/>
      <w:r>
        <w:rPr>
          <w:b w:val="0"/>
          <w:bCs w:val="0"/>
        </w:rPr>
        <w:t>In the course of</w:t>
      </w:r>
      <w:proofErr w:type="gramEnd"/>
      <w:r>
        <w:rPr>
          <w:b w:val="0"/>
          <w:bCs w:val="0"/>
        </w:rPr>
        <w:t xml:space="preserve"> our study of WGDs in Chelicerates, we also reconstructed a species tree for our 17 species (Fig. 1A). Using our whole genome data and including paralogs in our species tree inference, we find that the horseshoe crabs (Xiphosura) are nested within Arachnids, directly sister to spiders (Araneae) and scorpions (</w:t>
      </w:r>
      <w:proofErr w:type="spellStart"/>
      <w:r>
        <w:rPr>
          <w:b w:val="0"/>
          <w:bCs w:val="0"/>
        </w:rPr>
        <w:t>Scorpiones</w:t>
      </w:r>
      <w:proofErr w:type="spellEnd"/>
      <w:r>
        <w:rPr>
          <w:b w:val="0"/>
          <w:bCs w:val="0"/>
        </w:rPr>
        <w:t xml:space="preserve">). This </w:t>
      </w:r>
      <w:r w:rsidR="009829C0">
        <w:rPr>
          <w:b w:val="0"/>
          <w:bCs w:val="0"/>
        </w:rPr>
        <w:t>agrees</w:t>
      </w:r>
      <w:r>
        <w:rPr>
          <w:b w:val="0"/>
          <w:bCs w:val="0"/>
        </w:rPr>
        <w:t xml:space="preserve"> with several recent molecular phylogenies of this group</w:t>
      </w:r>
      <w:r w:rsidR="00AD38EC">
        <w:rPr>
          <w:b w:val="0"/>
          <w:bCs w:val="0"/>
        </w:rPr>
        <w:t xml:space="preserve"> </w:t>
      </w:r>
      <w:r w:rsidR="00AD38EC">
        <w:rPr>
          <w:b w:val="0"/>
          <w:bCs w:val="0"/>
        </w:rPr>
        <w:fldChar w:fldCharType="begin">
          <w:fldData xml:space="preserve">PEVuZE5vdGU+PENpdGU+PEF1dGhvcj5CYWxsZXN0ZXJvczwvQXV0aG9yPjxZZWFyPjIwMTk8L1ll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</w:fldData>
        </w:fldChar>
      </w:r>
      <w:r w:rsidR="00080A93">
        <w:rPr>
          <w:b w:val="0"/>
          <w:bCs w:val="0"/>
        </w:rPr>
        <w:instrText xml:space="preserve"> ADDIN EN.CITE </w:instrText>
      </w:r>
      <w:r w:rsidR="00080A93">
        <w:rPr>
          <w:b w:val="0"/>
          <w:bCs w:val="0"/>
        </w:rPr>
        <w:fldChar w:fldCharType="begin">
          <w:fldData xml:space="preserve">PEVuZE5vdGU+PENpdGU+PEF1dGhvcj5CYWxsZXN0ZXJvczwvQXV0aG9yPjxZZWFyPjIwMTk8L1ll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</w:fldData>
        </w:fldChar>
      </w:r>
      <w:r w:rsidR="00080A93">
        <w:rPr>
          <w:b w:val="0"/>
          <w:bCs w:val="0"/>
        </w:rPr>
        <w:instrText xml:space="preserve"> ADDIN EN.CITE.DATA </w:instrText>
      </w:r>
      <w:r w:rsidR="00080A93">
        <w:rPr>
          <w:b w:val="0"/>
          <w:bCs w:val="0"/>
        </w:rPr>
      </w:r>
      <w:r w:rsidR="00080A93">
        <w:rPr>
          <w:b w:val="0"/>
          <w:bCs w:val="0"/>
        </w:rPr>
        <w:fldChar w:fldCharType="end"/>
      </w:r>
      <w:r w:rsidR="00AD38EC">
        <w:rPr>
          <w:b w:val="0"/>
          <w:bCs w:val="0"/>
        </w:rPr>
      </w:r>
      <w:r w:rsidR="00AD38EC">
        <w:rPr>
          <w:b w:val="0"/>
          <w:bCs w:val="0"/>
        </w:rPr>
        <w:fldChar w:fldCharType="separate"/>
      </w:r>
      <w:r w:rsidR="00080A93">
        <w:rPr>
          <w:b w:val="0"/>
          <w:bCs w:val="0"/>
          <w:noProof/>
        </w:rPr>
        <w:t>(Sharma, et al. 2014; Ballesteros and Sharma 2019; Ontano, et al. 2021; Ballesteros, et al. 2022)</w:t>
      </w:r>
      <w:r w:rsidR="00AD38EC">
        <w:rPr>
          <w:b w:val="0"/>
          <w:bCs w:val="0"/>
        </w:rPr>
        <w:fldChar w:fldCharType="end"/>
      </w:r>
      <w:r w:rsidR="00824712">
        <w:rPr>
          <w:b w:val="0"/>
          <w:bCs w:val="0"/>
        </w:rPr>
        <w:t>, and rejects</w:t>
      </w:r>
      <w:r w:rsidR="00B73F06">
        <w:rPr>
          <w:b w:val="0"/>
          <w:bCs w:val="0"/>
        </w:rPr>
        <w:t xml:space="preserve"> a tree suggested by the biomes in which the organisms live, where the aquatic horseshoe crabs are sister to the mostly terrestrial arachnids (Fig. 1C). In this traditional monophyletic Arachnid tree, separate WGDs would need to be proposed for both spiders/scorpions and horseshoe crabs. However, the molecular trees allow the possibility that a single WGD took place in the ancestor of spiders, scorpions, and horseshoe crabs. We also tested this scenario (Fig. 1) and were able to rule out this possibility.</w:t>
      </w:r>
    </w:p>
    <w:p w14:paraId="5EB8668C" w14:textId="303B73C9" w:rsidR="00187CEA" w:rsidRPr="000A6DF4" w:rsidRDefault="00DD5014" w:rsidP="005E3A79">
      <w:pPr>
        <w:jc w:val="both"/>
        <w:rPr>
          <w:b w:val="0"/>
          <w:bCs w:val="0"/>
        </w:rPr>
      </w:pPr>
      <w:r>
        <w:rPr>
          <w:b w:val="0"/>
          <w:bCs w:val="0"/>
        </w:rPr>
        <w:tab/>
        <w:t>Our work shows that</w:t>
      </w:r>
      <w:r w:rsidR="000A509F">
        <w:rPr>
          <w:b w:val="0"/>
          <w:bCs w:val="0"/>
        </w:rPr>
        <w:t>,</w:t>
      </w:r>
      <w:r>
        <w:rPr>
          <w:b w:val="0"/>
          <w:bCs w:val="0"/>
        </w:rPr>
        <w:t xml:space="preserve"> even for ancient polyploids, whole genome comparative evidence can still find signals of </w:t>
      </w:r>
      <w:r w:rsidR="00745A6E">
        <w:rPr>
          <w:b w:val="0"/>
          <w:bCs w:val="0"/>
        </w:rPr>
        <w:t>WGDs</w:t>
      </w:r>
      <w:r>
        <w:rPr>
          <w:b w:val="0"/>
          <w:bCs w:val="0"/>
        </w:rPr>
        <w:t xml:space="preserve">. While the duplication of a single gene family can be a good initial </w:t>
      </w:r>
      <w:r w:rsidR="000A6DF4">
        <w:rPr>
          <w:b w:val="0"/>
          <w:bCs w:val="0"/>
        </w:rPr>
        <w:t>clue</w:t>
      </w:r>
      <w:r>
        <w:rPr>
          <w:b w:val="0"/>
          <w:bCs w:val="0"/>
        </w:rPr>
        <w:t xml:space="preserve"> </w:t>
      </w:r>
      <w:r w:rsidR="000A6DF4">
        <w:rPr>
          <w:b w:val="0"/>
          <w:bCs w:val="0"/>
        </w:rPr>
        <w:t>that a WGD has occurred</w:t>
      </w:r>
      <w:r>
        <w:rPr>
          <w:b w:val="0"/>
          <w:bCs w:val="0"/>
        </w:rPr>
        <w:t>, as it was for metazoans</w:t>
      </w:r>
      <w:r w:rsidR="000A6DF4">
        <w:rPr>
          <w:b w:val="0"/>
          <w:bCs w:val="0"/>
        </w:rPr>
        <w:t xml:space="preserve"> </w:t>
      </w:r>
      <w:r w:rsidR="000A6DF4">
        <w:rPr>
          <w:b w:val="0"/>
          <w:bCs w:val="0"/>
        </w:rPr>
        <w:fldChar w:fldCharType="begin"/>
      </w:r>
      <w:r w:rsidR="00080A93">
        <w:rPr>
          <w:b w:val="0"/>
          <w:bCs w:val="0"/>
        </w:rPr>
        <w:instrText xml:space="preserve"> ADDIN EN.CITE &lt;EndNote&gt;&lt;Cite&gt;&lt;Author&gt;Amores&lt;/Author&gt;&lt;Year&gt;1998&lt;/Year&gt;&lt;RecNum&gt;10&lt;/RecNum&gt;&lt;DisplayText&gt;(Amores, et al. 1998)&lt;/DisplayText&gt;&lt;record&gt;&lt;rec-number&gt;10&lt;/rec-number&gt;&lt;foreign-keys&gt;&lt;key app="EN" db-id="55awttt9yf0aace20sqpvrzmrtvr0vapts5w" timestamp="1692648126"&gt;10&lt;/key&gt;&lt;/foreign-keys&gt;&lt;ref-type name="Journal Article"&gt;17&lt;/ref-type&gt;&lt;contributors&gt;&lt;authors&gt;&lt;author&gt;Amores, A.&lt;/author&gt;&lt;author&gt;Force, A.&lt;/author&gt;&lt;author&gt;Yan, Y. L.&lt;/author&gt;&lt;author&gt;Joly, L.&lt;/author&gt;&lt;author&gt;Amemiya, C.&lt;/author&gt;&lt;author&gt;Fritz, A.&lt;/author&gt;&lt;author&gt;Ho, R. K.&lt;/author&gt;&lt;author&gt;Langeland, J.&lt;/author&gt;&lt;author&gt;Prince, V.&lt;/author&gt;&lt;author&gt;Wang, Y. L.&lt;/author&gt;&lt;author&gt;Westerfield, M.&lt;/author&gt;&lt;author&gt;Ekker, M.&lt;/author&gt;&lt;author&gt;Postlethwait, J. H.&lt;/author&gt;&lt;/authors&gt;&lt;/contributors&gt;&lt;auth-address&gt;Institute of Neuroscience, University of Oregon, Eugene, OR 97403, USA.&lt;/auth-address&gt;&lt;titles&gt;&lt;title&gt;Zebrafish hox clusters and vertebrate genome evolution&lt;/title&gt;&lt;secondary-title&gt;Science&lt;/secondary-title&gt;&lt;/titles&gt;&lt;periodical&gt;&lt;full-title&gt;Science&lt;/full-title&gt;&lt;/periodical&gt;&lt;pages&gt;1711-4&lt;/pages&gt;&lt;volume&gt;282&lt;/volume&gt;&lt;number&gt;5394&lt;/number&gt;&lt;edition&gt;1998/11/30&lt;/edition&gt;&lt;keywords&gt;&lt;keyword&gt;Animals&lt;/keyword&gt;&lt;keyword&gt;Chromosome Mapping&lt;/keyword&gt;&lt;keyword&gt;Chromosomes/genetics&lt;/keyword&gt;&lt;keyword&gt;*Evolution, Molecular&lt;/keyword&gt;&lt;keyword&gt;Gene Duplication&lt;/keyword&gt;&lt;keyword&gt;*Genes, Homeobox&lt;/keyword&gt;&lt;keyword&gt;*Genome&lt;/keyword&gt;&lt;keyword&gt;Models, Genetic&lt;/keyword&gt;&lt;keyword&gt;*Multigene Family&lt;/keyword&gt;&lt;keyword&gt;Phylogeny&lt;/keyword&gt;&lt;keyword&gt;Pseudogenes&lt;/keyword&gt;&lt;keyword&gt;Zebrafish/*genetics&lt;/keyword&gt;&lt;/keywords&gt;&lt;dates&gt;&lt;year&gt;1998&lt;/year&gt;&lt;pub-dates&gt;&lt;date&gt;Nov 27&lt;/date&gt;&lt;/pub-dates&gt;&lt;/dates&gt;&lt;isbn&gt;0036-8075 (Print)&amp;#xD;0036-8075 (Linking)&lt;/isbn&gt;&lt;accession-num&gt;9831563&lt;/accession-num&gt;&lt;urls&gt;&lt;related-urls&gt;&lt;url&gt;https://www.ncbi.nlm.nih.gov/pubmed/9831563&lt;/url&gt;&lt;/related-urls&gt;&lt;/urls&gt;&lt;electronic-resource-num&gt;10.1126/science.282.5394.1711&lt;/electronic-resource-num&gt;&lt;/record&gt;&lt;/Cite&gt;&lt;/EndNote&gt;</w:instrText>
      </w:r>
      <w:r w:rsidR="000A6DF4">
        <w:rPr>
          <w:b w:val="0"/>
          <w:bCs w:val="0"/>
        </w:rPr>
        <w:fldChar w:fldCharType="separate"/>
      </w:r>
      <w:r w:rsidR="00080A93">
        <w:rPr>
          <w:b w:val="0"/>
          <w:bCs w:val="0"/>
          <w:noProof/>
        </w:rPr>
        <w:t>(Amores, et al. 1998)</w:t>
      </w:r>
      <w:r w:rsidR="000A6DF4">
        <w:rPr>
          <w:b w:val="0"/>
          <w:bCs w:val="0"/>
        </w:rPr>
        <w:fldChar w:fldCharType="end"/>
      </w:r>
      <w:r>
        <w:rPr>
          <w:b w:val="0"/>
          <w:bCs w:val="0"/>
        </w:rPr>
        <w:t xml:space="preserve">, whole genome evidence </w:t>
      </w:r>
      <w:r w:rsidR="000A6DF4">
        <w:rPr>
          <w:b w:val="0"/>
          <w:bCs w:val="0"/>
        </w:rPr>
        <w:t xml:space="preserve">is still needed for a more confident inference </w:t>
      </w:r>
      <w:r w:rsidR="000A6DF4">
        <w:rPr>
          <w:b w:val="0"/>
          <w:bCs w:val="0"/>
        </w:rPr>
        <w:fldChar w:fldCharType="begin">
          <w:fldData xml:space="preserve">PEVuZE5vdGU+PENpdGU+PEF1dGhvcj5GdXJsb25nPC9BdXRob3I+PFllYXI+MjAwMjwvWWVhcj48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</w:fldData>
        </w:fldChar>
      </w:r>
      <w:r w:rsidR="005357A6">
        <w:rPr>
          <w:b w:val="0"/>
          <w:bCs w:val="0"/>
        </w:rPr>
        <w:instrText xml:space="preserve"> ADDIN EN.CITE </w:instrText>
      </w:r>
      <w:r w:rsidR="005357A6">
        <w:rPr>
          <w:b w:val="0"/>
          <w:bCs w:val="0"/>
        </w:rPr>
        <w:fldChar w:fldCharType="begin">
          <w:fldData xml:space="preserve">PEVuZE5vdGU+PENpdGU+PEF1dGhvcj5GdXJsb25nPC9BdXRob3I+PFllYXI+MjAwMjwvWWVhcj48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</w:fldData>
        </w:fldChar>
      </w:r>
      <w:r w:rsidR="005357A6">
        <w:rPr>
          <w:b w:val="0"/>
          <w:bCs w:val="0"/>
        </w:rPr>
        <w:instrText xml:space="preserve"> ADDIN EN.CITE.DATA </w:instrText>
      </w:r>
      <w:r w:rsidR="005357A6">
        <w:rPr>
          <w:b w:val="0"/>
          <w:bCs w:val="0"/>
        </w:rPr>
      </w:r>
      <w:r w:rsidR="005357A6">
        <w:rPr>
          <w:b w:val="0"/>
          <w:bCs w:val="0"/>
        </w:rPr>
        <w:fldChar w:fldCharType="end"/>
      </w:r>
      <w:r w:rsidR="000A6DF4">
        <w:rPr>
          <w:b w:val="0"/>
          <w:bCs w:val="0"/>
        </w:rPr>
      </w:r>
      <w:r w:rsidR="000A6DF4">
        <w:rPr>
          <w:b w:val="0"/>
          <w:bCs w:val="0"/>
        </w:rPr>
        <w:fldChar w:fldCharType="separate"/>
      </w:r>
      <w:r w:rsidR="005357A6">
        <w:rPr>
          <w:b w:val="0"/>
          <w:bCs w:val="0"/>
          <w:noProof/>
        </w:rPr>
        <w:t>(Furlong and Holland 2002; McLysaght, et al. 2002; Hokamp, et al. 2003; Dehal and Boore 2005)</w:t>
      </w:r>
      <w:r w:rsidR="000A6DF4">
        <w:rPr>
          <w:b w:val="0"/>
          <w:bCs w:val="0"/>
        </w:rPr>
        <w:fldChar w:fldCharType="end"/>
      </w:r>
      <w:r w:rsidR="000A6DF4">
        <w:rPr>
          <w:b w:val="0"/>
          <w:bCs w:val="0"/>
        </w:rPr>
        <w:t xml:space="preserve">. Our work shows that this is also the case for Chelicerates. In horseshoe crabs, duplications in </w:t>
      </w:r>
      <w:r w:rsidR="000A6DF4" w:rsidRPr="001045EC">
        <w:rPr>
          <w:b w:val="0"/>
          <w:bCs w:val="0"/>
          <w:i/>
          <w:iCs/>
        </w:rPr>
        <w:t>Hox</w:t>
      </w:r>
      <w:r w:rsidR="000A6DF4">
        <w:rPr>
          <w:b w:val="0"/>
          <w:bCs w:val="0"/>
        </w:rPr>
        <w:t xml:space="preserve"> gene clusters coincide with synteny, peaks of synonymous divergence in intraspecific paralogs, and gene duplication </w:t>
      </w:r>
      <w:r w:rsidR="00B4266C">
        <w:rPr>
          <w:b w:val="0"/>
          <w:bCs w:val="0"/>
        </w:rPr>
        <w:t xml:space="preserve">reconciliation </w:t>
      </w:r>
      <w:r w:rsidR="000A6DF4">
        <w:rPr>
          <w:b w:val="0"/>
          <w:bCs w:val="0"/>
        </w:rPr>
        <w:t xml:space="preserve">in the </w:t>
      </w:r>
      <w:r w:rsidR="00B4266C">
        <w:rPr>
          <w:b w:val="0"/>
          <w:bCs w:val="0"/>
        </w:rPr>
        <w:t>C</w:t>
      </w:r>
      <w:r w:rsidR="000A6DF4">
        <w:rPr>
          <w:b w:val="0"/>
          <w:bCs w:val="0"/>
        </w:rPr>
        <w:t xml:space="preserve">helicerate phylogeny. None of these </w:t>
      </w:r>
      <w:r w:rsidR="000A509F">
        <w:rPr>
          <w:b w:val="0"/>
          <w:bCs w:val="0"/>
        </w:rPr>
        <w:t xml:space="preserve">additional </w:t>
      </w:r>
      <w:r w:rsidR="000A6DF4">
        <w:rPr>
          <w:b w:val="0"/>
          <w:bCs w:val="0"/>
        </w:rPr>
        <w:t xml:space="preserve">pieces of evidence is present in the lineage leading to spiders and scorpions. Our work also adds to the growing body of evidence that horseshoe crabs are not sister to all arachnids as was traditionally thought, but rather are placed within the arachnid group, directly sister to spiders and scorpions. </w:t>
      </w:r>
    </w:p>
    <w:p w14:paraId="79561490" w14:textId="395B7E91" w:rsidR="00305711" w:rsidRDefault="00305711" w:rsidP="005E3A79">
      <w:pPr>
        <w:pStyle w:val="Heading1"/>
        <w:jc w:val="both"/>
      </w:pPr>
      <w:r>
        <w:t>Data availability</w:t>
      </w:r>
    </w:p>
    <w:p w14:paraId="2C25F26D" w14:textId="58BA5DF5" w:rsidR="00305711" w:rsidRPr="00247752" w:rsidRDefault="00247752" w:rsidP="00247752">
      <w:pPr>
        <w:jc w:val="both"/>
        <w:rPr>
          <w:b w:val="0"/>
          <w:bCs w:val="0"/>
        </w:rPr>
      </w:pPr>
      <w:r>
        <w:rPr>
          <w:b w:val="0"/>
          <w:bCs w:val="0"/>
        </w:rPr>
        <w:t>The genomes used in our analyses are available from their respective databases (</w:t>
      </w:r>
      <w:r w:rsidRPr="00BD2FBC">
        <w:rPr>
          <w:b w:val="0"/>
          <w:bCs w:val="0"/>
        </w:rPr>
        <w:t>see Supplemental Table S</w:t>
      </w:r>
      <w:r w:rsidR="00BD2FBC" w:rsidRPr="00BD2FBC">
        <w:rPr>
          <w:b w:val="0"/>
          <w:bCs w:val="0"/>
        </w:rPr>
        <w:t>1</w:t>
      </w:r>
      <w:r>
        <w:rPr>
          <w:b w:val="0"/>
          <w:bCs w:val="0"/>
        </w:rPr>
        <w:t xml:space="preserve">). All other data generated for this project (gene alignments, gene trees, etc.) are available on </w:t>
      </w:r>
      <w:r w:rsidRPr="00CE4165">
        <w:rPr>
          <w:b w:val="0"/>
          <w:bCs w:val="0"/>
          <w:highlight w:val="yellow"/>
        </w:rPr>
        <w:t>XX</w:t>
      </w:r>
      <w:r>
        <w:rPr>
          <w:b w:val="0"/>
          <w:bCs w:val="0"/>
        </w:rPr>
        <w:t xml:space="preserve">. Scripts used to parse and analyze this data are available at </w:t>
      </w:r>
      <w:hyperlink r:id="rId13" w:history="1">
        <w:r w:rsidRPr="0081094F">
          <w:rPr>
            <w:rStyle w:val="Hyperlink"/>
            <w:b w:val="0"/>
            <w:bCs w:val="0"/>
          </w:rPr>
          <w:t>https://github.com/gwct/spider-wgd</w:t>
        </w:r>
      </w:hyperlink>
      <w:r>
        <w:rPr>
          <w:b w:val="0"/>
          <w:bCs w:val="0"/>
        </w:rPr>
        <w:t xml:space="preserve">. </w:t>
      </w:r>
    </w:p>
    <w:p w14:paraId="00A3235A" w14:textId="124A2BFC" w:rsidR="00305711" w:rsidRDefault="00305711" w:rsidP="005E3A79">
      <w:pPr>
        <w:pStyle w:val="Heading1"/>
        <w:jc w:val="both"/>
      </w:pPr>
      <w:r>
        <w:t>Acknowledgements</w:t>
      </w:r>
    </w:p>
    <w:p w14:paraId="7D048778" w14:textId="282F3B7C" w:rsidR="00E02B49" w:rsidRDefault="00247752" w:rsidP="00247752">
      <w:pPr>
        <w:spacing w:after="0" w:line="240" w:lineRule="auto"/>
        <w:jc w:val="both"/>
        <w:rPr>
          <w:b w:val="0"/>
          <w:bCs w:val="0"/>
        </w:rPr>
      </w:pPr>
      <w:r>
        <w:rPr>
          <w:b w:val="0"/>
          <w:bCs w:val="0"/>
        </w:rPr>
        <w:t xml:space="preserve">We thank </w:t>
      </w:r>
      <w:r w:rsidR="00CF4489">
        <w:rPr>
          <w:b w:val="0"/>
          <w:bCs w:val="0"/>
        </w:rPr>
        <w:t>Zheng Li for helpful discussions on our analyses</w:t>
      </w:r>
      <w:r>
        <w:rPr>
          <w:b w:val="0"/>
          <w:bCs w:val="0"/>
        </w:rPr>
        <w:t>. Gene family analysis was perfo</w:t>
      </w:r>
      <w:r w:rsidR="007F4959">
        <w:rPr>
          <w:b w:val="0"/>
          <w:bCs w:val="0"/>
        </w:rPr>
        <w:t>r</w:t>
      </w:r>
      <w:r>
        <w:rPr>
          <w:b w:val="0"/>
          <w:bCs w:val="0"/>
        </w:rPr>
        <w:t>med</w:t>
      </w:r>
      <w:r w:rsidRPr="00247752">
        <w:rPr>
          <w:b w:val="0"/>
          <w:bCs w:val="0"/>
        </w:rPr>
        <w:t xml:space="preserve"> on the</w:t>
      </w:r>
      <w:r>
        <w:rPr>
          <w:b w:val="0"/>
          <w:bCs w:val="0"/>
        </w:rPr>
        <w:t xml:space="preserve"> </w:t>
      </w:r>
      <w:r w:rsidRPr="00247752">
        <w:rPr>
          <w:b w:val="0"/>
          <w:bCs w:val="0"/>
        </w:rPr>
        <w:t>FASRC Cannon cluster supported by the FAS Division of Science Research Computing</w:t>
      </w:r>
      <w:r>
        <w:rPr>
          <w:b w:val="0"/>
          <w:bCs w:val="0"/>
        </w:rPr>
        <w:t xml:space="preserve"> </w:t>
      </w:r>
      <w:r w:rsidRPr="00247752">
        <w:rPr>
          <w:b w:val="0"/>
          <w:bCs w:val="0"/>
        </w:rPr>
        <w:t>Group at Harvard University.</w:t>
      </w:r>
    </w:p>
    <w:p w14:paraId="66FE3623" w14:textId="77777777" w:rsidR="00E02B49" w:rsidRDefault="00E02B49">
      <w:pPr>
        <w:rPr>
          <w:b w:val="0"/>
          <w:bCs w:val="0"/>
        </w:rPr>
      </w:pPr>
      <w:r>
        <w:rPr>
          <w:b w:val="0"/>
          <w:bCs w:val="0"/>
        </w:rPr>
        <w:br w:type="page"/>
      </w:r>
    </w:p>
    <w:p w14:paraId="1906C36D" w14:textId="5947DCA2" w:rsidR="00247752" w:rsidRDefault="00E02B49" w:rsidP="00E02B49">
      <w:pPr>
        <w:pStyle w:val="Heading1"/>
      </w:pPr>
      <w:r w:rsidRPr="00E02B49">
        <w:lastRenderedPageBreak/>
        <w:t>Figures</w:t>
      </w:r>
    </w:p>
    <w:p w14:paraId="3C8F4689" w14:textId="77777777" w:rsidR="00E02B49" w:rsidRDefault="00E02B49" w:rsidP="00E02B49">
      <w:pPr>
        <w:pStyle w:val="Heading2"/>
      </w:pPr>
      <w:r>
        <w:t>Figure 1</w:t>
      </w:r>
    </w:p>
    <w:p w14:paraId="54BA8AF3" w14:textId="77777777" w:rsidR="00E02B49" w:rsidRDefault="00E02B49" w:rsidP="00E02B49">
      <w:pPr>
        <w:jc w:val="center"/>
      </w:pPr>
      <w:r>
        <w:rPr>
          <w:noProof/>
        </w:rPr>
        <w:drawing>
          <wp:inline distT="0" distB="0" distL="0" distR="0" wp14:anchorId="57325F24" wp14:editId="7C13B144">
            <wp:extent cx="5937994" cy="6276975"/>
            <wp:effectExtent l="0" t="0" r="0" b="0"/>
            <wp:docPr id="5410394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039413" name="Picture 2"/>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937994" cy="6276975"/>
                    </a:xfrm>
                    <a:prstGeom prst="rect">
                      <a:avLst/>
                    </a:prstGeom>
                    <a:noFill/>
                    <a:ln>
                      <a:noFill/>
                    </a:ln>
                  </pic:spPr>
                </pic:pic>
              </a:graphicData>
            </a:graphic>
          </wp:inline>
        </w:drawing>
      </w:r>
    </w:p>
    <w:p w14:paraId="6C2638B0" w14:textId="771F225F" w:rsidR="005D72D1" w:rsidRDefault="00E02B49" w:rsidP="00E02B49">
      <w:pPr>
        <w:rPr>
          <w:b w:val="0"/>
          <w:bCs w:val="0"/>
        </w:rPr>
      </w:pPr>
      <w:r>
        <w:t>Figure 1</w:t>
      </w:r>
      <w:r>
        <w:rPr>
          <w:b w:val="0"/>
          <w:bCs w:val="0"/>
        </w:rPr>
        <w:t xml:space="preserve">: </w:t>
      </w:r>
      <w:r w:rsidR="005D72D1">
        <w:rPr>
          <w:b w:val="0"/>
          <w:bCs w:val="0"/>
        </w:rPr>
        <w:t xml:space="preserve">The input species trees used with GRAMPA, which are also the lowest scoring trees when considering possible </w:t>
      </w:r>
      <w:r w:rsidR="00757CBC">
        <w:rPr>
          <w:b w:val="0"/>
          <w:bCs w:val="0"/>
        </w:rPr>
        <w:t>WGDs</w:t>
      </w:r>
      <w:r w:rsidR="005D72D1">
        <w:rPr>
          <w:b w:val="0"/>
          <w:bCs w:val="0"/>
        </w:rPr>
        <w:t xml:space="preserve"> at the branches labeled H1. Branches </w:t>
      </w:r>
      <w:r w:rsidR="000B38B7">
        <w:rPr>
          <w:b w:val="0"/>
          <w:bCs w:val="0"/>
        </w:rPr>
        <w:t>are shaded</w:t>
      </w:r>
      <w:r w:rsidR="005D72D1">
        <w:rPr>
          <w:b w:val="0"/>
          <w:bCs w:val="0"/>
        </w:rPr>
        <w:t xml:space="preserve"> by the number of duplications that map to them. A) The species tree topology inferred in this study from 11,016 gene families. B) The species tree inferred by </w:t>
      </w:r>
      <w:r w:rsidR="005D72D1">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YWRkcmVzcz48dGl0bGVzPjx0aXRsZT5Db21wcmVoZW5zaXZlIFNwZWNpZXMgU2FtcGxpbmcgYW5k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</w:fldData>
        </w:fldChar>
      </w:r>
      <w:r w:rsidR="00080A93">
        <w:rPr>
          <w:b w:val="0"/>
          <w:bCs w:val="0"/>
        </w:rPr>
        <w:instrText xml:space="preserve"> ADDIN EN.CITE </w:instrText>
      </w:r>
      <w:r w:rsidR="00080A93">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YWRkcmVzcz48dGl0bGVzPjx0aXRsZT5Db21wcmVoZW5zaXZlIFNwZWNpZXMgU2FtcGxpbmcgYW5k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</w:fldData>
        </w:fldChar>
      </w:r>
      <w:r w:rsidR="00080A93">
        <w:rPr>
          <w:b w:val="0"/>
          <w:bCs w:val="0"/>
        </w:rPr>
        <w:instrText xml:space="preserve"> ADDIN EN.CITE.DATA </w:instrText>
      </w:r>
      <w:r w:rsidR="00080A93">
        <w:rPr>
          <w:b w:val="0"/>
          <w:bCs w:val="0"/>
        </w:rPr>
      </w:r>
      <w:r w:rsidR="00080A93">
        <w:rPr>
          <w:b w:val="0"/>
          <w:bCs w:val="0"/>
        </w:rPr>
        <w:fldChar w:fldCharType="end"/>
      </w:r>
      <w:r w:rsidR="005D72D1">
        <w:rPr>
          <w:b w:val="0"/>
          <w:bCs w:val="0"/>
        </w:rPr>
      </w:r>
      <w:r w:rsidR="005D72D1">
        <w:rPr>
          <w:b w:val="0"/>
          <w:bCs w:val="0"/>
        </w:rPr>
        <w:fldChar w:fldCharType="separate"/>
      </w:r>
      <w:r w:rsidR="00080A93">
        <w:rPr>
          <w:b w:val="0"/>
          <w:bCs w:val="0"/>
          <w:noProof/>
        </w:rPr>
        <w:t>Ballesteros, et al. (2022)</w:t>
      </w:r>
      <w:r w:rsidR="005D72D1">
        <w:rPr>
          <w:b w:val="0"/>
          <w:bCs w:val="0"/>
        </w:rPr>
        <w:fldChar w:fldCharType="end"/>
      </w:r>
      <w:r w:rsidR="005D72D1">
        <w:rPr>
          <w:b w:val="0"/>
          <w:bCs w:val="0"/>
        </w:rPr>
        <w:t xml:space="preserve">. C) A species tree that places horseshoe crabs (Xiphosura) sister to Arachnids. For all </w:t>
      </w:r>
      <w:r w:rsidR="00C96CE9">
        <w:rPr>
          <w:b w:val="0"/>
          <w:bCs w:val="0"/>
        </w:rPr>
        <w:t>B and C</w:t>
      </w:r>
      <w:r w:rsidR="005D72D1">
        <w:rPr>
          <w:b w:val="0"/>
          <w:bCs w:val="0"/>
        </w:rPr>
        <w:t xml:space="preserve">, taxonomic groups are labeled as follows: Ar. = Araneae (spiders); Sc. = </w:t>
      </w:r>
      <w:proofErr w:type="spellStart"/>
      <w:r w:rsidR="005D72D1">
        <w:rPr>
          <w:b w:val="0"/>
          <w:bCs w:val="0"/>
        </w:rPr>
        <w:t>Scorpiones</w:t>
      </w:r>
      <w:proofErr w:type="spellEnd"/>
      <w:r w:rsidR="005D72D1">
        <w:rPr>
          <w:b w:val="0"/>
          <w:bCs w:val="0"/>
        </w:rPr>
        <w:t xml:space="preserve"> (scorpions); Xi. = </w:t>
      </w:r>
      <w:r w:rsidR="005D72D1">
        <w:rPr>
          <w:b w:val="0"/>
          <w:bCs w:val="0"/>
        </w:rPr>
        <w:lastRenderedPageBreak/>
        <w:t xml:space="preserve">Xiphosura (horseshoe crabs); Ac. = </w:t>
      </w:r>
      <w:proofErr w:type="spellStart"/>
      <w:r w:rsidR="005D72D1">
        <w:rPr>
          <w:b w:val="0"/>
          <w:bCs w:val="0"/>
        </w:rPr>
        <w:t>Acariformes</w:t>
      </w:r>
      <w:proofErr w:type="spellEnd"/>
      <w:r w:rsidR="005D72D1">
        <w:rPr>
          <w:b w:val="0"/>
          <w:bCs w:val="0"/>
        </w:rPr>
        <w:t xml:space="preserve"> (mites); Pa. = </w:t>
      </w:r>
      <w:proofErr w:type="spellStart"/>
      <w:r w:rsidR="005D72D1">
        <w:rPr>
          <w:b w:val="0"/>
          <w:bCs w:val="0"/>
        </w:rPr>
        <w:t>Parasitiformes</w:t>
      </w:r>
      <w:proofErr w:type="spellEnd"/>
      <w:r w:rsidR="005D72D1">
        <w:rPr>
          <w:b w:val="0"/>
          <w:bCs w:val="0"/>
        </w:rPr>
        <w:t xml:space="preserve"> (mites and ticks)</w:t>
      </w:r>
      <w:r w:rsidR="007F4959">
        <w:rPr>
          <w:b w:val="0"/>
          <w:bCs w:val="0"/>
        </w:rPr>
        <w:t xml:space="preserve">; In. = </w:t>
      </w:r>
      <w:proofErr w:type="spellStart"/>
      <w:r w:rsidR="007F4959">
        <w:rPr>
          <w:b w:val="0"/>
          <w:bCs w:val="0"/>
        </w:rPr>
        <w:t>Insecta</w:t>
      </w:r>
      <w:proofErr w:type="spellEnd"/>
      <w:r w:rsidR="007F4959">
        <w:rPr>
          <w:b w:val="0"/>
          <w:bCs w:val="0"/>
        </w:rPr>
        <w:t xml:space="preserve"> (insects)</w:t>
      </w:r>
      <w:r w:rsidR="005D72D1">
        <w:rPr>
          <w:b w:val="0"/>
          <w:bCs w:val="0"/>
        </w:rPr>
        <w:t>.</w:t>
      </w:r>
    </w:p>
    <w:p w14:paraId="3A8CA84E" w14:textId="77777777" w:rsidR="005D72D1" w:rsidRDefault="005D72D1">
      <w:pPr>
        <w:rPr>
          <w:b w:val="0"/>
          <w:bCs w:val="0"/>
        </w:rPr>
      </w:pPr>
      <w:r>
        <w:rPr>
          <w:b w:val="0"/>
          <w:bCs w:val="0"/>
        </w:rPr>
        <w:br w:type="page"/>
      </w:r>
    </w:p>
    <w:p w14:paraId="2DE33907" w14:textId="77777777" w:rsidR="005D72D1" w:rsidRDefault="005D72D1" w:rsidP="005D72D1">
      <w:pPr>
        <w:pStyle w:val="Heading2"/>
      </w:pPr>
      <w:r>
        <w:lastRenderedPageBreak/>
        <w:t>Figure 2</w:t>
      </w:r>
    </w:p>
    <w:p w14:paraId="74FCDBB5" w14:textId="77777777" w:rsidR="005D72D1" w:rsidRDefault="005D72D1" w:rsidP="005D72D1">
      <w:pPr>
        <w:jc w:val="center"/>
      </w:pPr>
      <w:r>
        <w:rPr>
          <w:noProof/>
        </w:rPr>
        <w:drawing>
          <wp:inline distT="0" distB="0" distL="0" distR="0" wp14:anchorId="3F75996F" wp14:editId="6EE5C75B">
            <wp:extent cx="5200648" cy="4457699"/>
            <wp:effectExtent l="0" t="0" r="0" b="0"/>
            <wp:docPr id="71808688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086883"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5200648" cy="4457699"/>
                    </a:xfrm>
                    <a:prstGeom prst="rect">
                      <a:avLst/>
                    </a:prstGeom>
                    <a:noFill/>
                    <a:ln>
                      <a:noFill/>
                    </a:ln>
                  </pic:spPr>
                </pic:pic>
              </a:graphicData>
            </a:graphic>
          </wp:inline>
        </w:drawing>
      </w:r>
    </w:p>
    <w:p w14:paraId="5FCD1036" w14:textId="014822D8" w:rsidR="003913C4" w:rsidRDefault="005D72D1" w:rsidP="005D72D1">
      <w:pPr>
        <w:rPr>
          <w:b w:val="0"/>
          <w:bCs w:val="0"/>
        </w:rPr>
      </w:pPr>
      <w:r>
        <w:t>Figure 2</w:t>
      </w:r>
      <w:r>
        <w:rPr>
          <w:b w:val="0"/>
          <w:bCs w:val="0"/>
        </w:rPr>
        <w:t xml:space="preserve">: GRAMPA scores (duplications + losses) for every MUL-tree considered for each of the three species trees. Black </w:t>
      </w:r>
      <w:r w:rsidR="000B38B7">
        <w:rPr>
          <w:b w:val="0"/>
          <w:bCs w:val="0"/>
        </w:rPr>
        <w:t>points</w:t>
      </w:r>
      <w:r>
        <w:rPr>
          <w:b w:val="0"/>
          <w:bCs w:val="0"/>
        </w:rPr>
        <w:t xml:space="preserve"> represent the input </w:t>
      </w:r>
      <w:proofErr w:type="gramStart"/>
      <w:r w:rsidR="00B161F2">
        <w:rPr>
          <w:b w:val="0"/>
          <w:bCs w:val="0"/>
        </w:rPr>
        <w:t>singly-labeled</w:t>
      </w:r>
      <w:proofErr w:type="gramEnd"/>
      <w:r>
        <w:rPr>
          <w:b w:val="0"/>
          <w:bCs w:val="0"/>
        </w:rPr>
        <w:t xml:space="preserve"> species tree with no WGD proposed. All other </w:t>
      </w:r>
      <w:r w:rsidR="000B38B7">
        <w:rPr>
          <w:b w:val="0"/>
          <w:bCs w:val="0"/>
        </w:rPr>
        <w:t>shaded points</w:t>
      </w:r>
      <w:r>
        <w:rPr>
          <w:b w:val="0"/>
          <w:bCs w:val="0"/>
        </w:rPr>
        <w:t xml:space="preserve"> propose one WGD </w:t>
      </w:r>
      <w:r w:rsidR="00B161F2">
        <w:rPr>
          <w:b w:val="0"/>
          <w:bCs w:val="0"/>
        </w:rPr>
        <w:t>on</w:t>
      </w:r>
      <w:r>
        <w:rPr>
          <w:b w:val="0"/>
          <w:bCs w:val="0"/>
        </w:rPr>
        <w:t xml:space="preserve"> one of the </w:t>
      </w:r>
      <w:proofErr w:type="gramStart"/>
      <w:r w:rsidR="00B161F2">
        <w:rPr>
          <w:b w:val="0"/>
          <w:bCs w:val="0"/>
        </w:rPr>
        <w:t>target</w:t>
      </w:r>
      <w:proofErr w:type="gramEnd"/>
      <w:r w:rsidR="00B161F2">
        <w:rPr>
          <w:b w:val="0"/>
          <w:bCs w:val="0"/>
        </w:rPr>
        <w:t xml:space="preserve"> H1</w:t>
      </w:r>
      <w:r>
        <w:rPr>
          <w:b w:val="0"/>
          <w:bCs w:val="0"/>
        </w:rPr>
        <w:t xml:space="preserve"> branches (see Fig. 1). Larger </w:t>
      </w:r>
      <w:r w:rsidR="0042683F">
        <w:rPr>
          <w:b w:val="0"/>
          <w:bCs w:val="0"/>
        </w:rPr>
        <w:t>points</w:t>
      </w:r>
      <w:r>
        <w:rPr>
          <w:b w:val="0"/>
          <w:bCs w:val="0"/>
        </w:rPr>
        <w:t xml:space="preserve"> indicate </w:t>
      </w:r>
      <w:proofErr w:type="spellStart"/>
      <w:r>
        <w:rPr>
          <w:b w:val="0"/>
          <w:bCs w:val="0"/>
        </w:rPr>
        <w:t>autopolyploidy</w:t>
      </w:r>
      <w:proofErr w:type="spellEnd"/>
      <w:r>
        <w:rPr>
          <w:b w:val="0"/>
          <w:bCs w:val="0"/>
        </w:rPr>
        <w:t xml:space="preserve"> scenarios and smaller dots indicate </w:t>
      </w:r>
      <w:proofErr w:type="spellStart"/>
      <w:r>
        <w:rPr>
          <w:b w:val="0"/>
          <w:bCs w:val="0"/>
        </w:rPr>
        <w:t>allopolyploidy</w:t>
      </w:r>
      <w:proofErr w:type="spellEnd"/>
      <w:r>
        <w:rPr>
          <w:b w:val="0"/>
          <w:bCs w:val="0"/>
        </w:rPr>
        <w:t xml:space="preserve"> scenarios.</w:t>
      </w:r>
    </w:p>
    <w:p w14:paraId="1A4BB770" w14:textId="77777777" w:rsidR="003913C4" w:rsidRDefault="003913C4">
      <w:pPr>
        <w:rPr>
          <w:b w:val="0"/>
          <w:bCs w:val="0"/>
        </w:rPr>
      </w:pPr>
      <w:r>
        <w:rPr>
          <w:b w:val="0"/>
          <w:bCs w:val="0"/>
        </w:rPr>
        <w:br w:type="page"/>
      </w:r>
    </w:p>
    <w:p w14:paraId="5E10554F" w14:textId="77777777" w:rsidR="003913C4" w:rsidRDefault="003913C4" w:rsidP="003913C4">
      <w:pPr>
        <w:pStyle w:val="Heading2"/>
      </w:pPr>
      <w:r>
        <w:lastRenderedPageBreak/>
        <w:t>Figure 3</w:t>
      </w:r>
    </w:p>
    <w:p w14:paraId="0AF6CDFC" w14:textId="3C60FC8B" w:rsidR="00285101" w:rsidRDefault="00285101" w:rsidP="00285101">
      <w:pPr>
        <w:jc w:val="center"/>
      </w:pPr>
      <w:r>
        <w:rPr>
          <w:noProof/>
        </w:rPr>
        <w:drawing>
          <wp:inline distT="0" distB="0" distL="0" distR="0" wp14:anchorId="6FC54113" wp14:editId="68793364">
            <wp:extent cx="5033090" cy="7046327"/>
            <wp:effectExtent l="0" t="0" r="0" b="0"/>
            <wp:docPr id="2798020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802014" name="Picture 1"/>
                    <pic:cNvPicPr/>
                  </pic:nvPicPr>
                  <pic:blipFill>
                    <a:blip r:embed="rId16">
                      <a:extLst>
                        <a:ext uri="{28A0092B-C50C-407E-A947-70E740481C1C}">
                          <a14:useLocalDpi xmlns:a14="http://schemas.microsoft.com/office/drawing/2010/main" val="0"/>
                        </a:ext>
                      </a:extLst>
                    </a:blip>
                    <a:stretch>
                      <a:fillRect/>
                    </a:stretch>
                  </pic:blipFill>
                  <pic:spPr>
                    <a:xfrm>
                      <a:off x="0" y="0"/>
                      <a:ext cx="5033090" cy="7046327"/>
                    </a:xfrm>
                    <a:prstGeom prst="rect">
                      <a:avLst/>
                    </a:prstGeom>
                  </pic:spPr>
                </pic:pic>
              </a:graphicData>
            </a:graphic>
          </wp:inline>
        </w:drawing>
      </w:r>
    </w:p>
    <w:p w14:paraId="492B1B9A" w14:textId="2F98F8F9" w:rsidR="005B10D0" w:rsidRDefault="003913C4" w:rsidP="003913C4">
      <w:pPr>
        <w:rPr>
          <w:b w:val="0"/>
          <w:bCs w:val="0"/>
        </w:rPr>
      </w:pPr>
      <w:r>
        <w:t>Figure 3</w:t>
      </w:r>
      <w:r>
        <w:rPr>
          <w:b w:val="0"/>
          <w:bCs w:val="0"/>
        </w:rPr>
        <w:t xml:space="preserve">: </w:t>
      </w:r>
      <w:r w:rsidR="00285101">
        <w:rPr>
          <w:b w:val="0"/>
          <w:bCs w:val="0"/>
        </w:rPr>
        <w:t xml:space="preserve">Distributions of </w:t>
      </w:r>
      <w:r w:rsidR="00285101">
        <w:rPr>
          <w:b w:val="0"/>
          <w:bCs w:val="0"/>
          <w:i/>
          <w:iCs/>
        </w:rPr>
        <w:t>K</w:t>
      </w:r>
      <w:r w:rsidR="00971D6B" w:rsidRPr="00971D6B">
        <w:rPr>
          <w:b w:val="0"/>
          <w:bCs w:val="0"/>
          <w:vertAlign w:val="subscript"/>
        </w:rPr>
        <w:t>S</w:t>
      </w:r>
      <w:r w:rsidR="00971D6B">
        <w:rPr>
          <w:i/>
          <w:iCs/>
        </w:rPr>
        <w:t xml:space="preserve"> </w:t>
      </w:r>
      <w:r w:rsidR="00971D6B">
        <w:rPr>
          <w:b w:val="0"/>
          <w:bCs w:val="0"/>
        </w:rPr>
        <w:t>(left) and synteny (right) for select samples (</w:t>
      </w:r>
      <w:r w:rsidR="00971D6B" w:rsidRPr="00E952FE">
        <w:rPr>
          <w:b w:val="0"/>
          <w:bCs w:val="0"/>
        </w:rPr>
        <w:t xml:space="preserve">See </w:t>
      </w:r>
      <w:r w:rsidR="005B10D0" w:rsidRPr="00E952FE">
        <w:rPr>
          <w:b w:val="0"/>
          <w:bCs w:val="0"/>
        </w:rPr>
        <w:t>Figs. S5 and S6</w:t>
      </w:r>
      <w:r w:rsidR="000917A2" w:rsidRPr="00E952FE">
        <w:rPr>
          <w:b w:val="0"/>
          <w:bCs w:val="0"/>
        </w:rPr>
        <w:t xml:space="preserve"> </w:t>
      </w:r>
      <w:r w:rsidR="00971D6B" w:rsidRPr="00E952FE">
        <w:rPr>
          <w:b w:val="0"/>
          <w:bCs w:val="0"/>
        </w:rPr>
        <w:t>for all samples</w:t>
      </w:r>
      <w:r w:rsidR="00971D6B">
        <w:rPr>
          <w:b w:val="0"/>
          <w:bCs w:val="0"/>
        </w:rPr>
        <w:t xml:space="preserve">) from </w:t>
      </w:r>
      <w:proofErr w:type="spellStart"/>
      <w:r w:rsidR="00971D6B">
        <w:rPr>
          <w:b w:val="0"/>
          <w:bCs w:val="0"/>
        </w:rPr>
        <w:t>Acariformes</w:t>
      </w:r>
      <w:proofErr w:type="spellEnd"/>
      <w:r w:rsidR="00971D6B">
        <w:rPr>
          <w:b w:val="0"/>
          <w:bCs w:val="0"/>
        </w:rPr>
        <w:t xml:space="preserve"> (Ac.), Xiphosura (Xi.), Araneae (Ar.) and </w:t>
      </w:r>
      <w:proofErr w:type="spellStart"/>
      <w:r w:rsidR="00971D6B">
        <w:rPr>
          <w:b w:val="0"/>
          <w:bCs w:val="0"/>
        </w:rPr>
        <w:t>Scorpiones</w:t>
      </w:r>
      <w:proofErr w:type="spellEnd"/>
      <w:r w:rsidR="00971D6B">
        <w:rPr>
          <w:b w:val="0"/>
          <w:bCs w:val="0"/>
        </w:rPr>
        <w:t xml:space="preserve"> (Sc.). These samples all showed the highest levels of synteny </w:t>
      </w:r>
      <w:r w:rsidR="000917A2">
        <w:rPr>
          <w:b w:val="0"/>
          <w:bCs w:val="0"/>
        </w:rPr>
        <w:t>among</w:t>
      </w:r>
      <w:r w:rsidR="00971D6B">
        <w:rPr>
          <w:b w:val="0"/>
          <w:bCs w:val="0"/>
        </w:rPr>
        <w:t xml:space="preserve"> samples in each group. The </w:t>
      </w:r>
      <w:r w:rsidR="00971D6B">
        <w:rPr>
          <w:b w:val="0"/>
          <w:bCs w:val="0"/>
        </w:rPr>
        <w:lastRenderedPageBreak/>
        <w:t>species tree topology is shown on the far left.</w:t>
      </w:r>
      <w:r w:rsidR="005B10D0">
        <w:rPr>
          <w:b w:val="0"/>
          <w:bCs w:val="0"/>
        </w:rPr>
        <w:t xml:space="preserve"> Red dotted </w:t>
      </w:r>
      <w:proofErr w:type="spellStart"/>
      <w:r w:rsidR="005B10D0">
        <w:rPr>
          <w:b w:val="0"/>
          <w:bCs w:val="0"/>
        </w:rPr>
        <w:t>linse</w:t>
      </w:r>
      <w:proofErr w:type="spellEnd"/>
      <w:r w:rsidR="005B10D0">
        <w:rPr>
          <w:b w:val="0"/>
          <w:bCs w:val="0"/>
        </w:rPr>
        <w:t xml:space="preserve"> indicate the median K</w:t>
      </w:r>
      <w:r w:rsidR="005B10D0">
        <w:rPr>
          <w:b w:val="0"/>
          <w:bCs w:val="0"/>
          <w:vertAlign w:val="subscript"/>
        </w:rPr>
        <w:t>S</w:t>
      </w:r>
      <w:r w:rsidR="005B10D0">
        <w:rPr>
          <w:b w:val="0"/>
          <w:bCs w:val="0"/>
        </w:rPr>
        <w:t xml:space="preserve"> of mixture models fit to each distribution.</w:t>
      </w:r>
    </w:p>
    <w:p w14:paraId="1A943184" w14:textId="77777777" w:rsidR="005B10D0" w:rsidRDefault="005B10D0">
      <w:pPr>
        <w:rPr>
          <w:b w:val="0"/>
          <w:bCs w:val="0"/>
        </w:rPr>
      </w:pPr>
      <w:r>
        <w:rPr>
          <w:b w:val="0"/>
          <w:bCs w:val="0"/>
        </w:rPr>
        <w:br w:type="page"/>
      </w:r>
    </w:p>
    <w:p w14:paraId="50BCB74D" w14:textId="77777777" w:rsidR="00777E31" w:rsidRDefault="00777E31" w:rsidP="00777E31">
      <w:pPr>
        <w:pStyle w:val="Heading1"/>
      </w:pPr>
      <w:r w:rsidRPr="00777E31">
        <w:lastRenderedPageBreak/>
        <w:t>Supplemental Figure Legends</w:t>
      </w:r>
    </w:p>
    <w:p w14:paraId="5C02FEA4" w14:textId="73BED456" w:rsidR="00777E31" w:rsidRDefault="00777E31" w:rsidP="00777E31">
      <w:pPr>
        <w:pStyle w:val="Heading2"/>
      </w:pPr>
      <w:r w:rsidRPr="00777E31">
        <w:t xml:space="preserve">Figure </w:t>
      </w:r>
      <w:r>
        <w:t>S1</w:t>
      </w:r>
    </w:p>
    <w:p w14:paraId="025553A9" w14:textId="77777777" w:rsidR="00777E31" w:rsidRDefault="00777E31" w:rsidP="00777E31">
      <w:pPr>
        <w:rPr>
          <w:b w:val="0"/>
          <w:bCs w:val="0"/>
        </w:rPr>
      </w:pPr>
      <w:r>
        <w:rPr>
          <w:b w:val="0"/>
          <w:bCs w:val="0"/>
        </w:rPr>
        <w:t>The lowest scoring MUL-trees from the GRAMPA analysis using our inferred species tree.</w:t>
      </w:r>
    </w:p>
    <w:p w14:paraId="1E773CEF" w14:textId="0C069640" w:rsidR="00777E31" w:rsidRDefault="00777E31" w:rsidP="00777E31">
      <w:pPr>
        <w:pStyle w:val="Heading2"/>
      </w:pPr>
      <w:r w:rsidRPr="00777E31">
        <w:t xml:space="preserve">Figure </w:t>
      </w:r>
      <w:r>
        <w:t>S2</w:t>
      </w:r>
    </w:p>
    <w:p w14:paraId="6781CA02" w14:textId="5CCB6F7B" w:rsidR="00777E31" w:rsidRDefault="00777E31" w:rsidP="00777E31">
      <w:pPr>
        <w:rPr>
          <w:b w:val="0"/>
          <w:bCs w:val="0"/>
        </w:rPr>
      </w:pPr>
      <w:r>
        <w:rPr>
          <w:b w:val="0"/>
          <w:bCs w:val="0"/>
        </w:rPr>
        <w:t xml:space="preserve">The lowest scoring MUL-trees from the GRAMPA analysis using the </w:t>
      </w:r>
      <w:r>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YWRkcmVzcz48dGl0bGVzPjx0aXRsZT5Db21wcmVoZW5zaXZlIFNwZWNpZXMgU2FtcGxpbmcgYW5k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</w:fldData>
        </w:fldChar>
      </w:r>
      <w:r>
        <w:rPr>
          <w:b w:val="0"/>
          <w:bCs w:val="0"/>
        </w:rPr>
        <w:instrText xml:space="preserve"> ADDIN EN.CITE </w:instrText>
      </w:r>
      <w:r>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YWRkcmVzcz48dGl0bGVzPjx0aXRsZT5Db21wcmVoZW5zaXZlIFNwZWNpZXMgU2FtcGxpbmcgYW5k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</w:fldData>
        </w:fldChar>
      </w:r>
      <w:r>
        <w:rPr>
          <w:b w:val="0"/>
          <w:bCs w:val="0"/>
        </w:rPr>
        <w:instrText xml:space="preserve"> ADDIN EN.CITE.DATA </w:instrText>
      </w:r>
      <w:r>
        <w:rPr>
          <w:b w:val="0"/>
          <w:bCs w:val="0"/>
        </w:rPr>
      </w:r>
      <w:r>
        <w:rPr>
          <w:b w:val="0"/>
          <w:bCs w:val="0"/>
        </w:rPr>
        <w:fldChar w:fldCharType="end"/>
      </w:r>
      <w:r>
        <w:rPr>
          <w:b w:val="0"/>
          <w:bCs w:val="0"/>
        </w:rPr>
      </w:r>
      <w:r>
        <w:rPr>
          <w:b w:val="0"/>
          <w:bCs w:val="0"/>
        </w:rPr>
        <w:fldChar w:fldCharType="separate"/>
      </w:r>
      <w:r>
        <w:rPr>
          <w:b w:val="0"/>
          <w:bCs w:val="0"/>
          <w:noProof/>
        </w:rPr>
        <w:t>Ballesteros, et al. (2022)</w:t>
      </w:r>
      <w:r>
        <w:rPr>
          <w:b w:val="0"/>
          <w:bCs w:val="0"/>
        </w:rPr>
        <w:fldChar w:fldCharType="end"/>
      </w:r>
      <w:r>
        <w:rPr>
          <w:b w:val="0"/>
          <w:bCs w:val="0"/>
        </w:rPr>
        <w:t xml:space="preserve"> species tree.</w:t>
      </w:r>
    </w:p>
    <w:p w14:paraId="792F905B" w14:textId="494F8DFA" w:rsidR="00777E31" w:rsidRDefault="00777E31" w:rsidP="00777E31">
      <w:pPr>
        <w:pStyle w:val="Heading2"/>
      </w:pPr>
      <w:r w:rsidRPr="00777E31">
        <w:t xml:space="preserve">Figure </w:t>
      </w:r>
      <w:r>
        <w:t>S3</w:t>
      </w:r>
    </w:p>
    <w:p w14:paraId="58B37616" w14:textId="77777777" w:rsidR="005B10D0" w:rsidRDefault="00777E31" w:rsidP="00777E31">
      <w:pPr>
        <w:rPr>
          <w:b w:val="0"/>
          <w:bCs w:val="0"/>
        </w:rPr>
      </w:pPr>
      <w:r>
        <w:rPr>
          <w:b w:val="0"/>
          <w:bCs w:val="0"/>
        </w:rPr>
        <w:t xml:space="preserve">The lowest scoring MUL-trees from the GRAMPA analysis using a traditional species tree with horseshoe </w:t>
      </w:r>
      <w:proofErr w:type="gramStart"/>
      <w:r>
        <w:rPr>
          <w:b w:val="0"/>
          <w:bCs w:val="0"/>
        </w:rPr>
        <w:t>crabs</w:t>
      </w:r>
      <w:proofErr w:type="gramEnd"/>
      <w:r>
        <w:rPr>
          <w:b w:val="0"/>
          <w:bCs w:val="0"/>
        </w:rPr>
        <w:t xml:space="preserve"> sister to arachnids.</w:t>
      </w:r>
    </w:p>
    <w:p w14:paraId="77C621F3" w14:textId="77777777" w:rsidR="005B10D0" w:rsidRDefault="005B10D0" w:rsidP="005B10D0">
      <w:pPr>
        <w:pStyle w:val="Heading2"/>
      </w:pPr>
      <w:r>
        <w:t>Figure S4</w:t>
      </w:r>
    </w:p>
    <w:p w14:paraId="07116011" w14:textId="77777777" w:rsidR="005B10D0" w:rsidRDefault="005B10D0" w:rsidP="005B10D0">
      <w:pPr>
        <w:rPr>
          <w:b w:val="0"/>
        </w:rPr>
      </w:pPr>
      <w:r>
        <w:rPr>
          <w:b w:val="0"/>
        </w:rPr>
        <w:t xml:space="preserve">Dot plots </w:t>
      </w:r>
      <w:proofErr w:type="gramStart"/>
      <w:r>
        <w:rPr>
          <w:b w:val="0"/>
        </w:rPr>
        <w:t>showing</w:t>
      </w:r>
      <w:proofErr w:type="gramEnd"/>
      <w:r>
        <w:rPr>
          <w:b w:val="0"/>
        </w:rPr>
        <w:t xml:space="preserve"> intra-species synteny for all species (19 panels, labeled with species name) with a max block size of 3.</w:t>
      </w:r>
    </w:p>
    <w:p w14:paraId="409F1829" w14:textId="77777777" w:rsidR="005B10D0" w:rsidRDefault="005B10D0" w:rsidP="005B10D0">
      <w:pPr>
        <w:pStyle w:val="Heading2"/>
      </w:pPr>
      <w:r>
        <w:t>Figure S5</w:t>
      </w:r>
    </w:p>
    <w:p w14:paraId="326EA846" w14:textId="77777777" w:rsidR="005B10D0" w:rsidRDefault="005B10D0" w:rsidP="005B10D0">
      <w:pPr>
        <w:rPr>
          <w:b w:val="0"/>
        </w:rPr>
      </w:pPr>
      <w:r>
        <w:rPr>
          <w:b w:val="0"/>
        </w:rPr>
        <w:t xml:space="preserve">Dot plots </w:t>
      </w:r>
      <w:proofErr w:type="gramStart"/>
      <w:r>
        <w:rPr>
          <w:b w:val="0"/>
        </w:rPr>
        <w:t>showing</w:t>
      </w:r>
      <w:proofErr w:type="gramEnd"/>
      <w:r>
        <w:rPr>
          <w:b w:val="0"/>
        </w:rPr>
        <w:t xml:space="preserve"> intra-species synteny for all species (19 panels, labeled with species name) with a max block size of 5.</w:t>
      </w:r>
    </w:p>
    <w:p w14:paraId="5A3A54ED" w14:textId="77777777" w:rsidR="005B10D0" w:rsidRDefault="005B10D0" w:rsidP="005B10D0">
      <w:pPr>
        <w:rPr>
          <w:b w:val="0"/>
        </w:rPr>
      </w:pPr>
      <w:r>
        <w:rPr>
          <w:b w:val="0"/>
        </w:rPr>
        <w:t>Figure S6</w:t>
      </w:r>
    </w:p>
    <w:p w14:paraId="0F6A6D33" w14:textId="0AD8FD97" w:rsidR="00E02B49" w:rsidRPr="00777E31" w:rsidRDefault="005B10D0" w:rsidP="005B10D0">
      <w:r>
        <w:rPr>
          <w:b w:val="0"/>
        </w:rPr>
        <w:t>Distributions of K</w:t>
      </w:r>
      <w:r>
        <w:rPr>
          <w:b w:val="0"/>
          <w:vertAlign w:val="subscript"/>
        </w:rPr>
        <w:t>s</w:t>
      </w:r>
      <w:r>
        <w:rPr>
          <w:b w:val="0"/>
        </w:rPr>
        <w:t xml:space="preserve"> between paralogs of all species (19 panels, labeled with species name). Red dotted lines indicate the median K</w:t>
      </w:r>
      <w:r>
        <w:rPr>
          <w:b w:val="0"/>
          <w:vertAlign w:val="subscript"/>
        </w:rPr>
        <w:t>s</w:t>
      </w:r>
      <w:r>
        <w:rPr>
          <w:b w:val="0"/>
        </w:rPr>
        <w:t xml:space="preserve"> of mixture models fit to each K</w:t>
      </w:r>
      <w:r>
        <w:rPr>
          <w:b w:val="0"/>
          <w:vertAlign w:val="subscript"/>
        </w:rPr>
        <w:t>s</w:t>
      </w:r>
      <w:r>
        <w:rPr>
          <w:b w:val="0"/>
        </w:rPr>
        <w:t xml:space="preserve"> distribution. </w:t>
      </w:r>
      <w:r w:rsidR="00777E31" w:rsidRPr="00777E31">
        <w:br w:type="page"/>
      </w:r>
    </w:p>
    <w:p w14:paraId="74D3342F" w14:textId="6585E0AA" w:rsidR="00247752" w:rsidRDefault="00305711" w:rsidP="00E02B49">
      <w:pPr>
        <w:pStyle w:val="Heading1"/>
      </w:pPr>
      <w:r w:rsidRPr="00E02B49">
        <w:lastRenderedPageBreak/>
        <w:t>References</w:t>
      </w:r>
    </w:p>
    <w:p w14:paraId="57DFAD6A" w14:textId="77777777" w:rsidR="00E9351B" w:rsidRPr="00E9351B" w:rsidRDefault="009F6764" w:rsidP="00E9351B">
      <w:pPr>
        <w:pStyle w:val="EndNoteBibliography"/>
      </w:pPr>
      <w:r w:rsidRPr="00045C27">
        <w:rPr>
          <w:bCs w:val="0"/>
        </w:rPr>
        <w:fldChar w:fldCharType="begin"/>
      </w:r>
      <w:r w:rsidRPr="00045C27">
        <w:rPr>
          <w:bCs w:val="0"/>
        </w:rPr>
        <w:instrText xml:space="preserve"> ADDIN EN.REFLIST </w:instrText>
      </w:r>
      <w:r w:rsidRPr="00045C27">
        <w:rPr>
          <w:bCs w:val="0"/>
        </w:rPr>
        <w:fldChar w:fldCharType="separate"/>
      </w:r>
      <w:r w:rsidR="00E9351B" w:rsidRPr="00E9351B">
        <w:t>Aase-Remedios ME, Janssen R, Leite DJ, Sumner-Rooney L, McGregor AP. 2023. Evolution of the Spider Homeobox Gene Repertoire by Tandem and Whole Genome Duplication. Mol Biol Evol 40.</w:t>
      </w:r>
    </w:p>
    <w:p w14:paraId="70B29BFF" w14:textId="77777777" w:rsidR="00E9351B" w:rsidRPr="00E9351B" w:rsidRDefault="00E9351B" w:rsidP="00E9351B">
      <w:pPr>
        <w:pStyle w:val="EndNoteBibliography"/>
        <w:spacing w:after="0"/>
      </w:pPr>
    </w:p>
    <w:p w14:paraId="17F8AFA4" w14:textId="77777777" w:rsidR="00E9351B" w:rsidRPr="00E9351B" w:rsidRDefault="00E9351B" w:rsidP="00E9351B">
      <w:pPr>
        <w:pStyle w:val="EndNoteBibliography"/>
      </w:pPr>
      <w:r w:rsidRPr="00E9351B">
        <w:t>Adams KL, Wendel JF. 2005. Polyploidy and genome evolution in plants. Curr Opin Plant Biol 8:135-141.</w:t>
      </w:r>
    </w:p>
    <w:p w14:paraId="002473E5" w14:textId="77777777" w:rsidR="00E9351B" w:rsidRPr="00E9351B" w:rsidRDefault="00E9351B" w:rsidP="00E9351B">
      <w:pPr>
        <w:pStyle w:val="EndNoteBibliography"/>
        <w:spacing w:after="0"/>
      </w:pPr>
    </w:p>
    <w:p w14:paraId="48976DF3" w14:textId="77777777" w:rsidR="00E9351B" w:rsidRPr="00E9351B" w:rsidRDefault="00E9351B" w:rsidP="00E9351B">
      <w:pPr>
        <w:pStyle w:val="EndNoteBibliography"/>
      </w:pPr>
      <w:r w:rsidRPr="00E9351B">
        <w:t>Amores A, Force A, Yan YL, Joly L, Amemiya C, Fritz A, Ho RK, Langeland J, Prince V, Wang YL, et al. 1998. Zebrafish hox clusters and vertebrate genome evolution. Science 282:1711-1714.</w:t>
      </w:r>
    </w:p>
    <w:p w14:paraId="696BE19F" w14:textId="77777777" w:rsidR="00E9351B" w:rsidRPr="00E9351B" w:rsidRDefault="00E9351B" w:rsidP="00E9351B">
      <w:pPr>
        <w:pStyle w:val="EndNoteBibliography"/>
        <w:spacing w:after="0"/>
      </w:pPr>
    </w:p>
    <w:p w14:paraId="54622E4A" w14:textId="29C49F02" w:rsidR="00E9351B" w:rsidRPr="00E9351B" w:rsidRDefault="00E9351B" w:rsidP="00E9351B">
      <w:pPr>
        <w:pStyle w:val="EndNoteBibliography"/>
      </w:pPr>
      <w:r w:rsidRPr="00E9351B">
        <w:t xml:space="preserve">Assembly [Internet]. Bethesda (MD): National Library of Medicine (US) NCBI. 2012 - [cited 2023 Sep 14].  Available from: </w:t>
      </w:r>
      <w:hyperlink r:id="rId17" w:history="1">
        <w:r w:rsidRPr="00E9351B">
          <w:rPr>
            <w:rStyle w:val="Hyperlink"/>
          </w:rPr>
          <w:t>https://www.ncbi.nlm.nih.gov/assembly/</w:t>
        </w:r>
      </w:hyperlink>
      <w:r w:rsidRPr="00E9351B">
        <w:t>.</w:t>
      </w:r>
    </w:p>
    <w:p w14:paraId="0F95383C" w14:textId="77777777" w:rsidR="00E9351B" w:rsidRPr="00E9351B" w:rsidRDefault="00E9351B" w:rsidP="00E9351B">
      <w:pPr>
        <w:pStyle w:val="EndNoteBibliography"/>
        <w:spacing w:after="0"/>
      </w:pPr>
    </w:p>
    <w:p w14:paraId="4A2B0F94" w14:textId="77777777" w:rsidR="00E9351B" w:rsidRPr="00E9351B" w:rsidRDefault="00E9351B" w:rsidP="00E9351B">
      <w:pPr>
        <w:pStyle w:val="EndNoteBibliography"/>
      </w:pPr>
      <w:r w:rsidRPr="00E9351B">
        <w:t>Ballesteros JA, Santibanez-Lopez CE, Baker CM, Benavides LR, Cunha TJ, Gainett G, Ontano AZ, Setton EVW, Arango CP, Gavish-Regev E, et al. 2022. Comprehensive Species Sampling and Sophisticated Algorithmic Approaches Refute the Monophyly of Arachnida. Mol Biol Evol 39.</w:t>
      </w:r>
    </w:p>
    <w:p w14:paraId="60846115" w14:textId="77777777" w:rsidR="00E9351B" w:rsidRPr="00E9351B" w:rsidRDefault="00E9351B" w:rsidP="00E9351B">
      <w:pPr>
        <w:pStyle w:val="EndNoteBibliography"/>
        <w:spacing w:after="0"/>
      </w:pPr>
    </w:p>
    <w:p w14:paraId="6136672A" w14:textId="77777777" w:rsidR="00E9351B" w:rsidRPr="00E9351B" w:rsidRDefault="00E9351B" w:rsidP="00E9351B">
      <w:pPr>
        <w:pStyle w:val="EndNoteBibliography"/>
      </w:pPr>
      <w:r w:rsidRPr="00E9351B">
        <w:t>Ballesteros JA, Sharma PP. 2019. A Critical Appraisal of the Placement of Xiphosura (Chelicerata) with Account of Known Sources of Phylogenetic Error. Syst Biol 68:896-917.</w:t>
      </w:r>
    </w:p>
    <w:p w14:paraId="226C9C6A" w14:textId="77777777" w:rsidR="00E9351B" w:rsidRPr="00E9351B" w:rsidRDefault="00E9351B" w:rsidP="00E9351B">
      <w:pPr>
        <w:pStyle w:val="EndNoteBibliography"/>
        <w:spacing w:after="0"/>
      </w:pPr>
    </w:p>
    <w:p w14:paraId="51C57CF0" w14:textId="77777777" w:rsidR="00E9351B" w:rsidRPr="00E9351B" w:rsidRDefault="00E9351B" w:rsidP="00E9351B">
      <w:pPr>
        <w:pStyle w:val="EndNoteBibliography"/>
      </w:pPr>
      <w:r w:rsidRPr="00E9351B">
        <w:t>Barker MS, Arrigo N, Baniaga AE, Li Z, Levin DA. 2016. On the relative abundance of autopolyploids and allopolyploids. New Phytologist 210:391-398.</w:t>
      </w:r>
    </w:p>
    <w:p w14:paraId="3DDD7910" w14:textId="77777777" w:rsidR="00E9351B" w:rsidRPr="00E9351B" w:rsidRDefault="00E9351B" w:rsidP="00E9351B">
      <w:pPr>
        <w:pStyle w:val="EndNoteBibliography"/>
        <w:spacing w:after="0"/>
      </w:pPr>
    </w:p>
    <w:p w14:paraId="33D879A4" w14:textId="77777777" w:rsidR="00E9351B" w:rsidRPr="00E9351B" w:rsidRDefault="00E9351B" w:rsidP="00E9351B">
      <w:pPr>
        <w:pStyle w:val="EndNoteBibliography"/>
      </w:pPr>
      <w:r w:rsidRPr="00E9351B">
        <w:t>Benaglia T, Chauveau D, Hunter DR, Young DS. 2009. mixtools: An R Package for Analyzing Mixture Models. Journal of Statistical Software 32:1 - 29.</w:t>
      </w:r>
    </w:p>
    <w:p w14:paraId="53E48C65" w14:textId="77777777" w:rsidR="00E9351B" w:rsidRPr="00E9351B" w:rsidRDefault="00E9351B" w:rsidP="00E9351B">
      <w:pPr>
        <w:pStyle w:val="EndNoteBibliography"/>
        <w:spacing w:after="0"/>
      </w:pPr>
    </w:p>
    <w:p w14:paraId="2AC67C77" w14:textId="77777777" w:rsidR="00E9351B" w:rsidRPr="00E9351B" w:rsidRDefault="00E9351B" w:rsidP="00E9351B">
      <w:pPr>
        <w:pStyle w:val="EndNoteBibliography"/>
      </w:pPr>
      <w:r w:rsidRPr="00E9351B">
        <w:t>Blanc G, Wolfe KH. 2004. Widespread paleopolyploidy in model plant species inferred from age distributions of duplicate genes. Plant Cell 16:1667-1678.</w:t>
      </w:r>
    </w:p>
    <w:p w14:paraId="25B5342D" w14:textId="77777777" w:rsidR="00E9351B" w:rsidRPr="00E9351B" w:rsidRDefault="00E9351B" w:rsidP="00E9351B">
      <w:pPr>
        <w:pStyle w:val="EndNoteBibliography"/>
        <w:spacing w:after="0"/>
      </w:pPr>
    </w:p>
    <w:p w14:paraId="02CECFC7" w14:textId="77777777" w:rsidR="00E9351B" w:rsidRPr="00E9351B" w:rsidRDefault="00E9351B" w:rsidP="00E9351B">
      <w:pPr>
        <w:pStyle w:val="EndNoteBibliography"/>
      </w:pPr>
      <w:r w:rsidRPr="00E9351B">
        <w:t>Cannon SB, McKain MR, Harkess A, Nelson MN, Dash S, Deyholos MK, Peng Y, Joyce B, Stewart CN, Jr., Rolf M, et al. 2015. Multiple polyploidy events in the early radiation of nodulating and nonnodulating legumes. Mol Biol Evol 32:193-210.</w:t>
      </w:r>
    </w:p>
    <w:p w14:paraId="1BD38329" w14:textId="77777777" w:rsidR="00E9351B" w:rsidRPr="00E9351B" w:rsidRDefault="00E9351B" w:rsidP="00E9351B">
      <w:pPr>
        <w:pStyle w:val="EndNoteBibliography"/>
        <w:spacing w:after="0"/>
      </w:pPr>
    </w:p>
    <w:p w14:paraId="6A26D823" w14:textId="77777777" w:rsidR="00E9351B" w:rsidRPr="00E9351B" w:rsidRDefault="00E9351B" w:rsidP="00E9351B">
      <w:pPr>
        <w:pStyle w:val="EndNoteBibliography"/>
      </w:pPr>
      <w:r w:rsidRPr="00E9351B">
        <w:t>Chen K, Durand D, Farach-Colton M. 2000. NOTUNG: a program for dating gene duplications and optimizing gene family trees. J Comput Biol 7:429-447.</w:t>
      </w:r>
    </w:p>
    <w:p w14:paraId="5041D1FA" w14:textId="77777777" w:rsidR="00E9351B" w:rsidRPr="00E9351B" w:rsidRDefault="00E9351B" w:rsidP="00E9351B">
      <w:pPr>
        <w:pStyle w:val="EndNoteBibliography"/>
        <w:spacing w:after="0"/>
      </w:pPr>
    </w:p>
    <w:p w14:paraId="4CF5B6D4" w14:textId="77777777" w:rsidR="00E9351B" w:rsidRPr="00E9351B" w:rsidRDefault="00E9351B" w:rsidP="00E9351B">
      <w:pPr>
        <w:pStyle w:val="EndNoteBibliography"/>
      </w:pPr>
      <w:r w:rsidRPr="00E9351B">
        <w:lastRenderedPageBreak/>
        <w:t>Clarke TH, Garb JE, Hayashi CY, Arensburger P, Ayoub NA. 2015. Spider Transcriptomes Identify Ancient Large-Scale Gene Duplication Event Potentially Important in Silk Gland Evolution. Genome Biol Evol 7:1856-1870.</w:t>
      </w:r>
    </w:p>
    <w:p w14:paraId="380167A8" w14:textId="77777777" w:rsidR="00E9351B" w:rsidRPr="00E9351B" w:rsidRDefault="00E9351B" w:rsidP="00E9351B">
      <w:pPr>
        <w:pStyle w:val="EndNoteBibliography"/>
        <w:spacing w:after="0"/>
      </w:pPr>
    </w:p>
    <w:p w14:paraId="254887AF" w14:textId="77777777" w:rsidR="00E9351B" w:rsidRPr="00E9351B" w:rsidRDefault="00E9351B" w:rsidP="00E9351B">
      <w:pPr>
        <w:pStyle w:val="EndNoteBibliography"/>
      </w:pPr>
      <w:r w:rsidRPr="00E9351B">
        <w:t>Crow KD, Wagner GP, Investigators ST-NY. 2006. Proceedings of the SMBE Tri-National Young Investigators' Workshop 2005. What is the role of genome duplication in the evolution of complexity and diversity? Mol Biol Evol 23:887-892.</w:t>
      </w:r>
    </w:p>
    <w:p w14:paraId="4C1A4415" w14:textId="77777777" w:rsidR="00E9351B" w:rsidRPr="00E9351B" w:rsidRDefault="00E9351B" w:rsidP="00E9351B">
      <w:pPr>
        <w:pStyle w:val="EndNoteBibliography"/>
        <w:spacing w:after="0"/>
      </w:pPr>
    </w:p>
    <w:p w14:paraId="2F6B21FA" w14:textId="77777777" w:rsidR="00E9351B" w:rsidRPr="00E9351B" w:rsidRDefault="00E9351B" w:rsidP="00E9351B">
      <w:pPr>
        <w:pStyle w:val="EndNoteBibliography"/>
      </w:pPr>
      <w:r w:rsidRPr="00E9351B">
        <w:t>Dehal P, Boore JL. 2005. Two rounds of whole genome duplication in the ancestral vertebrate. PLoS Biol 3:e314.</w:t>
      </w:r>
    </w:p>
    <w:p w14:paraId="622F4773" w14:textId="77777777" w:rsidR="00E9351B" w:rsidRPr="00E9351B" w:rsidRDefault="00E9351B" w:rsidP="00E9351B">
      <w:pPr>
        <w:pStyle w:val="EndNoteBibliography"/>
        <w:spacing w:after="0"/>
      </w:pPr>
    </w:p>
    <w:p w14:paraId="0BD87E98" w14:textId="77777777" w:rsidR="00E9351B" w:rsidRPr="00E9351B" w:rsidRDefault="00E9351B" w:rsidP="00E9351B">
      <w:pPr>
        <w:pStyle w:val="EndNoteBibliography"/>
      </w:pPr>
      <w:r w:rsidRPr="00E9351B">
        <w:t>Fan Z, Yuan T, Liu P, Wang LY, Jin JF, Zhang F, Zhang ZS. 2021. A chromosome-level genome of the spider Trichonephila antipodiana reveals the genetic basis of its polyphagy and evidence of an ancient whole-genome duplication event. Gigascience 10.</w:t>
      </w:r>
    </w:p>
    <w:p w14:paraId="621BBC52" w14:textId="77777777" w:rsidR="00E9351B" w:rsidRPr="00E9351B" w:rsidRDefault="00E9351B" w:rsidP="00E9351B">
      <w:pPr>
        <w:pStyle w:val="EndNoteBibliography"/>
        <w:spacing w:after="0"/>
      </w:pPr>
    </w:p>
    <w:p w14:paraId="551B0010" w14:textId="77777777" w:rsidR="00E9351B" w:rsidRPr="00E9351B" w:rsidRDefault="00E9351B" w:rsidP="00E9351B">
      <w:pPr>
        <w:pStyle w:val="EndNoteBibliography"/>
      </w:pPr>
      <w:r w:rsidRPr="00E9351B">
        <w:t>Farhat S, Modica MV, Puillandre N. 2023. Whole Genome Duplication and Gene Evolution in the Hyperdiverse Venomous Gastropods. Mol Biol Evol 40.</w:t>
      </w:r>
    </w:p>
    <w:p w14:paraId="767021FD" w14:textId="77777777" w:rsidR="00E9351B" w:rsidRPr="00E9351B" w:rsidRDefault="00E9351B" w:rsidP="00E9351B">
      <w:pPr>
        <w:pStyle w:val="EndNoteBibliography"/>
        <w:spacing w:after="0"/>
      </w:pPr>
    </w:p>
    <w:p w14:paraId="705159AD" w14:textId="77777777" w:rsidR="00E9351B" w:rsidRPr="00E9351B" w:rsidRDefault="00E9351B" w:rsidP="00E9351B">
      <w:pPr>
        <w:pStyle w:val="EndNoteBibliography"/>
      </w:pPr>
      <w:r w:rsidRPr="00E9351B">
        <w:t>Furlong RF, Holland PW. 2002. Were vertebrates octoploid? Philosophical Transactions of the Royal Society of London. Series B: Biological Sciences 357:531-544.</w:t>
      </w:r>
    </w:p>
    <w:p w14:paraId="63EF2A29" w14:textId="77777777" w:rsidR="00E9351B" w:rsidRPr="00E9351B" w:rsidRDefault="00E9351B" w:rsidP="00E9351B">
      <w:pPr>
        <w:pStyle w:val="EndNoteBibliography"/>
        <w:spacing w:after="0"/>
      </w:pPr>
    </w:p>
    <w:p w14:paraId="1E6151A0" w14:textId="77777777" w:rsidR="00E9351B" w:rsidRPr="00E9351B" w:rsidRDefault="00E9351B" w:rsidP="00E9351B">
      <w:pPr>
        <w:pStyle w:val="EndNoteBibliography"/>
      </w:pPr>
      <w:r w:rsidRPr="00E9351B">
        <w:t>Hao Y, Mabry ME, Edger PP, Freeling M, Zheng C, Jin L, VanBuren R, Colle M, An H, Abrahams RS, et al. 2021. The contributions from the progenitor genomes of the mesopolyploid Brassiceae are evolutionarily distinct but functionally compatible. Genome Res 31:799-810.</w:t>
      </w:r>
    </w:p>
    <w:p w14:paraId="0E5F94D5" w14:textId="77777777" w:rsidR="00E9351B" w:rsidRPr="00E9351B" w:rsidRDefault="00E9351B" w:rsidP="00E9351B">
      <w:pPr>
        <w:pStyle w:val="EndNoteBibliography"/>
        <w:spacing w:after="0"/>
      </w:pPr>
    </w:p>
    <w:p w14:paraId="17F54AB0" w14:textId="77777777" w:rsidR="00E9351B" w:rsidRPr="00E9351B" w:rsidRDefault="00E9351B" w:rsidP="00E9351B">
      <w:pPr>
        <w:pStyle w:val="EndNoteBibliography"/>
      </w:pPr>
      <w:r w:rsidRPr="00E9351B">
        <w:t>Harper A, Baudouin Gonzalez L, Schonauer A, Janssen R, Seiter M, Holzem M, Arif S, McGregor AP, Sumner-Rooney L. 2021. Widespread retention of ohnologs in key developmental gene families following whole-genome duplication in arachnopulmonates. G3 (Bethesda) 11.</w:t>
      </w:r>
    </w:p>
    <w:p w14:paraId="633FAAD5" w14:textId="77777777" w:rsidR="00E9351B" w:rsidRPr="00E9351B" w:rsidRDefault="00E9351B" w:rsidP="00E9351B">
      <w:pPr>
        <w:pStyle w:val="EndNoteBibliography"/>
        <w:spacing w:after="0"/>
      </w:pPr>
    </w:p>
    <w:p w14:paraId="44FB9DC2" w14:textId="77777777" w:rsidR="00E9351B" w:rsidRPr="00E9351B" w:rsidRDefault="00E9351B" w:rsidP="00E9351B">
      <w:pPr>
        <w:pStyle w:val="EndNoteBibliography"/>
      </w:pPr>
      <w:r w:rsidRPr="00E9351B">
        <w:t>Hoang DT, Chernomor O, von Haeseler A, Minh BQ, Vinh LS. 2018. UFBoot2: Improving the Ultrafast Bootstrap Approximation. Mol Biol Evol 35:518-522.</w:t>
      </w:r>
    </w:p>
    <w:p w14:paraId="3FED2BF4" w14:textId="77777777" w:rsidR="00E9351B" w:rsidRPr="00E9351B" w:rsidRDefault="00E9351B" w:rsidP="00E9351B">
      <w:pPr>
        <w:pStyle w:val="EndNoteBibliography"/>
        <w:spacing w:after="0"/>
      </w:pPr>
    </w:p>
    <w:p w14:paraId="7050FF77" w14:textId="77777777" w:rsidR="00E9351B" w:rsidRPr="00E9351B" w:rsidRDefault="00E9351B" w:rsidP="00E9351B">
      <w:pPr>
        <w:pStyle w:val="EndNoteBibliography"/>
      </w:pPr>
      <w:r w:rsidRPr="00E9351B">
        <w:t>Hokamp K, McLysaght A, Wolfe KH. 2003. The 2R hypothesis and the human genome sequence. J Struct Funct Genomics 3:95-110.</w:t>
      </w:r>
    </w:p>
    <w:p w14:paraId="4265F321" w14:textId="77777777" w:rsidR="00E9351B" w:rsidRPr="00E9351B" w:rsidRDefault="00E9351B" w:rsidP="00E9351B">
      <w:pPr>
        <w:pStyle w:val="EndNoteBibliography"/>
        <w:spacing w:after="0"/>
      </w:pPr>
    </w:p>
    <w:p w14:paraId="45FEFA4B" w14:textId="77777777" w:rsidR="00E9351B" w:rsidRPr="00E9351B" w:rsidRDefault="00E9351B" w:rsidP="00E9351B">
      <w:pPr>
        <w:pStyle w:val="EndNoteBibliography"/>
      </w:pPr>
      <w:r w:rsidRPr="00E9351B">
        <w:t>i5K C. 2013. The i5K Initiative: advancing arthropod genomics for knowledge, human health, agriculture, and the environment. J Hered 104:595-600.</w:t>
      </w:r>
    </w:p>
    <w:p w14:paraId="417A3198" w14:textId="77777777" w:rsidR="00E9351B" w:rsidRPr="00E9351B" w:rsidRDefault="00E9351B" w:rsidP="00E9351B">
      <w:pPr>
        <w:pStyle w:val="EndNoteBibliography"/>
        <w:spacing w:after="0"/>
      </w:pPr>
    </w:p>
    <w:p w14:paraId="519D805E" w14:textId="77777777" w:rsidR="00E9351B" w:rsidRPr="00E9351B" w:rsidRDefault="00E9351B" w:rsidP="00E9351B">
      <w:pPr>
        <w:pStyle w:val="EndNoteBibliography"/>
      </w:pPr>
      <w:r w:rsidRPr="00E9351B">
        <w:t>Junier T, Zdobnov EM. 2010. The Newick utilities: high-throughput phylogenetic tree processing in the UNIX shell. Bioinformatics 26:1669-1670.</w:t>
      </w:r>
    </w:p>
    <w:p w14:paraId="4E239FA7" w14:textId="77777777" w:rsidR="00E9351B" w:rsidRPr="00E9351B" w:rsidRDefault="00E9351B" w:rsidP="00E9351B">
      <w:pPr>
        <w:pStyle w:val="EndNoteBibliography"/>
        <w:spacing w:after="0"/>
      </w:pPr>
    </w:p>
    <w:p w14:paraId="5F74B8C6" w14:textId="77777777" w:rsidR="00E9351B" w:rsidRPr="00E9351B" w:rsidRDefault="00E9351B" w:rsidP="00E9351B">
      <w:pPr>
        <w:pStyle w:val="EndNoteBibliography"/>
      </w:pPr>
      <w:r w:rsidRPr="00E9351B">
        <w:t>Katoh K, Standley DM. 2013. MAFFT multiple sequence alignment software version 7: improvements in performance and usability. Mol Biol Evol 30:772-780.</w:t>
      </w:r>
    </w:p>
    <w:p w14:paraId="3426EE94" w14:textId="77777777" w:rsidR="00E9351B" w:rsidRPr="00E9351B" w:rsidRDefault="00E9351B" w:rsidP="00E9351B">
      <w:pPr>
        <w:pStyle w:val="EndNoteBibliography"/>
        <w:spacing w:after="0"/>
      </w:pPr>
    </w:p>
    <w:p w14:paraId="146F2D3A" w14:textId="77777777" w:rsidR="00E9351B" w:rsidRPr="00E9351B" w:rsidRDefault="00E9351B" w:rsidP="00E9351B">
      <w:pPr>
        <w:pStyle w:val="EndNoteBibliography"/>
      </w:pPr>
      <w:r w:rsidRPr="00E9351B">
        <w:t>Kenny NJ, Chan KW, Nong W, Qu Z, Maeso I, Yip HY, Chan TF, Kwan HS, Holland PWH, Chu KH, Hui JHL. 2017. Ancestral whole-genome duplication in the marine chelicerate horseshoe crabs. Heredity (Edinb) 119:388.</w:t>
      </w:r>
    </w:p>
    <w:p w14:paraId="537E7BCB" w14:textId="77777777" w:rsidR="00E9351B" w:rsidRPr="00E9351B" w:rsidRDefault="00E9351B" w:rsidP="00E9351B">
      <w:pPr>
        <w:pStyle w:val="EndNoteBibliography"/>
        <w:spacing w:after="0"/>
      </w:pPr>
    </w:p>
    <w:p w14:paraId="1CBFCC6D" w14:textId="77777777" w:rsidR="00E9351B" w:rsidRPr="00E9351B" w:rsidRDefault="00E9351B" w:rsidP="00E9351B">
      <w:pPr>
        <w:pStyle w:val="EndNoteBibliography"/>
      </w:pPr>
      <w:r w:rsidRPr="00E9351B">
        <w:t>Leite DJ, Baudouin-Gonzalez L, Iwasaki-Yokozawa S, Lozano-Fernandez J, Turetzek N, Akiyama-Oda Y, Prpic NM, Pisani D, Oda H, Sharma PP, McGregor AP. 2018. Homeobox Gene Duplication and Divergence in Arachnids. Mol Biol Evol 35:2240-2253.</w:t>
      </w:r>
    </w:p>
    <w:p w14:paraId="287AA9A8" w14:textId="77777777" w:rsidR="00E9351B" w:rsidRPr="00E9351B" w:rsidRDefault="00E9351B" w:rsidP="00E9351B">
      <w:pPr>
        <w:pStyle w:val="EndNoteBibliography"/>
        <w:spacing w:after="0"/>
      </w:pPr>
    </w:p>
    <w:p w14:paraId="0373F4A5" w14:textId="77777777" w:rsidR="00E9351B" w:rsidRPr="00E9351B" w:rsidRDefault="00E9351B" w:rsidP="00E9351B">
      <w:pPr>
        <w:pStyle w:val="EndNoteBibliography"/>
      </w:pPr>
      <w:r w:rsidRPr="00E9351B">
        <w:t>Li L, Stoeckert CJ, Jr., Roos DS. 2003. OrthoMCL: identification of ortholog groups for eukaryotic genomes. Genome Res 13:2178-2189.</w:t>
      </w:r>
    </w:p>
    <w:p w14:paraId="64E0D2B8" w14:textId="77777777" w:rsidR="00E9351B" w:rsidRPr="00E9351B" w:rsidRDefault="00E9351B" w:rsidP="00E9351B">
      <w:pPr>
        <w:pStyle w:val="EndNoteBibliography"/>
        <w:spacing w:after="0"/>
      </w:pPr>
    </w:p>
    <w:p w14:paraId="5A699B56" w14:textId="77777777" w:rsidR="00E9351B" w:rsidRPr="00E9351B" w:rsidRDefault="00E9351B" w:rsidP="00E9351B">
      <w:pPr>
        <w:pStyle w:val="EndNoteBibliography"/>
      </w:pPr>
      <w:r w:rsidRPr="00E9351B">
        <w:t>Li Z, McKibben MTW, Finch GS, Blischak PD, Sutherland BL, Barker MS. 2021. Patterns and Processes of Diploidization in Land Plants. Annu Rev Plant Biol 72:387-410.</w:t>
      </w:r>
    </w:p>
    <w:p w14:paraId="5DF9BD00" w14:textId="77777777" w:rsidR="00E9351B" w:rsidRPr="00E9351B" w:rsidRDefault="00E9351B" w:rsidP="00E9351B">
      <w:pPr>
        <w:pStyle w:val="EndNoteBibliography"/>
        <w:spacing w:after="0"/>
      </w:pPr>
    </w:p>
    <w:p w14:paraId="6B04862A" w14:textId="77777777" w:rsidR="00E9351B" w:rsidRPr="00E9351B" w:rsidRDefault="00E9351B" w:rsidP="00E9351B">
      <w:pPr>
        <w:pStyle w:val="EndNoteBibliography"/>
      </w:pPr>
      <w:r w:rsidRPr="00E9351B">
        <w:t>Lynch M, Conery JS. 2000. The evolutionary fate and consequences of duplicate genes. Science 290:1151-1155.</w:t>
      </w:r>
    </w:p>
    <w:p w14:paraId="254AFACA" w14:textId="77777777" w:rsidR="00E9351B" w:rsidRPr="00E9351B" w:rsidRDefault="00E9351B" w:rsidP="00E9351B">
      <w:pPr>
        <w:pStyle w:val="EndNoteBibliography"/>
        <w:spacing w:after="0"/>
      </w:pPr>
    </w:p>
    <w:p w14:paraId="2BF41B7A" w14:textId="77777777" w:rsidR="00E9351B" w:rsidRPr="00E9351B" w:rsidRDefault="00E9351B" w:rsidP="00E9351B">
      <w:pPr>
        <w:pStyle w:val="EndNoteBibliography"/>
      </w:pPr>
      <w:r w:rsidRPr="00E9351B">
        <w:t>Ma LJ, Ibrahim AS, Skory C, Grabherr MG, Burger G, Butler M, Elias M, Idnurm A, Lang BF, Sone T, et al. 2009. Genomic analysis of the basal lineage fungus Rhizopus oryzae reveals a whole-genome duplication. PLoS Genet 5:e1000549.</w:t>
      </w:r>
    </w:p>
    <w:p w14:paraId="7434817F" w14:textId="77777777" w:rsidR="00E9351B" w:rsidRPr="00E9351B" w:rsidRDefault="00E9351B" w:rsidP="00E9351B">
      <w:pPr>
        <w:pStyle w:val="EndNoteBibliography"/>
        <w:spacing w:after="0"/>
      </w:pPr>
    </w:p>
    <w:p w14:paraId="722FFCB8" w14:textId="77777777" w:rsidR="00E9351B" w:rsidRPr="00E9351B" w:rsidRDefault="00E9351B" w:rsidP="00E9351B">
      <w:pPr>
        <w:pStyle w:val="EndNoteBibliography"/>
      </w:pPr>
      <w:r w:rsidRPr="00E9351B">
        <w:t>Masterson J. 1994. Stomatal size in fossil plants: evidence for polyploidy in majority of angiosperms. Science 264:421-424.</w:t>
      </w:r>
    </w:p>
    <w:p w14:paraId="1393EC5C" w14:textId="77777777" w:rsidR="00E9351B" w:rsidRPr="00E9351B" w:rsidRDefault="00E9351B" w:rsidP="00E9351B">
      <w:pPr>
        <w:pStyle w:val="EndNoteBibliography"/>
        <w:spacing w:after="0"/>
      </w:pPr>
    </w:p>
    <w:p w14:paraId="0A7142E9" w14:textId="77777777" w:rsidR="00E9351B" w:rsidRPr="00E9351B" w:rsidRDefault="00E9351B" w:rsidP="00E9351B">
      <w:pPr>
        <w:pStyle w:val="EndNoteBibliography"/>
      </w:pPr>
      <w:r w:rsidRPr="00E9351B">
        <w:t>McLysaght A, Hokamp K, Wolfe KH. 2002. Extensive genomic duplication during early chordate evolution. Nat Genet 31:200-204.</w:t>
      </w:r>
    </w:p>
    <w:p w14:paraId="1DAEF575" w14:textId="77777777" w:rsidR="00E9351B" w:rsidRPr="00E9351B" w:rsidRDefault="00E9351B" w:rsidP="00E9351B">
      <w:pPr>
        <w:pStyle w:val="EndNoteBibliography"/>
        <w:spacing w:after="0"/>
      </w:pPr>
    </w:p>
    <w:p w14:paraId="3AEF2427" w14:textId="77777777" w:rsidR="00E9351B" w:rsidRPr="00E9351B" w:rsidRDefault="00E9351B" w:rsidP="00E9351B">
      <w:pPr>
        <w:pStyle w:val="EndNoteBibliography"/>
      </w:pPr>
      <w:r w:rsidRPr="00E9351B">
        <w:t>Mulhair PO, Crowley L, Boyes DH, Harper A, Lewis OT, Darwin Tree of Life C, Holland PWH. 2023. Diversity, duplication, and genomic organization of homeobox genes in Lepidoptera. Genome Res 33:32-44.</w:t>
      </w:r>
    </w:p>
    <w:p w14:paraId="64030A45" w14:textId="77777777" w:rsidR="00E9351B" w:rsidRPr="00E9351B" w:rsidRDefault="00E9351B" w:rsidP="00E9351B">
      <w:pPr>
        <w:pStyle w:val="EndNoteBibliography"/>
        <w:spacing w:after="0"/>
      </w:pPr>
    </w:p>
    <w:p w14:paraId="5F9AE663" w14:textId="77777777" w:rsidR="00E9351B" w:rsidRPr="00E9351B" w:rsidRDefault="00E9351B" w:rsidP="00E9351B">
      <w:pPr>
        <w:pStyle w:val="EndNoteBibliography"/>
      </w:pPr>
      <w:r w:rsidRPr="00E9351B">
        <w:t>Mulhair PO, Holland PWH. 2024. Evolution of the insect Hox gene cluster: Comparative analysis across 243 species. Semin Cell Dev Biol 152-153:4-15.</w:t>
      </w:r>
    </w:p>
    <w:p w14:paraId="1AD6C903" w14:textId="77777777" w:rsidR="00E9351B" w:rsidRPr="00E9351B" w:rsidRDefault="00E9351B" w:rsidP="00E9351B">
      <w:pPr>
        <w:pStyle w:val="EndNoteBibliography"/>
        <w:spacing w:after="0"/>
      </w:pPr>
    </w:p>
    <w:p w14:paraId="63552140" w14:textId="77777777" w:rsidR="00E9351B" w:rsidRPr="00E9351B" w:rsidRDefault="00E9351B" w:rsidP="00E9351B">
      <w:pPr>
        <w:pStyle w:val="EndNoteBibliography"/>
      </w:pPr>
      <w:r w:rsidRPr="00E9351B">
        <w:lastRenderedPageBreak/>
        <w:t>Nguyen LT, Schmidt HA, von Haeseler A, Minh BQ. 2015. IQ-TREE: a fast and effective stochastic algorithm for estimating maximum-likelihood phylogenies. Mol Biol Evol 32:268-274.</w:t>
      </w:r>
    </w:p>
    <w:p w14:paraId="3E79024A" w14:textId="77777777" w:rsidR="00E9351B" w:rsidRPr="00E9351B" w:rsidRDefault="00E9351B" w:rsidP="00E9351B">
      <w:pPr>
        <w:pStyle w:val="EndNoteBibliography"/>
        <w:spacing w:after="0"/>
      </w:pPr>
    </w:p>
    <w:p w14:paraId="6BB686CA" w14:textId="77777777" w:rsidR="00E9351B" w:rsidRPr="00E9351B" w:rsidRDefault="00E9351B" w:rsidP="00E9351B">
      <w:pPr>
        <w:pStyle w:val="EndNoteBibliography"/>
      </w:pPr>
      <w:r w:rsidRPr="00E9351B">
        <w:t>Nong W, Qu Z, Li Y, Barton-Owen T, Wong AYP, Yip HY, Lee HT, Narayana S, Baril T, Swale T, et al. 2021. Horseshoe crab genomes reveal the evolution of genes and microRNAs after three rounds of whole genome duplication. Commun Biol 4:83.</w:t>
      </w:r>
    </w:p>
    <w:p w14:paraId="2EE44674" w14:textId="77777777" w:rsidR="00E9351B" w:rsidRPr="00E9351B" w:rsidRDefault="00E9351B" w:rsidP="00E9351B">
      <w:pPr>
        <w:pStyle w:val="EndNoteBibliography"/>
        <w:spacing w:after="0"/>
      </w:pPr>
    </w:p>
    <w:p w14:paraId="032C8721" w14:textId="77777777" w:rsidR="00E9351B" w:rsidRPr="00E9351B" w:rsidRDefault="00E9351B" w:rsidP="00E9351B">
      <w:pPr>
        <w:pStyle w:val="EndNoteBibliography"/>
      </w:pPr>
      <w:r w:rsidRPr="00E9351B">
        <w:t>Nossa CW, Havlak P, Yue JX, Lv J, Vincent KY, Brockmann HJ, Putnam NH. 2014. Joint assembly and genetic mapping of the Atlantic horseshoe crab genome reveals ancient whole genome duplication. Gigascience 3:9.</w:t>
      </w:r>
    </w:p>
    <w:p w14:paraId="259DF74B" w14:textId="77777777" w:rsidR="00E9351B" w:rsidRPr="00E9351B" w:rsidRDefault="00E9351B" w:rsidP="00E9351B">
      <w:pPr>
        <w:pStyle w:val="EndNoteBibliography"/>
        <w:spacing w:after="0"/>
      </w:pPr>
    </w:p>
    <w:p w14:paraId="759AB72C" w14:textId="77777777" w:rsidR="00E9351B" w:rsidRPr="00E9351B" w:rsidRDefault="00E9351B" w:rsidP="00E9351B">
      <w:pPr>
        <w:pStyle w:val="EndNoteBibliography"/>
      </w:pPr>
      <w:r w:rsidRPr="00E9351B">
        <w:t>Ohno S. 1970. Evolution by Gene Duplication: Springer-Verlag.</w:t>
      </w:r>
    </w:p>
    <w:p w14:paraId="73C6D9A1" w14:textId="77777777" w:rsidR="00E9351B" w:rsidRPr="00E9351B" w:rsidRDefault="00E9351B" w:rsidP="00E9351B">
      <w:pPr>
        <w:pStyle w:val="EndNoteBibliography"/>
        <w:spacing w:after="0"/>
      </w:pPr>
    </w:p>
    <w:p w14:paraId="13639F89" w14:textId="77777777" w:rsidR="00E9351B" w:rsidRPr="00E9351B" w:rsidRDefault="00E9351B" w:rsidP="00E9351B">
      <w:pPr>
        <w:pStyle w:val="EndNoteBibliography"/>
      </w:pPr>
      <w:r w:rsidRPr="00E9351B">
        <w:t>One Thousand Plant Transcriptomes I. 2019. One thousand plant transcriptomes and the phylogenomics of green plants. Nature 574:679-685.</w:t>
      </w:r>
    </w:p>
    <w:p w14:paraId="4CFE179E" w14:textId="77777777" w:rsidR="00E9351B" w:rsidRPr="00E9351B" w:rsidRDefault="00E9351B" w:rsidP="00E9351B">
      <w:pPr>
        <w:pStyle w:val="EndNoteBibliography"/>
        <w:spacing w:after="0"/>
      </w:pPr>
    </w:p>
    <w:p w14:paraId="153ED85D" w14:textId="77777777" w:rsidR="00E9351B" w:rsidRPr="00E9351B" w:rsidRDefault="00E9351B" w:rsidP="00E9351B">
      <w:pPr>
        <w:pStyle w:val="EndNoteBibliography"/>
      </w:pPr>
      <w:r w:rsidRPr="00E9351B">
        <w:t>Ontano AZ, Gainett G, Aharon S, Ballesteros JA, Benavides LR, Corbett KF, Gavish-Regev E, Harvey MS, Monsma S, Santibanez-Lopez CE, et al. 2021. Taxonomic Sampling and Rare Genomic Changes Overcome Long-Branch Attraction in the Phylogenetic Placement of Pseudoscorpions. Mol Biol Evol 38:2446-2467.</w:t>
      </w:r>
    </w:p>
    <w:p w14:paraId="256C3801" w14:textId="77777777" w:rsidR="00E9351B" w:rsidRPr="00E9351B" w:rsidRDefault="00E9351B" w:rsidP="00E9351B">
      <w:pPr>
        <w:pStyle w:val="EndNoteBibliography"/>
        <w:spacing w:after="0"/>
      </w:pPr>
    </w:p>
    <w:p w14:paraId="3ACD30A4" w14:textId="77777777" w:rsidR="00E9351B" w:rsidRPr="00E9351B" w:rsidRDefault="00E9351B" w:rsidP="00E9351B">
      <w:pPr>
        <w:pStyle w:val="EndNoteBibliography"/>
      </w:pPr>
      <w:r w:rsidRPr="00E9351B">
        <w:t>Pfeil BE, Schlueter JA, Shoemaker RC, Doyle JJ. 2005. Placing paleopolyploidy in relation to taxon divergence: a phylogenetic analysis in legumes using 39 gene families. Syst Biol 54:441-454.</w:t>
      </w:r>
    </w:p>
    <w:p w14:paraId="7B9C787E" w14:textId="77777777" w:rsidR="00E9351B" w:rsidRPr="00E9351B" w:rsidRDefault="00E9351B" w:rsidP="00E9351B">
      <w:pPr>
        <w:pStyle w:val="EndNoteBibliography"/>
        <w:spacing w:after="0"/>
      </w:pPr>
    </w:p>
    <w:p w14:paraId="5138B625" w14:textId="77777777" w:rsidR="00E9351B" w:rsidRPr="00E9351B" w:rsidRDefault="00E9351B" w:rsidP="00E9351B">
      <w:pPr>
        <w:pStyle w:val="EndNoteBibliography"/>
      </w:pPr>
      <w:r w:rsidRPr="00E9351B">
        <w:t>Rabiee M, Sayyari E, Mirarab S. 2019. Multi-allele species reconstruction using ASTRAL. Mol Phylogenet Evol 130:286-296.</w:t>
      </w:r>
    </w:p>
    <w:p w14:paraId="1CC84EE1" w14:textId="77777777" w:rsidR="00E9351B" w:rsidRPr="00E9351B" w:rsidRDefault="00E9351B" w:rsidP="00E9351B">
      <w:pPr>
        <w:pStyle w:val="EndNoteBibliography"/>
        <w:spacing w:after="0"/>
      </w:pPr>
    </w:p>
    <w:p w14:paraId="0C672461" w14:textId="77777777" w:rsidR="00E9351B" w:rsidRPr="00E9351B" w:rsidRDefault="00E9351B" w:rsidP="00E9351B">
      <w:pPr>
        <w:pStyle w:val="EndNoteBibliography"/>
      </w:pPr>
      <w:r w:rsidRPr="00E9351B">
        <w:t>Redmond AK, Casey D, Gundappa MK, Macqueen DJ, McLysaght A. 2023. Independent rediploidization masks shared whole genome duplication in the sturgeon-paddlefish ancestor. Nat Commun 14:2879.</w:t>
      </w:r>
    </w:p>
    <w:p w14:paraId="3E2B06A7" w14:textId="77777777" w:rsidR="00E9351B" w:rsidRPr="00E9351B" w:rsidRDefault="00E9351B" w:rsidP="00E9351B">
      <w:pPr>
        <w:pStyle w:val="EndNoteBibliography"/>
        <w:spacing w:after="0"/>
      </w:pPr>
    </w:p>
    <w:p w14:paraId="03BBA082" w14:textId="77777777" w:rsidR="00E9351B" w:rsidRPr="00E9351B" w:rsidRDefault="00E9351B" w:rsidP="00E9351B">
      <w:pPr>
        <w:pStyle w:val="EndNoteBibliography"/>
      </w:pPr>
      <w:r w:rsidRPr="00E9351B">
        <w:t>Schwager EE, Sharma PP, Clarke T, Leite DJ, Wierschin T, Pechmann M, Akiyama-Oda Y, Esposito L, Bechsgaard J, Bilde T, et al. 2017. The house spider genome reveals an ancient whole-genome duplication during arachnid evolution. BMC Biol 15:62.</w:t>
      </w:r>
    </w:p>
    <w:p w14:paraId="0D292314" w14:textId="77777777" w:rsidR="00E9351B" w:rsidRPr="00E9351B" w:rsidRDefault="00E9351B" w:rsidP="00E9351B">
      <w:pPr>
        <w:pStyle w:val="EndNoteBibliography"/>
        <w:spacing w:after="0"/>
      </w:pPr>
    </w:p>
    <w:p w14:paraId="77DAB9AD" w14:textId="77777777" w:rsidR="00E9351B" w:rsidRPr="00E9351B" w:rsidRDefault="00E9351B" w:rsidP="00E9351B">
      <w:pPr>
        <w:pStyle w:val="EndNoteBibliography"/>
      </w:pPr>
      <w:r w:rsidRPr="00E9351B">
        <w:t>Sela I, Ashkenazy H, Katoh K, Pupko T. 2015. GUIDANCE2: accurate detection of unreliable alignment regions accounting for the uncertainty of multiple parameters. Nucleic Acids Res 43:W7-14.</w:t>
      </w:r>
    </w:p>
    <w:p w14:paraId="5C26F917" w14:textId="77777777" w:rsidR="00E9351B" w:rsidRPr="00E9351B" w:rsidRDefault="00E9351B" w:rsidP="00E9351B">
      <w:pPr>
        <w:pStyle w:val="EndNoteBibliography"/>
        <w:spacing w:after="0"/>
      </w:pPr>
    </w:p>
    <w:p w14:paraId="37B7D471" w14:textId="77777777" w:rsidR="00E9351B" w:rsidRPr="00E9351B" w:rsidRDefault="00E9351B" w:rsidP="00E9351B">
      <w:pPr>
        <w:pStyle w:val="EndNoteBibliography"/>
      </w:pPr>
      <w:r w:rsidRPr="00E9351B">
        <w:t>Sharma PP, Kaluziak ST, Perez-Porro AR, Gonzalez VL, Hormiga G, Wheeler WC, Giribet G. 2014. Phylogenomic interrogation of arachnida reveals systemic conflicts in phylogenetic signal. Mol Biol Evol 31:2963-2984.</w:t>
      </w:r>
    </w:p>
    <w:p w14:paraId="0156B1DA" w14:textId="77777777" w:rsidR="00E9351B" w:rsidRPr="00E9351B" w:rsidRDefault="00E9351B" w:rsidP="00E9351B">
      <w:pPr>
        <w:pStyle w:val="EndNoteBibliography"/>
        <w:spacing w:after="0"/>
      </w:pPr>
    </w:p>
    <w:p w14:paraId="47B3780E" w14:textId="77777777" w:rsidR="00E9351B" w:rsidRPr="00E9351B" w:rsidRDefault="00E9351B" w:rsidP="00E9351B">
      <w:pPr>
        <w:pStyle w:val="EndNoteBibliography"/>
      </w:pPr>
      <w:r w:rsidRPr="00E9351B">
        <w:t>Shingate P, Ravi V, Prasad A, Tay BH, Garg KM, Chattopadhyay B, Yap LM, Rheindt FE, Venkatesh B. 2020. Chromosome-level assembly of the horseshoe crab genome provides insights into its genome evolution. Nat Commun 11:2322.</w:t>
      </w:r>
    </w:p>
    <w:p w14:paraId="7A61DF65" w14:textId="77777777" w:rsidR="00E9351B" w:rsidRPr="00E9351B" w:rsidRDefault="00E9351B" w:rsidP="00E9351B">
      <w:pPr>
        <w:pStyle w:val="EndNoteBibliography"/>
        <w:spacing w:after="0"/>
      </w:pPr>
    </w:p>
    <w:p w14:paraId="5CCE9E6A" w14:textId="77777777" w:rsidR="00E9351B" w:rsidRPr="00E9351B" w:rsidRDefault="00E9351B" w:rsidP="00E9351B">
      <w:pPr>
        <w:pStyle w:val="EndNoteBibliography"/>
      </w:pPr>
      <w:r w:rsidRPr="00E9351B">
        <w:t>Shingate P, Ravi V, Prasad A, Tay BH, Venkatesh B. 2020. Chromosome-level genome assembly of the coastal horseshoe crab (Tachypleus gigas). Mol Ecol Resour 20:1748-1760.</w:t>
      </w:r>
    </w:p>
    <w:p w14:paraId="05B106B8" w14:textId="77777777" w:rsidR="00E9351B" w:rsidRPr="00E9351B" w:rsidRDefault="00E9351B" w:rsidP="00E9351B">
      <w:pPr>
        <w:pStyle w:val="EndNoteBibliography"/>
        <w:spacing w:after="0"/>
      </w:pPr>
    </w:p>
    <w:p w14:paraId="525A151B" w14:textId="77777777" w:rsidR="00E9351B" w:rsidRPr="00E9351B" w:rsidRDefault="00E9351B" w:rsidP="00E9351B">
      <w:pPr>
        <w:pStyle w:val="EndNoteBibliography"/>
      </w:pPr>
      <w:r w:rsidRPr="00E9351B">
        <w:t>Shultz JW. 1990. Evolutionary Morphology and Phylogeny of Arachnida. Cladistics 6:1-38.</w:t>
      </w:r>
    </w:p>
    <w:p w14:paraId="4956EAE5" w14:textId="77777777" w:rsidR="00E9351B" w:rsidRPr="00E9351B" w:rsidRDefault="00E9351B" w:rsidP="00E9351B">
      <w:pPr>
        <w:pStyle w:val="EndNoteBibliography"/>
        <w:spacing w:after="0"/>
      </w:pPr>
    </w:p>
    <w:p w14:paraId="54529DE4" w14:textId="77777777" w:rsidR="00E9351B" w:rsidRPr="00E9351B" w:rsidRDefault="00E9351B" w:rsidP="00E9351B">
      <w:pPr>
        <w:pStyle w:val="EndNoteBibliography"/>
      </w:pPr>
      <w:r w:rsidRPr="00E9351B">
        <w:t>Tang H, Bowers JE, Wang X, Ming R, Alam M, Paterson AH. 2008. Synteny and collinearity in plant genomes. Science 320:486-488.</w:t>
      </w:r>
    </w:p>
    <w:p w14:paraId="4F731E6F" w14:textId="77777777" w:rsidR="00E9351B" w:rsidRPr="00E9351B" w:rsidRDefault="00E9351B" w:rsidP="00E9351B">
      <w:pPr>
        <w:pStyle w:val="EndNoteBibliography"/>
        <w:spacing w:after="0"/>
      </w:pPr>
    </w:p>
    <w:p w14:paraId="0477A016" w14:textId="77777777" w:rsidR="00E9351B" w:rsidRPr="00E9351B" w:rsidRDefault="00E9351B" w:rsidP="00E9351B">
      <w:pPr>
        <w:pStyle w:val="EndNoteBibliography"/>
      </w:pPr>
      <w:r w:rsidRPr="00E9351B">
        <w:t>Thomas GWC, Ather SH, Hahn MW. 2017. Gene-Tree Reconciliation with MUL-Trees to Resolve Polyploidy Events. Syst Biol 66:1007-1018.</w:t>
      </w:r>
    </w:p>
    <w:p w14:paraId="02AFB1F3" w14:textId="77777777" w:rsidR="00E9351B" w:rsidRPr="00E9351B" w:rsidRDefault="00E9351B" w:rsidP="00E9351B">
      <w:pPr>
        <w:pStyle w:val="EndNoteBibliography"/>
        <w:spacing w:after="0"/>
      </w:pPr>
    </w:p>
    <w:p w14:paraId="2927662F" w14:textId="77777777" w:rsidR="00E9351B" w:rsidRPr="00E9351B" w:rsidRDefault="00E9351B" w:rsidP="00E9351B">
      <w:pPr>
        <w:pStyle w:val="EndNoteBibliography"/>
      </w:pPr>
      <w:r w:rsidRPr="00E9351B">
        <w:t>Thomas GWC, Dohmen E, Hughes DST, Murali SC, Poelchau M, Glastad K, Anstead CA, Ayoub NA, Batterham P, Bellair M, et al. 2020. Gene content evolution in the arthropods. Genome Biol 21:15.</w:t>
      </w:r>
    </w:p>
    <w:p w14:paraId="619399D0" w14:textId="77777777" w:rsidR="00E9351B" w:rsidRPr="00E9351B" w:rsidRDefault="00E9351B" w:rsidP="00E9351B">
      <w:pPr>
        <w:pStyle w:val="EndNoteBibliography"/>
        <w:spacing w:after="0"/>
      </w:pPr>
    </w:p>
    <w:p w14:paraId="12082A09" w14:textId="77777777" w:rsidR="00E9351B" w:rsidRPr="00E9351B" w:rsidRDefault="00E9351B" w:rsidP="00E9351B">
      <w:pPr>
        <w:pStyle w:val="EndNoteBibliography"/>
      </w:pPr>
      <w:r w:rsidRPr="00E9351B">
        <w:t>Tiley GP, Barker MS, Burleigh JG. 2018. Assessing the Performance of Ks Plots for Detecting Ancient Whole Genome Duplications. Genome Biol Evol 10:2882-2898.</w:t>
      </w:r>
    </w:p>
    <w:p w14:paraId="0C065516" w14:textId="77777777" w:rsidR="00E9351B" w:rsidRPr="00E9351B" w:rsidRDefault="00E9351B" w:rsidP="00E9351B">
      <w:pPr>
        <w:pStyle w:val="EndNoteBibliography"/>
        <w:spacing w:after="0"/>
      </w:pPr>
    </w:p>
    <w:p w14:paraId="130961ED" w14:textId="77777777" w:rsidR="00E9351B" w:rsidRPr="00E9351B" w:rsidRDefault="00E9351B" w:rsidP="00E9351B">
      <w:pPr>
        <w:pStyle w:val="EndNoteBibliography"/>
      </w:pPr>
      <w:r w:rsidRPr="00E9351B">
        <w:t>Van de Peer Y, Ashman TL, Soltis PS, Soltis DE. 2021. Polyploidy: an evolutionary and ecological force in stressful times. Plant Cell 33:11-26.</w:t>
      </w:r>
    </w:p>
    <w:p w14:paraId="61AE3E5E" w14:textId="77777777" w:rsidR="00E9351B" w:rsidRPr="00E9351B" w:rsidRDefault="00E9351B" w:rsidP="00E9351B">
      <w:pPr>
        <w:pStyle w:val="EndNoteBibliography"/>
        <w:spacing w:after="0"/>
      </w:pPr>
    </w:p>
    <w:p w14:paraId="0B663872" w14:textId="77777777" w:rsidR="00E9351B" w:rsidRPr="00E9351B" w:rsidRDefault="00E9351B" w:rsidP="00E9351B">
      <w:pPr>
        <w:pStyle w:val="EndNoteBibliography"/>
      </w:pPr>
      <w:r w:rsidRPr="00E9351B">
        <w:t>Werth CR, Windham MD. 1991. A model for divergent, allopatric speciation of polyploid pteridophytes resulting from silencing of duplicate-gene expression. The American Naturalist 137:515-526.</w:t>
      </w:r>
    </w:p>
    <w:p w14:paraId="167AF7C6" w14:textId="77777777" w:rsidR="00E9351B" w:rsidRPr="00E9351B" w:rsidRDefault="00E9351B" w:rsidP="00E9351B">
      <w:pPr>
        <w:pStyle w:val="EndNoteBibliography"/>
        <w:spacing w:after="0"/>
      </w:pPr>
    </w:p>
    <w:p w14:paraId="13B6A56B" w14:textId="77777777" w:rsidR="00E9351B" w:rsidRPr="00E9351B" w:rsidRDefault="00E9351B" w:rsidP="00E9351B">
      <w:pPr>
        <w:pStyle w:val="EndNoteBibliography"/>
      </w:pPr>
      <w:r w:rsidRPr="00E9351B">
        <w:t>Weygoldt P, Paulus HF. 1979. Untersuchungen zur Morphologie, Taxonomie und Phylogenie der Chelicerata1 II. Cladogramme und die Entfaltung der Chelicerata. Journal of Zoological Systematics and Evolutionary Research 17:177-200.</w:t>
      </w:r>
    </w:p>
    <w:p w14:paraId="265D38FD" w14:textId="77777777" w:rsidR="00E9351B" w:rsidRPr="00E9351B" w:rsidRDefault="00E9351B" w:rsidP="00E9351B">
      <w:pPr>
        <w:pStyle w:val="EndNoteBibliography"/>
        <w:spacing w:after="0"/>
      </w:pPr>
    </w:p>
    <w:p w14:paraId="0468CC3D" w14:textId="77777777" w:rsidR="00E9351B" w:rsidRPr="00E9351B" w:rsidRDefault="00E9351B" w:rsidP="00E9351B">
      <w:pPr>
        <w:pStyle w:val="EndNoteBibliography"/>
      </w:pPr>
      <w:r w:rsidRPr="00E9351B">
        <w:t>Wolfe KH. 2001. Yesterday's polyploids and the mystery of diploidization. Nat Rev Genet 2:333-341.</w:t>
      </w:r>
    </w:p>
    <w:p w14:paraId="3AD3CF84" w14:textId="77777777" w:rsidR="00E9351B" w:rsidRPr="00E9351B" w:rsidRDefault="00E9351B" w:rsidP="00E9351B">
      <w:pPr>
        <w:pStyle w:val="EndNoteBibliography"/>
        <w:spacing w:after="0"/>
      </w:pPr>
    </w:p>
    <w:p w14:paraId="4B9F88DD" w14:textId="77777777" w:rsidR="00E9351B" w:rsidRPr="00E9351B" w:rsidRDefault="00E9351B" w:rsidP="00E9351B">
      <w:pPr>
        <w:pStyle w:val="EndNoteBibliography"/>
      </w:pPr>
      <w:r w:rsidRPr="00E9351B">
        <w:t>Wolfe KH, Shields DC. 1997. Molecular evidence for an ancient duplication of the entire yeast genome. Nature 387:708-713.</w:t>
      </w:r>
    </w:p>
    <w:p w14:paraId="6BD44D97" w14:textId="77777777" w:rsidR="00E9351B" w:rsidRPr="00E9351B" w:rsidRDefault="00E9351B" w:rsidP="00E9351B">
      <w:pPr>
        <w:pStyle w:val="EndNoteBibliography"/>
        <w:spacing w:after="0"/>
      </w:pPr>
    </w:p>
    <w:p w14:paraId="3B1A8833" w14:textId="77777777" w:rsidR="00E9351B" w:rsidRPr="00E9351B" w:rsidRDefault="00E9351B" w:rsidP="00E9351B">
      <w:pPr>
        <w:pStyle w:val="EndNoteBibliography"/>
      </w:pPr>
      <w:r w:rsidRPr="00E9351B">
        <w:t>Yan Z, Cao Z, Liu Y, Ogilvie HA, Nakhleh L. 2022. Maximum Parsimony Inference of Phylogenetic Networks in the Presence of Polyploid Complexes. Syst Biol 71:706-720.</w:t>
      </w:r>
    </w:p>
    <w:p w14:paraId="73AE281C" w14:textId="77777777" w:rsidR="00E9351B" w:rsidRPr="00E9351B" w:rsidRDefault="00E9351B" w:rsidP="00E9351B">
      <w:pPr>
        <w:pStyle w:val="EndNoteBibliography"/>
        <w:spacing w:after="0"/>
      </w:pPr>
    </w:p>
    <w:p w14:paraId="27B34080" w14:textId="77777777" w:rsidR="00E9351B" w:rsidRPr="00E9351B" w:rsidRDefault="00E9351B" w:rsidP="00E9351B">
      <w:pPr>
        <w:pStyle w:val="EndNoteBibliography"/>
      </w:pPr>
      <w:r w:rsidRPr="00E9351B">
        <w:t>Yates AD, Allen J, Amode RM, Azov AG, Barba M, Becerra A, Bhai J, Campbell LI, Carbajo Martinez M, Chakiachvili M, et al. 2022. Ensembl Genomes 2022: an expanding genome resource for non-vertebrates. Nucleic Acids Res 50:D996-D1003.</w:t>
      </w:r>
    </w:p>
    <w:p w14:paraId="77A531E3" w14:textId="77777777" w:rsidR="00E9351B" w:rsidRPr="00E9351B" w:rsidRDefault="00E9351B" w:rsidP="00E9351B">
      <w:pPr>
        <w:pStyle w:val="EndNoteBibliography"/>
      </w:pPr>
    </w:p>
    <w:p w14:paraId="28874654" w14:textId="22BE3FE0" w:rsidR="00305711" w:rsidRDefault="009F6764" w:rsidP="000C0A20">
      <w:pPr>
        <w:pStyle w:val="EndNoteBibliography"/>
      </w:pPr>
      <w:r w:rsidRPr="00045C27">
        <w:rPr>
          <w:bCs w:val="0"/>
        </w:rPr>
        <w:fldChar w:fldCharType="end"/>
      </w:r>
    </w:p>
    <w:p w14:paraId="1684DC1C" w14:textId="0BDA26A2" w:rsidR="00045C27" w:rsidRPr="00B24A7E" w:rsidRDefault="00045C27" w:rsidP="000C0A20">
      <w:pPr>
        <w:pStyle w:val="EndNoteBibliography"/>
        <w:rPr>
          <w:bCs w:val="0"/>
        </w:rPr>
      </w:pPr>
    </w:p>
    <w:sectPr w:rsidR="00045C27" w:rsidRPr="00B24A7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homas, Gregg" w:date="2024-01-10T16:51:00Z" w:initials="TG">
    <w:p w14:paraId="2CC930A0" w14:textId="77777777" w:rsidR="0023480F" w:rsidRDefault="0023480F" w:rsidP="0023480F">
      <w:pPr>
        <w:pStyle w:val="CommentText"/>
      </w:pPr>
      <w:r>
        <w:rPr>
          <w:rStyle w:val="CommentReference"/>
        </w:rPr>
        <w:annotationRef/>
      </w:r>
      <w:r>
        <w:t>We sometimes write this K_S and sometimes K_s and sometimes italicized. Which way do we want?</w:t>
      </w:r>
    </w:p>
  </w:comment>
  <w:comment w:id="1" w:author="Thomas, Gregg" w:date="2024-01-10T16:58:00Z" w:initials="TG">
    <w:p w14:paraId="46425408" w14:textId="77777777" w:rsidR="00F81EFC" w:rsidRDefault="00F81EFC" w:rsidP="00F81EFC">
      <w:pPr>
        <w:pStyle w:val="CommentText"/>
      </w:pPr>
      <w:r>
        <w:rPr>
          <w:rStyle w:val="CommentReference"/>
        </w:rPr>
        <w:annotationRef/>
      </w:r>
      <w:r>
        <w:t>I edited this a bit too, but not sure if I made it better or worse. Should we be citing Genewise here as well?</w:t>
      </w:r>
    </w:p>
  </w:comment>
  <w:comment w:id="2" w:author="Thomas, Gregg" w:date="2024-01-10T16:24:00Z" w:initials="TG">
    <w:p w14:paraId="67449BB4" w14:textId="6525165D" w:rsidR="00F81EFC" w:rsidRDefault="00F81EFC" w:rsidP="00F81EFC">
      <w:pPr>
        <w:pStyle w:val="CommentText"/>
      </w:pPr>
      <w:r>
        <w:rPr>
          <w:rStyle w:val="CommentReference"/>
        </w:rPr>
        <w:annotationRef/>
      </w:r>
      <w:r>
        <w:t>Not sure this fits, but we weren’t mentioning the other cases/figures at all. Happy to delete if awkward.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CC930A0" w15:done="0"/>
  <w15:commentEx w15:paraId="46425408" w15:done="0"/>
  <w15:commentEx w15:paraId="67449BB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FEE9357" w16cex:dateUtc="2024-01-10T21:51:00Z"/>
  <w16cex:commentExtensible w16cex:durableId="7D16F5E3" w16cex:dateUtc="2024-01-10T21:58:00Z"/>
  <w16cex:commentExtensible w16cex:durableId="299B6A80" w16cex:dateUtc="2024-01-10T21: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CC930A0" w16cid:durableId="0FEE9357"/>
  <w16cid:commentId w16cid:paraId="46425408" w16cid:durableId="7D16F5E3"/>
  <w16cid:commentId w16cid:paraId="67449BB4" w16cid:durableId="299B6A8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omas, Gregg">
    <w15:presenceInfo w15:providerId="AD" w15:userId="S::gregg.thomas@umt.edu::a9f431c7-9204-47a4-b1ca-563800683ee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Molecular Biology Evol&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5awttt9yf0aace20sqpvrzmrtvr0vapts5w&quot;&gt;spider-wgd-Converted&lt;record-ids&gt;&lt;item&gt;1&lt;/item&gt;&lt;item&gt;3&lt;/item&gt;&lt;item&gt;4&lt;/item&gt;&lt;item&gt;6&lt;/item&gt;&lt;item&gt;7&lt;/item&gt;&lt;item&gt;8&lt;/item&gt;&lt;item&gt;9&lt;/item&gt;&lt;item&gt;10&lt;/item&gt;&lt;item&gt;11&lt;/item&gt;&lt;item&gt;12&lt;/item&gt;&lt;item&gt;14&lt;/item&gt;&lt;item&gt;16&lt;/item&gt;&lt;item&gt;18&lt;/item&gt;&lt;item&gt;20&lt;/item&gt;&lt;item&gt;21&lt;/item&gt;&lt;item&gt;22&lt;/item&gt;&lt;item&gt;23&lt;/item&gt;&lt;item&gt;25&lt;/item&gt;&lt;item&gt;26&lt;/item&gt;&lt;item&gt;27&lt;/item&gt;&lt;item&gt;28&lt;/item&gt;&lt;item&gt;29&lt;/item&gt;&lt;item&gt;30&lt;/item&gt;&lt;item&gt;31&lt;/item&gt;&lt;item&gt;32&lt;/item&gt;&lt;item&gt;33&lt;/item&gt;&lt;item&gt;34&lt;/item&gt;&lt;item&gt;35&lt;/item&gt;&lt;item&gt;36&lt;/item&gt;&lt;item&gt;37&lt;/item&gt;&lt;item&gt;38&lt;/item&gt;&lt;item&gt;39&lt;/item&gt;&lt;item&gt;40&lt;/item&gt;&lt;item&gt;41&lt;/item&gt;&lt;item&gt;42&lt;/item&gt;&lt;item&gt;43&lt;/item&gt;&lt;item&gt;44&lt;/item&gt;&lt;item&gt;45&lt;/item&gt;&lt;item&gt;46&lt;/item&gt;&lt;item&gt;50&lt;/item&gt;&lt;item&gt;51&lt;/item&gt;&lt;item&gt;52&lt;/item&gt;&lt;item&gt;53&lt;/item&gt;&lt;item&gt;54&lt;/item&gt;&lt;item&gt;55&lt;/item&gt;&lt;item&gt;56&lt;/item&gt;&lt;item&gt;57&lt;/item&gt;&lt;item&gt;58&lt;/item&gt;&lt;item&gt;59&lt;/item&gt;&lt;item&gt;60&lt;/item&gt;&lt;item&gt;61&lt;/item&gt;&lt;item&gt;62&lt;/item&gt;&lt;item&gt;63&lt;/item&gt;&lt;item&gt;64&lt;/item&gt;&lt;item&gt;65&lt;/item&gt;&lt;item&gt;67&lt;/item&gt;&lt;item&gt;68&lt;/item&gt;&lt;item&gt;69&lt;/item&gt;&lt;item&gt;70&lt;/item&gt;&lt;item&gt;71&lt;/item&gt;&lt;/record-ids&gt;&lt;/item&gt;&lt;/Libraries&gt;"/>
  </w:docVars>
  <w:rsids>
    <w:rsidRoot w:val="00C93A8D"/>
    <w:rsid w:val="00000313"/>
    <w:rsid w:val="00002D28"/>
    <w:rsid w:val="00004C00"/>
    <w:rsid w:val="00022059"/>
    <w:rsid w:val="000355AF"/>
    <w:rsid w:val="00045C27"/>
    <w:rsid w:val="0004634E"/>
    <w:rsid w:val="00052714"/>
    <w:rsid w:val="0005377D"/>
    <w:rsid w:val="0006085E"/>
    <w:rsid w:val="00061367"/>
    <w:rsid w:val="0006499B"/>
    <w:rsid w:val="000722CC"/>
    <w:rsid w:val="00080A93"/>
    <w:rsid w:val="00080E4A"/>
    <w:rsid w:val="000818AE"/>
    <w:rsid w:val="00086AB3"/>
    <w:rsid w:val="00090F2C"/>
    <w:rsid w:val="000917A2"/>
    <w:rsid w:val="000918C5"/>
    <w:rsid w:val="000A244C"/>
    <w:rsid w:val="000A509F"/>
    <w:rsid w:val="000A527F"/>
    <w:rsid w:val="000A69B8"/>
    <w:rsid w:val="000A6DF4"/>
    <w:rsid w:val="000A7521"/>
    <w:rsid w:val="000B38B7"/>
    <w:rsid w:val="000C0A20"/>
    <w:rsid w:val="000D60CD"/>
    <w:rsid w:val="000D7368"/>
    <w:rsid w:val="000E0E97"/>
    <w:rsid w:val="000E5A36"/>
    <w:rsid w:val="001014C4"/>
    <w:rsid w:val="00101C76"/>
    <w:rsid w:val="001045EC"/>
    <w:rsid w:val="00106ACA"/>
    <w:rsid w:val="00106F67"/>
    <w:rsid w:val="001128BF"/>
    <w:rsid w:val="00114DBC"/>
    <w:rsid w:val="00123157"/>
    <w:rsid w:val="00146E5C"/>
    <w:rsid w:val="00150AC7"/>
    <w:rsid w:val="0015274E"/>
    <w:rsid w:val="0015648F"/>
    <w:rsid w:val="0016317D"/>
    <w:rsid w:val="00166F32"/>
    <w:rsid w:val="0017412E"/>
    <w:rsid w:val="001741CA"/>
    <w:rsid w:val="00181CD4"/>
    <w:rsid w:val="00187CEA"/>
    <w:rsid w:val="001939DD"/>
    <w:rsid w:val="00194C12"/>
    <w:rsid w:val="001A39FA"/>
    <w:rsid w:val="001C0430"/>
    <w:rsid w:val="001C1256"/>
    <w:rsid w:val="001D7F37"/>
    <w:rsid w:val="001E171D"/>
    <w:rsid w:val="001E7183"/>
    <w:rsid w:val="001F32C6"/>
    <w:rsid w:val="001F4863"/>
    <w:rsid w:val="00212E38"/>
    <w:rsid w:val="0023480F"/>
    <w:rsid w:val="0023619F"/>
    <w:rsid w:val="00246345"/>
    <w:rsid w:val="00247752"/>
    <w:rsid w:val="00255733"/>
    <w:rsid w:val="00256988"/>
    <w:rsid w:val="002605B4"/>
    <w:rsid w:val="00261F0B"/>
    <w:rsid w:val="00262F34"/>
    <w:rsid w:val="00264587"/>
    <w:rsid w:val="00266E52"/>
    <w:rsid w:val="00267F5B"/>
    <w:rsid w:val="0028456E"/>
    <w:rsid w:val="00285101"/>
    <w:rsid w:val="0029599B"/>
    <w:rsid w:val="002B497E"/>
    <w:rsid w:val="002C1620"/>
    <w:rsid w:val="002C176C"/>
    <w:rsid w:val="002E1EB7"/>
    <w:rsid w:val="002F50C1"/>
    <w:rsid w:val="002F536E"/>
    <w:rsid w:val="002F566D"/>
    <w:rsid w:val="00305711"/>
    <w:rsid w:val="00311706"/>
    <w:rsid w:val="0033456E"/>
    <w:rsid w:val="0033737C"/>
    <w:rsid w:val="00347180"/>
    <w:rsid w:val="0035763D"/>
    <w:rsid w:val="0036365C"/>
    <w:rsid w:val="00366275"/>
    <w:rsid w:val="003878D6"/>
    <w:rsid w:val="00387DAD"/>
    <w:rsid w:val="003913C4"/>
    <w:rsid w:val="003A461E"/>
    <w:rsid w:val="003B4E49"/>
    <w:rsid w:val="003D4264"/>
    <w:rsid w:val="00401962"/>
    <w:rsid w:val="00406768"/>
    <w:rsid w:val="004113AE"/>
    <w:rsid w:val="00413C1A"/>
    <w:rsid w:val="004140D6"/>
    <w:rsid w:val="0042683F"/>
    <w:rsid w:val="00434266"/>
    <w:rsid w:val="00436AAE"/>
    <w:rsid w:val="00437357"/>
    <w:rsid w:val="00441CA3"/>
    <w:rsid w:val="00441FCD"/>
    <w:rsid w:val="00460EDE"/>
    <w:rsid w:val="00487E2D"/>
    <w:rsid w:val="00493016"/>
    <w:rsid w:val="004A6B44"/>
    <w:rsid w:val="004A75AF"/>
    <w:rsid w:val="004B2296"/>
    <w:rsid w:val="004C1F6F"/>
    <w:rsid w:val="004C398C"/>
    <w:rsid w:val="004D05B3"/>
    <w:rsid w:val="004E79D0"/>
    <w:rsid w:val="004F515F"/>
    <w:rsid w:val="00505170"/>
    <w:rsid w:val="005357A6"/>
    <w:rsid w:val="00542C26"/>
    <w:rsid w:val="005517C8"/>
    <w:rsid w:val="00563AB6"/>
    <w:rsid w:val="00567BAA"/>
    <w:rsid w:val="005740D5"/>
    <w:rsid w:val="00581B38"/>
    <w:rsid w:val="00581F6F"/>
    <w:rsid w:val="0058713F"/>
    <w:rsid w:val="00597BD9"/>
    <w:rsid w:val="00597E14"/>
    <w:rsid w:val="005B10D0"/>
    <w:rsid w:val="005B2B4A"/>
    <w:rsid w:val="005C5CE8"/>
    <w:rsid w:val="005D6415"/>
    <w:rsid w:val="005D72D1"/>
    <w:rsid w:val="005E3A79"/>
    <w:rsid w:val="005E6772"/>
    <w:rsid w:val="005F4440"/>
    <w:rsid w:val="005F481D"/>
    <w:rsid w:val="00610070"/>
    <w:rsid w:val="0061651D"/>
    <w:rsid w:val="00641F7C"/>
    <w:rsid w:val="006606EB"/>
    <w:rsid w:val="00663979"/>
    <w:rsid w:val="006640D9"/>
    <w:rsid w:val="00682CCB"/>
    <w:rsid w:val="006853D6"/>
    <w:rsid w:val="0069097A"/>
    <w:rsid w:val="00696D6C"/>
    <w:rsid w:val="006F1408"/>
    <w:rsid w:val="006F25A2"/>
    <w:rsid w:val="006F5463"/>
    <w:rsid w:val="006F72CC"/>
    <w:rsid w:val="00701F4A"/>
    <w:rsid w:val="007209A9"/>
    <w:rsid w:val="00732CAB"/>
    <w:rsid w:val="00742E51"/>
    <w:rsid w:val="007441A5"/>
    <w:rsid w:val="00745A6E"/>
    <w:rsid w:val="00755AEA"/>
    <w:rsid w:val="00756FF8"/>
    <w:rsid w:val="00757CBC"/>
    <w:rsid w:val="007621DA"/>
    <w:rsid w:val="00777E31"/>
    <w:rsid w:val="007819BB"/>
    <w:rsid w:val="007B0596"/>
    <w:rsid w:val="007C6B91"/>
    <w:rsid w:val="007D5C7E"/>
    <w:rsid w:val="007F4959"/>
    <w:rsid w:val="007F7ED6"/>
    <w:rsid w:val="00800955"/>
    <w:rsid w:val="0081260E"/>
    <w:rsid w:val="00817260"/>
    <w:rsid w:val="00824712"/>
    <w:rsid w:val="00827C55"/>
    <w:rsid w:val="00827E5A"/>
    <w:rsid w:val="00842C25"/>
    <w:rsid w:val="00844C75"/>
    <w:rsid w:val="00855CC4"/>
    <w:rsid w:val="0085774B"/>
    <w:rsid w:val="00862E2C"/>
    <w:rsid w:val="00874183"/>
    <w:rsid w:val="008911F5"/>
    <w:rsid w:val="00893819"/>
    <w:rsid w:val="0089399A"/>
    <w:rsid w:val="008A064C"/>
    <w:rsid w:val="008A0FFC"/>
    <w:rsid w:val="008A23D6"/>
    <w:rsid w:val="008A2FFA"/>
    <w:rsid w:val="008B3D5D"/>
    <w:rsid w:val="008C7BE4"/>
    <w:rsid w:val="008D5C18"/>
    <w:rsid w:val="008E0DF7"/>
    <w:rsid w:val="008E262B"/>
    <w:rsid w:val="0090134E"/>
    <w:rsid w:val="00901FA4"/>
    <w:rsid w:val="009025BB"/>
    <w:rsid w:val="00910587"/>
    <w:rsid w:val="009169FD"/>
    <w:rsid w:val="00936984"/>
    <w:rsid w:val="00940F10"/>
    <w:rsid w:val="00960D57"/>
    <w:rsid w:val="00971D6B"/>
    <w:rsid w:val="009829C0"/>
    <w:rsid w:val="009A1E1D"/>
    <w:rsid w:val="009A6B49"/>
    <w:rsid w:val="009B27B7"/>
    <w:rsid w:val="009C0D83"/>
    <w:rsid w:val="009C1ED5"/>
    <w:rsid w:val="009D6C75"/>
    <w:rsid w:val="009E2729"/>
    <w:rsid w:val="009E55BB"/>
    <w:rsid w:val="009E6D12"/>
    <w:rsid w:val="009E7BFE"/>
    <w:rsid w:val="009F6764"/>
    <w:rsid w:val="00A0509B"/>
    <w:rsid w:val="00A05F00"/>
    <w:rsid w:val="00A1361D"/>
    <w:rsid w:val="00A16BB9"/>
    <w:rsid w:val="00A21335"/>
    <w:rsid w:val="00A92361"/>
    <w:rsid w:val="00AD24DF"/>
    <w:rsid w:val="00AD38EC"/>
    <w:rsid w:val="00AD6478"/>
    <w:rsid w:val="00AF5E1B"/>
    <w:rsid w:val="00B01351"/>
    <w:rsid w:val="00B05D20"/>
    <w:rsid w:val="00B11681"/>
    <w:rsid w:val="00B15697"/>
    <w:rsid w:val="00B161F2"/>
    <w:rsid w:val="00B20C86"/>
    <w:rsid w:val="00B24A7E"/>
    <w:rsid w:val="00B2540C"/>
    <w:rsid w:val="00B37259"/>
    <w:rsid w:val="00B40A61"/>
    <w:rsid w:val="00B4266C"/>
    <w:rsid w:val="00B5266F"/>
    <w:rsid w:val="00B73F06"/>
    <w:rsid w:val="00B740F1"/>
    <w:rsid w:val="00B948CC"/>
    <w:rsid w:val="00BA39BC"/>
    <w:rsid w:val="00BC1A67"/>
    <w:rsid w:val="00BD1AE3"/>
    <w:rsid w:val="00BD2FBC"/>
    <w:rsid w:val="00C05CEE"/>
    <w:rsid w:val="00C06165"/>
    <w:rsid w:val="00C1243C"/>
    <w:rsid w:val="00C370A2"/>
    <w:rsid w:val="00C627E5"/>
    <w:rsid w:val="00C63144"/>
    <w:rsid w:val="00C638A7"/>
    <w:rsid w:val="00C80954"/>
    <w:rsid w:val="00C93A8D"/>
    <w:rsid w:val="00C94813"/>
    <w:rsid w:val="00C96CE9"/>
    <w:rsid w:val="00CD5141"/>
    <w:rsid w:val="00CD58EE"/>
    <w:rsid w:val="00CE4114"/>
    <w:rsid w:val="00CE4165"/>
    <w:rsid w:val="00CE760A"/>
    <w:rsid w:val="00CF4489"/>
    <w:rsid w:val="00D025C2"/>
    <w:rsid w:val="00D03DFC"/>
    <w:rsid w:val="00D07FBD"/>
    <w:rsid w:val="00D2589D"/>
    <w:rsid w:val="00D26332"/>
    <w:rsid w:val="00D42395"/>
    <w:rsid w:val="00D465F6"/>
    <w:rsid w:val="00D51619"/>
    <w:rsid w:val="00D6565E"/>
    <w:rsid w:val="00D841B2"/>
    <w:rsid w:val="00D85B9F"/>
    <w:rsid w:val="00D87809"/>
    <w:rsid w:val="00D905C4"/>
    <w:rsid w:val="00D94D9F"/>
    <w:rsid w:val="00D968BC"/>
    <w:rsid w:val="00DA1501"/>
    <w:rsid w:val="00DB5E77"/>
    <w:rsid w:val="00DD5014"/>
    <w:rsid w:val="00DD75E0"/>
    <w:rsid w:val="00DD7C0C"/>
    <w:rsid w:val="00DD7E60"/>
    <w:rsid w:val="00DF4FE6"/>
    <w:rsid w:val="00E02B49"/>
    <w:rsid w:val="00E05DD2"/>
    <w:rsid w:val="00E152E6"/>
    <w:rsid w:val="00E168C0"/>
    <w:rsid w:val="00E20A12"/>
    <w:rsid w:val="00E2684B"/>
    <w:rsid w:val="00E40B7A"/>
    <w:rsid w:val="00E4351C"/>
    <w:rsid w:val="00E44A89"/>
    <w:rsid w:val="00E5289C"/>
    <w:rsid w:val="00E57EFB"/>
    <w:rsid w:val="00E65A88"/>
    <w:rsid w:val="00E70F4E"/>
    <w:rsid w:val="00E80B6E"/>
    <w:rsid w:val="00E93070"/>
    <w:rsid w:val="00E9351B"/>
    <w:rsid w:val="00E93FE8"/>
    <w:rsid w:val="00E952FE"/>
    <w:rsid w:val="00EB0C56"/>
    <w:rsid w:val="00EC75DE"/>
    <w:rsid w:val="00ED0611"/>
    <w:rsid w:val="00EE0003"/>
    <w:rsid w:val="00EF4C3C"/>
    <w:rsid w:val="00F04118"/>
    <w:rsid w:val="00F0441C"/>
    <w:rsid w:val="00F13F47"/>
    <w:rsid w:val="00F17848"/>
    <w:rsid w:val="00F3055E"/>
    <w:rsid w:val="00F41883"/>
    <w:rsid w:val="00F75F99"/>
    <w:rsid w:val="00F81EFC"/>
    <w:rsid w:val="00F83AC9"/>
    <w:rsid w:val="00F905BA"/>
    <w:rsid w:val="00FA3443"/>
    <w:rsid w:val="00FC64DC"/>
    <w:rsid w:val="00FC6E7E"/>
    <w:rsid w:val="00FE223D"/>
    <w:rsid w:val="00FE3E57"/>
    <w:rsid w:val="00FF2B85"/>
    <w:rsid w:val="00FF5CB0"/>
    <w:rsid w:val="00FF68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B18CA"/>
  <w15:docId w15:val="{5433FAA4-ADCB-4199-9307-1BCBA971F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b/>
        <w:bCs/>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6D12"/>
  </w:style>
  <w:style w:type="paragraph" w:styleId="Heading1">
    <w:name w:val="heading 1"/>
    <w:basedOn w:val="Normal"/>
    <w:next w:val="Normal"/>
    <w:link w:val="Heading1Char"/>
    <w:uiPriority w:val="9"/>
    <w:qFormat/>
    <w:rsid w:val="00305711"/>
    <w:pPr>
      <w:outlineLvl w:val="0"/>
    </w:pPr>
    <w:rPr>
      <w:sz w:val="28"/>
      <w:szCs w:val="28"/>
    </w:rPr>
  </w:style>
  <w:style w:type="paragraph" w:styleId="Heading2">
    <w:name w:val="heading 2"/>
    <w:basedOn w:val="Normal"/>
    <w:next w:val="Normal"/>
    <w:link w:val="Heading2Char"/>
    <w:uiPriority w:val="9"/>
    <w:unhideWhenUsed/>
    <w:qFormat/>
    <w:rsid w:val="004E79D0"/>
    <w:pPr>
      <w:outlineLvl w:val="1"/>
    </w:pPr>
    <w:rPr>
      <w:b w:val="0"/>
      <w:bCs w:val="0"/>
      <w:i/>
      <w:iCs/>
    </w:rPr>
  </w:style>
  <w:style w:type="paragraph" w:styleId="Heading3">
    <w:name w:val="heading 3"/>
    <w:basedOn w:val="Normal"/>
    <w:next w:val="Normal"/>
    <w:link w:val="Heading3Char"/>
    <w:uiPriority w:val="9"/>
    <w:unhideWhenUsed/>
    <w:qFormat/>
    <w:rsid w:val="00E02B49"/>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5711"/>
    <w:rPr>
      <w:sz w:val="28"/>
      <w:szCs w:val="28"/>
    </w:rPr>
  </w:style>
  <w:style w:type="character" w:styleId="Hyperlink">
    <w:name w:val="Hyperlink"/>
    <w:basedOn w:val="DefaultParagraphFont"/>
    <w:uiPriority w:val="99"/>
    <w:unhideWhenUsed/>
    <w:rsid w:val="009169FD"/>
    <w:rPr>
      <w:color w:val="0563C1" w:themeColor="hyperlink"/>
      <w:u w:val="single"/>
    </w:rPr>
  </w:style>
  <w:style w:type="character" w:styleId="CommentReference">
    <w:name w:val="annotation reference"/>
    <w:basedOn w:val="DefaultParagraphFont"/>
    <w:uiPriority w:val="99"/>
    <w:semiHidden/>
    <w:unhideWhenUsed/>
    <w:rsid w:val="009169FD"/>
    <w:rPr>
      <w:sz w:val="16"/>
      <w:szCs w:val="16"/>
    </w:rPr>
  </w:style>
  <w:style w:type="paragraph" w:styleId="CommentText">
    <w:name w:val="annotation text"/>
    <w:basedOn w:val="Normal"/>
    <w:link w:val="CommentTextChar"/>
    <w:uiPriority w:val="99"/>
    <w:unhideWhenUsed/>
    <w:rsid w:val="003A461E"/>
    <w:pPr>
      <w:spacing w:line="240" w:lineRule="auto"/>
    </w:pPr>
    <w:rPr>
      <w:sz w:val="20"/>
      <w:szCs w:val="20"/>
    </w:rPr>
  </w:style>
  <w:style w:type="character" w:customStyle="1" w:styleId="CommentTextChar">
    <w:name w:val="Comment Text Char"/>
    <w:basedOn w:val="DefaultParagraphFont"/>
    <w:link w:val="CommentText"/>
    <w:uiPriority w:val="99"/>
    <w:rsid w:val="003A461E"/>
    <w:rPr>
      <w:sz w:val="20"/>
      <w:szCs w:val="20"/>
    </w:rPr>
  </w:style>
  <w:style w:type="paragraph" w:styleId="CommentSubject">
    <w:name w:val="annotation subject"/>
    <w:basedOn w:val="CommentText"/>
    <w:next w:val="CommentText"/>
    <w:link w:val="CommentSubjectChar"/>
    <w:uiPriority w:val="99"/>
    <w:semiHidden/>
    <w:unhideWhenUsed/>
    <w:rsid w:val="003A461E"/>
  </w:style>
  <w:style w:type="character" w:customStyle="1" w:styleId="CommentSubjectChar">
    <w:name w:val="Comment Subject Char"/>
    <w:basedOn w:val="CommentTextChar"/>
    <w:link w:val="CommentSubject"/>
    <w:uiPriority w:val="99"/>
    <w:semiHidden/>
    <w:rsid w:val="003A461E"/>
    <w:rPr>
      <w:sz w:val="20"/>
      <w:szCs w:val="20"/>
    </w:rPr>
  </w:style>
  <w:style w:type="character" w:customStyle="1" w:styleId="Heading2Char">
    <w:name w:val="Heading 2 Char"/>
    <w:basedOn w:val="DefaultParagraphFont"/>
    <w:link w:val="Heading2"/>
    <w:uiPriority w:val="9"/>
    <w:rsid w:val="004E79D0"/>
    <w:rPr>
      <w:b w:val="0"/>
      <w:bCs w:val="0"/>
      <w:i/>
      <w:iCs/>
    </w:rPr>
  </w:style>
  <w:style w:type="paragraph" w:customStyle="1" w:styleId="EndNoteBibliographyTitle">
    <w:name w:val="EndNote Bibliography Title"/>
    <w:basedOn w:val="Normal"/>
    <w:link w:val="EndNoteBibliographyTitleChar"/>
    <w:rsid w:val="009F6764"/>
    <w:pPr>
      <w:spacing w:after="0"/>
      <w:jc w:val="center"/>
    </w:pPr>
    <w:rPr>
      <w:noProof/>
    </w:rPr>
  </w:style>
  <w:style w:type="character" w:customStyle="1" w:styleId="EndNoteBibliographyTitleChar">
    <w:name w:val="EndNote Bibliography Title Char"/>
    <w:basedOn w:val="DefaultParagraphFont"/>
    <w:link w:val="EndNoteBibliographyTitle"/>
    <w:rsid w:val="009F6764"/>
    <w:rPr>
      <w:noProof/>
    </w:rPr>
  </w:style>
  <w:style w:type="paragraph" w:customStyle="1" w:styleId="EndNoteBibliography">
    <w:name w:val="EndNote Bibliography"/>
    <w:basedOn w:val="Normal"/>
    <w:link w:val="EndNoteBibliographyChar"/>
    <w:rsid w:val="000C0A20"/>
    <w:pPr>
      <w:spacing w:line="240" w:lineRule="auto"/>
      <w:jc w:val="both"/>
    </w:pPr>
    <w:rPr>
      <w:b w:val="0"/>
      <w:noProof/>
    </w:rPr>
  </w:style>
  <w:style w:type="character" w:customStyle="1" w:styleId="EndNoteBibliographyChar">
    <w:name w:val="EndNote Bibliography Char"/>
    <w:basedOn w:val="DefaultParagraphFont"/>
    <w:link w:val="EndNoteBibliography"/>
    <w:rsid w:val="000C0A20"/>
    <w:rPr>
      <w:b w:val="0"/>
      <w:noProof/>
    </w:rPr>
  </w:style>
  <w:style w:type="character" w:styleId="UnresolvedMention">
    <w:name w:val="Unresolved Mention"/>
    <w:basedOn w:val="DefaultParagraphFont"/>
    <w:uiPriority w:val="99"/>
    <w:semiHidden/>
    <w:unhideWhenUsed/>
    <w:rsid w:val="00BC1A67"/>
    <w:rPr>
      <w:color w:val="605E5C"/>
      <w:shd w:val="clear" w:color="auto" w:fill="E1DFDD"/>
    </w:rPr>
  </w:style>
  <w:style w:type="character" w:customStyle="1" w:styleId="Heading3Char">
    <w:name w:val="Heading 3 Char"/>
    <w:basedOn w:val="DefaultParagraphFont"/>
    <w:link w:val="Heading3"/>
    <w:uiPriority w:val="9"/>
    <w:rsid w:val="00E02B49"/>
    <w:rPr>
      <w:rFonts w:asciiTheme="majorHAnsi" w:eastAsiaTheme="majorEastAsia" w:hAnsiTheme="majorHAnsi" w:cstheme="majorBidi"/>
      <w:color w:val="1F3763" w:themeColor="accent1" w:themeShade="7F"/>
    </w:rPr>
  </w:style>
  <w:style w:type="paragraph" w:styleId="Revision">
    <w:name w:val="Revision"/>
    <w:hidden/>
    <w:uiPriority w:val="99"/>
    <w:semiHidden/>
    <w:rsid w:val="0085774B"/>
    <w:pPr>
      <w:spacing w:after="0" w:line="240" w:lineRule="auto"/>
    </w:pPr>
  </w:style>
  <w:style w:type="character" w:styleId="FollowedHyperlink">
    <w:name w:val="FollowedHyperlink"/>
    <w:basedOn w:val="DefaultParagraphFont"/>
    <w:uiPriority w:val="99"/>
    <w:semiHidden/>
    <w:unhideWhenUsed/>
    <w:rsid w:val="00E93FE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37716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olsonanl/FastOrtho" TargetMode="External"/><Relationship Id="rId13" Type="http://schemas.openxmlformats.org/officeDocument/2006/relationships/hyperlink" Target="https://github.com/gwct/spider-wgd"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8/08/relationships/commentsExtensible" Target="commentsExtensible.xml"/><Relationship Id="rId17" Type="http://schemas.openxmlformats.org/officeDocument/2006/relationships/hyperlink" Target="https://www.ncbi.nlm.nih.gov/assembly/"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6/09/relationships/commentsIds" Target="commentsIds.xml"/><Relationship Id="rId5" Type="http://schemas.openxmlformats.org/officeDocument/2006/relationships/styles" Target="styles.xml"/><Relationship Id="rId15" Type="http://schemas.openxmlformats.org/officeDocument/2006/relationships/image" Target="media/image2.png"/><Relationship Id="rId10" Type="http://schemas.microsoft.com/office/2011/relationships/commentsExtended" Target="commentsExtended.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comments" Target="comments.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2b07bf86-71b2-41d1-8b13-fb9188c83d81"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D99B1D9D5952C14A9D5DD532BA0A4E1C" ma:contentTypeVersion="13" ma:contentTypeDescription="Create a new document." ma:contentTypeScope="" ma:versionID="d571e643d74ec9a6ca456ffa71cd3615">
  <xsd:schema xmlns:xsd="http://www.w3.org/2001/XMLSchema" xmlns:xs="http://www.w3.org/2001/XMLSchema" xmlns:p="http://schemas.microsoft.com/office/2006/metadata/properties" xmlns:ns3="2b07bf86-71b2-41d1-8b13-fb9188c83d81" xmlns:ns4="12060719-9bfd-4473-bcee-8d6f1c2ecc4f" targetNamespace="http://schemas.microsoft.com/office/2006/metadata/properties" ma:root="true" ma:fieldsID="08fff068391b0e679eab81e31b7c273e" ns3:_="" ns4:_="">
    <xsd:import namespace="2b07bf86-71b2-41d1-8b13-fb9188c83d81"/>
    <xsd:import namespace="12060719-9bfd-4473-bcee-8d6f1c2ecc4f"/>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_activity"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07bf86-71b2-41d1-8b13-fb9188c83d81"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2060719-9bfd-4473-bcee-8d6f1c2ecc4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601345C-7BBE-4AC4-925D-5B1095A3EAF3}">
  <ds:schemaRefs>
    <ds:schemaRef ds:uri="http://schemas.microsoft.com/office/2006/metadata/properties"/>
    <ds:schemaRef ds:uri="http://schemas.microsoft.com/office/infopath/2007/PartnerControls"/>
    <ds:schemaRef ds:uri="2b07bf86-71b2-41d1-8b13-fb9188c83d81"/>
  </ds:schemaRefs>
</ds:datastoreItem>
</file>

<file path=customXml/itemProps2.xml><?xml version="1.0" encoding="utf-8"?>
<ds:datastoreItem xmlns:ds="http://schemas.openxmlformats.org/officeDocument/2006/customXml" ds:itemID="{2A4EF09D-CE5B-4490-80FD-559EE11E9BD4}">
  <ds:schemaRefs>
    <ds:schemaRef ds:uri="http://schemas.openxmlformats.org/officeDocument/2006/bibliography"/>
  </ds:schemaRefs>
</ds:datastoreItem>
</file>

<file path=customXml/itemProps3.xml><?xml version="1.0" encoding="utf-8"?>
<ds:datastoreItem xmlns:ds="http://schemas.openxmlformats.org/officeDocument/2006/customXml" ds:itemID="{2919B38F-8C9C-4EAC-9461-A4F1D82A0D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07bf86-71b2-41d1-8b13-fb9188c83d81"/>
    <ds:schemaRef ds:uri="12060719-9bfd-4473-bcee-8d6f1c2ecc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F894B3F-3191-4324-8EB2-BB7B6D76D01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407</TotalTime>
  <Pages>21</Pages>
  <Words>10808</Words>
  <Characters>61612</Characters>
  <Application>Microsoft Office Word</Application>
  <DocSecurity>0</DocSecurity>
  <Lines>513</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Gregg</dc:creator>
  <cp:keywords/>
  <dc:description/>
  <cp:lastModifiedBy>Thomas, Gregg</cp:lastModifiedBy>
  <cp:revision>65</cp:revision>
  <dcterms:created xsi:type="dcterms:W3CDTF">2023-11-10T01:12:00Z</dcterms:created>
  <dcterms:modified xsi:type="dcterms:W3CDTF">2024-01-10T22:00:00Z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0x010100D99B1D9D5952C14A9D5DD532BA0A4E1C</vt:lpwstr>
  </property>
</Properties>
</file>