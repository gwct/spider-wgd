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00AECBF" w:rsidR="00827E5A" w:rsidRPr="001E7183" w:rsidRDefault="00827E5A" w:rsidP="00827E5A">
      <w:pPr>
        <w:rPr>
          <w:sz w:val="28"/>
          <w:szCs w:val="28"/>
        </w:rPr>
      </w:pPr>
      <w:del w:id="0" w:author="Thomas, Gregg" w:date="2024-10-22T11:38:00Z" w16du:dateUtc="2024-10-22T15:38:00Z">
        <w:r w:rsidRPr="001E7183">
          <w:rPr>
            <w:sz w:val="28"/>
            <w:szCs w:val="28"/>
          </w:rPr>
          <w:delText>A comprehensive</w:delText>
        </w:r>
      </w:del>
      <w:ins w:id="1" w:author="Thomas, Gregg" w:date="2024-10-22T11:38:00Z" w16du:dateUtc="2024-10-22T15:38:00Z">
        <w:r w:rsidRPr="001E7183">
          <w:rPr>
            <w:sz w:val="28"/>
            <w:szCs w:val="28"/>
          </w:rPr>
          <w:t>A</w:t>
        </w:r>
        <w:r w:rsidR="00EB70B4">
          <w:rPr>
            <w:sz w:val="28"/>
            <w:szCs w:val="28"/>
          </w:rPr>
          <w:t>n</w:t>
        </w:r>
      </w:ins>
      <w:r w:rsidRPr="001E7183">
        <w:rPr>
          <w:sz w:val="28"/>
          <w:szCs w:val="28"/>
        </w:rPr>
        <w:t xml:space="preserve"> 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5E29176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22T11:38:00Z" w16du:dateUtc="2024-10-22T15:38:00Z">
        <w:r w:rsidR="00F75F99">
          <w:rPr>
            <w:b w:val="0"/>
            <w:bCs w:val="0"/>
          </w:rPr>
          <w:delText xml:space="preserve">the </w:delText>
        </w:r>
        <w:r w:rsidR="00F75F99" w:rsidRPr="00090F2C">
          <w:rPr>
            <w:b w:val="0"/>
            <w:bCs w:val="0"/>
            <w:i/>
            <w:iCs/>
          </w:rPr>
          <w:delText>Hox</w:delText>
        </w:r>
        <w:r w:rsidR="00F75F99">
          <w:rPr>
            <w:b w:val="0"/>
            <w:bCs w:val="0"/>
          </w:rPr>
          <w:delText xml:space="preserve"> gene cluster</w:delText>
        </w:r>
      </w:del>
      <w:ins w:id="3"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2508CEF0" w:rsidR="00641F7C" w:rsidRDefault="00311706" w:rsidP="00DF4F73">
      <w:pPr>
        <w:spacing w:line="480" w:lineRule="auto"/>
        <w:jc w:val="both"/>
        <w:rPr>
          <w:b w:val="0"/>
          <w:bCs w:val="0"/>
        </w:rPr>
      </w:pPr>
      <w:r>
        <w:rPr>
          <w:b w:val="0"/>
          <w:bCs w:val="0"/>
        </w:rPr>
        <w:tab/>
      </w:r>
      <w:del w:id="4" w:author="Thomas, Gregg" w:date="2024-10-22T11:38:00Z" w16du:dateUtc="2024-10-22T15:38:00Z">
        <w:r>
          <w:rPr>
            <w:b w:val="0"/>
            <w:bCs w:val="0"/>
          </w:rPr>
          <w:delText>A common process</w:delText>
        </w:r>
      </w:del>
      <w:ins w:id="5" w:author="Thomas, Gregg" w:date="2024-10-22T11:38:00Z" w16du:dateUtc="2024-10-22T15:38:00Z">
        <w:r w:rsidR="00D1341F">
          <w:rPr>
            <w:b w:val="0"/>
            <w:bCs w:val="0"/>
          </w:rPr>
          <w:t>C</w:t>
        </w:r>
        <w:r>
          <w:rPr>
            <w:b w:val="0"/>
            <w:bCs w:val="0"/>
          </w:rPr>
          <w:t>ommon process</w:t>
        </w:r>
        <w:r w:rsidR="00D1341F">
          <w:rPr>
            <w:b w:val="0"/>
            <w:bCs w:val="0"/>
          </w:rPr>
          <w:t>es</w:t>
        </w:r>
      </w:ins>
      <w:r>
        <w:rPr>
          <w:b w:val="0"/>
          <w:bCs w:val="0"/>
        </w:rPr>
        <w:t xml:space="preserve"> in the evolution of polyploid species </w:t>
      </w:r>
      <w:del w:id="6" w:author="Thomas, Gregg" w:date="2024-10-22T11:38:00Z" w16du:dateUtc="2024-10-22T15:38:00Z">
        <w:r>
          <w:rPr>
            <w:b w:val="0"/>
            <w:bCs w:val="0"/>
          </w:rPr>
          <w:delText>is</w:delText>
        </w:r>
      </w:del>
      <w:ins w:id="7" w:author="Thomas, Gregg" w:date="2024-10-22T11:38:00Z" w16du:dateUtc="2024-10-22T15:38:00Z">
        <w:r w:rsidR="00D1341F">
          <w:rPr>
            <w:b w:val="0"/>
            <w:bCs w:val="0"/>
          </w:rPr>
          <w:t>are</w:t>
        </w:r>
      </w:ins>
      <w:r w:rsidR="00D1341F">
        <w:rPr>
          <w:b w:val="0"/>
          <w:bCs w:val="0"/>
        </w:rPr>
        <w:t xml:space="preserve"> </w:t>
      </w:r>
      <w:r>
        <w:rPr>
          <w:b w:val="0"/>
          <w:bCs w:val="0"/>
        </w:rPr>
        <w:t>diploidization</w:t>
      </w:r>
      <w:r w:rsidR="00D1341F">
        <w:rPr>
          <w:b w:val="0"/>
          <w:bCs w:val="0"/>
        </w:rPr>
        <w:t xml:space="preserve">, </w:t>
      </w:r>
      <w:ins w:id="8" w:author="Thomas, Gregg" w:date="2024-10-22T11:38:00Z" w16du:dateUtc="2024-10-22T15:38:00Z">
        <w:r w:rsidR="00D1341F">
          <w:rPr>
            <w:b w:val="0"/>
            <w:bCs w:val="0"/>
          </w:rPr>
          <w:t xml:space="preserve">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del w:id="9" w:author="Thomas, Gregg" w:date="2024-10-22T11:38:00Z" w16du:dateUtc="2024-10-22T15:38:00Z">
        <w:r>
          <w:rPr>
            <w:b w:val="0"/>
            <w:bCs w:val="0"/>
          </w:rPr>
          <w:delText xml:space="preserve">which is </w:delText>
        </w:r>
      </w:del>
      <w:ins w:id="10" w:author="Thomas, Gregg" w:date="2024-10-22T11:38:00Z" w16du:dateUtc="2024-10-22T15:38:00Z">
        <w:r w:rsidR="00D1341F">
          <w:rPr>
            <w:b w:val="0"/>
            <w:bCs w:val="0"/>
          </w:rPr>
          <w:t xml:space="preserve">, and </w:t>
        </w:r>
        <w:proofErr w:type="spellStart"/>
        <w:r w:rsidR="00D1341F">
          <w:rPr>
            <w:b w:val="0"/>
            <w:bCs w:val="0"/>
          </w:rPr>
          <w:t>fractionation</w:t>
        </w:r>
        <w:r>
          <w:rPr>
            <w:b w:val="0"/>
            <w:bCs w:val="0"/>
          </w:rPr>
          <w:t>,</w:t>
        </w:r>
      </w:ins>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1" w:author="Thomas, Gregg" w:date="2024-10-22T11:38:00Z" w16du:dateUtc="2024-10-22T15:38:00Z">
        <w:r w:rsidR="000818AE">
          <w:rPr>
            <w:b w:val="0"/>
            <w:bCs w:val="0"/>
          </w:rPr>
          <w:delText>diploidization</w:delText>
        </w:r>
      </w:del>
      <w:ins w:id="12" w:author="Thomas, Gregg" w:date="2024-10-22T11:38:00Z" w16du:dateUtc="2024-10-22T15:38:00Z">
        <w:r w:rsidR="00D1341F">
          <w:rPr>
            <w:b w:val="0"/>
            <w:bCs w:val="0"/>
          </w:rPr>
          <w:t>these processes</w:t>
        </w:r>
      </w:ins>
      <w:r w:rsidR="00D1341F">
        <w:rPr>
          <w:b w:val="0"/>
          <w:bCs w:val="0"/>
        </w:rPr>
        <w:t xml:space="preserve"> </w:t>
      </w:r>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3" w:author="Thomas, Gregg" w:date="2024-10-22T11:38:00Z" w16du:dateUtc="2024-10-22T15:38: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w:t>
      </w:r>
      <w:r w:rsidR="00B40A61">
        <w:rPr>
          <w:b w:val="0"/>
          <w:bCs w:val="0"/>
        </w:rPr>
        <w:lastRenderedPageBreak/>
        <w:t xml:space="preserve">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4" w:author="Thomas, Gregg" w:date="2024-10-22T11:38:00Z" w16du:dateUtc="2024-10-22T15:38:00Z">
        <w:r w:rsidR="00B40A61">
          <w:rPr>
            <w:b w:val="0"/>
            <w:bCs w:val="0"/>
          </w:rPr>
          <w:delText>diploidization</w:delText>
        </w:r>
      </w:del>
      <w:ins w:id="15" w:author="Thomas, Gregg" w:date="2024-10-22T11:38:00Z" w16du:dateUtc="2024-10-22T15:38:00Z">
        <w:r w:rsidR="00D1341F">
          <w:rPr>
            <w:b w:val="0"/>
            <w:bCs w:val="0"/>
          </w:rPr>
          <w:t>fractionation</w:t>
        </w:r>
      </w:ins>
      <w:r w:rsidR="00D1341F">
        <w:rPr>
          <w:b w:val="0"/>
          <w:bCs w:val="0"/>
        </w:rPr>
        <w:t xml:space="preserve"> </w:t>
      </w:r>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6447445C"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del w:id="16" w:author="Thomas, Gregg" w:date="2024-10-22T11:38:00Z" w16du:dateUtc="2024-10-22T15:38:00Z">
        <w:r w:rsidR="00264587">
          <w:rPr>
            <w:b w:val="0"/>
            <w:bCs w:val="0"/>
          </w:rPr>
          <w:delText xml:space="preserve">suggest </w:delText>
        </w:r>
        <w:r w:rsidR="007561E9">
          <w:rPr>
            <w:b w:val="0"/>
            <w:bCs w:val="0"/>
          </w:rPr>
          <w:delText>that</w:delText>
        </w:r>
      </w:del>
      <w:ins w:id="17" w:author="Thomas, Gregg" w:date="2024-10-22T11:38:00Z" w16du:dateUtc="2024-10-22T15:38:00Z">
        <w:r w:rsidR="006A1F8B">
          <w:rPr>
            <w:b w:val="0"/>
            <w:bCs w:val="0"/>
          </w:rPr>
          <w:t xml:space="preserve">have been interpreted as </w:t>
        </w:r>
      </w:ins>
      <w:r w:rsidR="007561E9">
        <w:rPr>
          <w:b w:val="0"/>
          <w:bCs w:val="0"/>
        </w:rPr>
        <w:t xml:space="preserve"> a </w:t>
      </w:r>
      <w:r w:rsidR="00264587">
        <w:rPr>
          <w:b w:val="0"/>
          <w:bCs w:val="0"/>
        </w:rPr>
        <w:t xml:space="preserve">whole genome duplication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del w:id="18" w:author="Thomas, Gregg" w:date="2024-10-22T11:38:00Z" w16du:dateUtc="2024-10-22T15:38:00Z">
        <w:r w:rsidR="00264587">
          <w:rPr>
            <w:b w:val="0"/>
            <w:bCs w:val="0"/>
          </w:rPr>
          <w:delText>has occurred during their evolution</w:delText>
        </w:r>
        <w:r w:rsidR="0089399A">
          <w:rPr>
            <w:b w:val="0"/>
            <w:bCs w:val="0"/>
          </w:rPr>
          <w:delText xml:space="preserve"> </w:delText>
        </w:r>
      </w:del>
      <w:r w:rsidR="00264587">
        <w:rPr>
          <w:b w:val="0"/>
          <w:bCs w:val="0"/>
        </w:rPr>
        <w:t xml:space="preserve">. Examination of </w:t>
      </w:r>
      <w:del w:id="19" w:author="Thomas, Gregg" w:date="2024-10-22T11:38:00Z" w16du:dateUtc="2024-10-22T15:38:00Z">
        <w:r w:rsidR="00264587">
          <w:rPr>
            <w:b w:val="0"/>
            <w:bCs w:val="0"/>
          </w:rPr>
          <w:delText xml:space="preserve">the </w:delText>
        </w:r>
        <w:r w:rsidR="00406768">
          <w:rPr>
            <w:b w:val="0"/>
            <w:bCs w:val="0"/>
            <w:i/>
            <w:iCs/>
          </w:rPr>
          <w:delText>Hox</w:delText>
        </w:r>
        <w:r w:rsidR="00406768">
          <w:rPr>
            <w:b w:val="0"/>
            <w:bCs w:val="0"/>
          </w:rPr>
          <w:delText xml:space="preserve"> </w:delText>
        </w:r>
        <w:r w:rsidR="00264587">
          <w:rPr>
            <w:b w:val="0"/>
            <w:bCs w:val="0"/>
          </w:rPr>
          <w:delText>gene cluster</w:delText>
        </w:r>
      </w:del>
      <w:ins w:id="20" w:author="Thomas, Gregg" w:date="2024-10-22T11:38:00Z" w16du:dateUtc="2024-10-22T15:38:00Z">
        <w:r w:rsidR="00C7533A">
          <w:rPr>
            <w:b w:val="0"/>
            <w:bCs w:val="0"/>
          </w:rPr>
          <w:t>h</w:t>
        </w:r>
        <w:r w:rsidR="00234823">
          <w:rPr>
            <w:b w:val="0"/>
            <w:bCs w:val="0"/>
          </w:rPr>
          <w:t>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 xml:space="preserve">while the duplication of </w:t>
      </w:r>
      <w:del w:id="21" w:author="Thomas, Gregg" w:date="2024-10-22T11:38:00Z" w16du:dateUtc="2024-10-22T15:38:00Z">
        <w:r w:rsidR="00C638A7">
          <w:rPr>
            <w:b w:val="0"/>
            <w:bCs w:val="0"/>
          </w:rPr>
          <w:delText xml:space="preserve">a </w:delText>
        </w:r>
      </w:del>
      <w:r w:rsidR="00C638A7">
        <w:rPr>
          <w:b w:val="0"/>
          <w:bCs w:val="0"/>
        </w:rPr>
        <w:t xml:space="preserve">conserved gene </w:t>
      </w:r>
      <w:del w:id="22" w:author="Thomas, Gregg" w:date="2024-10-22T11:38:00Z" w16du:dateUtc="2024-10-22T15:38:00Z">
        <w:r w:rsidR="00C638A7">
          <w:rPr>
            <w:b w:val="0"/>
            <w:bCs w:val="0"/>
          </w:rPr>
          <w:delText>cluster</w:delText>
        </w:r>
      </w:del>
      <w:ins w:id="23" w:author="Thomas, Gregg" w:date="2024-10-22T11:38:00Z" w16du:dateUtc="2024-10-22T15:38:00Z">
        <w:r w:rsidR="00C638A7">
          <w:rPr>
            <w:b w:val="0"/>
            <w:bCs w:val="0"/>
          </w:rPr>
          <w:t>cluster</w:t>
        </w:r>
        <w:r w:rsidR="00D7351B">
          <w:rPr>
            <w:b w:val="0"/>
            <w:bCs w:val="0"/>
          </w:rPr>
          <w:t>s</w:t>
        </w:r>
      </w:ins>
      <w:r w:rsidR="00F83AC9">
        <w:rPr>
          <w:b w:val="0"/>
          <w:bCs w:val="0"/>
        </w:rPr>
        <w:t xml:space="preserve"> (i.e. the </w:t>
      </w:r>
      <w:del w:id="24" w:author="Thomas, Gregg" w:date="2024-10-22T11:38:00Z" w16du:dateUtc="2024-10-22T15:38:00Z">
        <w:r w:rsidR="00F83AC9" w:rsidRPr="00090F2C">
          <w:rPr>
            <w:b w:val="0"/>
            <w:bCs w:val="0"/>
            <w:i/>
            <w:iCs/>
          </w:rPr>
          <w:delText>Hox</w:delText>
        </w:r>
        <w:r w:rsidR="00F83AC9">
          <w:rPr>
            <w:b w:val="0"/>
            <w:bCs w:val="0"/>
          </w:rPr>
          <w:delText xml:space="preserve"> cluster</w:delText>
        </w:r>
      </w:del>
      <w:ins w:id="25" w:author="Thomas, Gregg" w:date="2024-10-22T11:38:00Z" w16du:dateUtc="2024-10-22T15:38:00Z">
        <w:r w:rsidR="00234823">
          <w:rPr>
            <w:b w:val="0"/>
            <w:bCs w:val="0"/>
          </w:rPr>
          <w:t xml:space="preserve">those containing </w:t>
        </w:r>
        <w:r w:rsidR="00C7533A">
          <w:rPr>
            <w:b w:val="0"/>
            <w:bCs w:val="0"/>
          </w:rPr>
          <w:t>h</w:t>
        </w:r>
        <w:r w:rsidR="00234823">
          <w:rPr>
            <w:b w:val="0"/>
            <w:bCs w:val="0"/>
          </w:rPr>
          <w:t>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6A1F8B">
        <w:rPr>
          <w:b w:val="0"/>
          <w:bCs w:val="0"/>
        </w:rPr>
        <w:t xml:space="preserve"> </w: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26" w:author="Thomas, Gregg" w:date="2024-10-22T11:38:00Z" w16du:dateUtc="2024-10-22T15:38:00Z">
        <w:r w:rsidR="00E152E6">
          <w:rPr>
            <w:b w:val="0"/>
            <w:bCs w:val="0"/>
          </w:rPr>
          <w:delText>sister to spiders and scorpions</w:delText>
        </w:r>
        <w:r w:rsidR="007C44CC">
          <w:rPr>
            <w:b w:val="0"/>
            <w:bCs w:val="0"/>
          </w:rPr>
          <w:delText>,</w:delText>
        </w:r>
      </w:del>
      <w:r w:rsidR="007C44CC">
        <w:rPr>
          <w:b w:val="0"/>
          <w:bCs w:val="0"/>
        </w:rPr>
        <w:t xml:space="preserve"> making arachnids polyphyletic</w:t>
      </w:r>
      <w:r w:rsidR="00E152E6">
        <w:rPr>
          <w:b w:val="0"/>
          <w:bCs w:val="0"/>
        </w:rPr>
        <w:t>.</w:t>
      </w:r>
      <w:ins w:id="27" w:author="Thomas, Gregg" w:date="2024-10-22T11:38:00Z" w16du:dateUtc="2024-10-22T15:38:00Z">
        <w:r w:rsidR="009C228A">
          <w:rPr>
            <w:b w:val="0"/>
            <w:bCs w:val="0"/>
          </w:rPr>
          <w:t xml:space="preserve"> While the placement of horseshoe crabs tends to be highly dependent on the species sampling and alignment used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28" w:author="Thomas, Gregg" w:date="2024-10-22T11:38:00Z" w16du:dateUtc="2024-10-22T15:38:00Z">
        <w:r w:rsidR="009C228A">
          <w:rPr>
            <w:b w:val="0"/>
            <w:bCs w:val="0"/>
          </w:rPr>
          <w:t>,</w:t>
        </w:r>
      </w:ins>
      <w:r w:rsidR="009C228A">
        <w:rPr>
          <w:b w:val="0"/>
          <w:bCs w:val="0"/>
        </w:rPr>
        <w:t xml:space="preserve"> t</w:t>
      </w:r>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r w:rsidR="004E51B4">
        <w:rPr>
          <w:b w:val="0"/>
          <w:bCs w:val="0"/>
        </w:rPr>
        <w:t xml:space="preserve"> </w:t>
      </w:r>
      <w:ins w:id="29" w:author="Thomas, Gregg" w:date="2024-10-22T11:38:00Z" w16du:dateUtc="2024-10-22T15:38:00Z">
        <w:r w:rsidR="004E51B4">
          <w:rPr>
            <w:b w:val="0"/>
            <w:bCs w:val="0"/>
          </w:rPr>
          <w:t>possible</w:t>
        </w:r>
        <w:r w:rsidR="00E152E6">
          <w:rPr>
            <w:b w:val="0"/>
            <w:bCs w:val="0"/>
          </w:rPr>
          <w:t xml:space="preserve"> </w:t>
        </w:r>
      </w:ins>
      <w:r w:rsidR="00E152E6">
        <w:rPr>
          <w:b w:val="0"/>
          <w:bCs w:val="0"/>
        </w:rPr>
        <w:t xml:space="preserve">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166B32"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30" w:author="Thomas, Gregg" w:date="2024-10-22T11:38:00Z" w16du:dateUtc="2024-10-22T15:38:00Z">
        <w:r>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31" w:author="Thomas, Gregg" w:date="2024-10-22T11:38:00Z" w16du:dateUtc="2024-10-22T15:38:00Z">
        <w:r w:rsidR="00B42E19">
          <w:rPr>
            <w:b w:val="0"/>
            <w:bCs w:val="0"/>
          </w:rPr>
          <w:t xml:space="preserve"> We also ran our reconciliation analyses with a bootstrap threshold of 80 and with no bootstrap threshold.</w:t>
        </w:r>
      </w:ins>
    </w:p>
    <w:p w14:paraId="57D8724D" w14:textId="7C1611E1"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del w:id="32" w:author="Thomas, Gregg" w:date="2024-10-22T11:38:00Z" w16du:dateUtc="2024-10-22T15:38:00Z">
        <w:r>
          <w:rPr>
            <w:b w:val="0"/>
            <w:bCs w:val="0"/>
          </w:rPr>
          <w:delText>.</w:delText>
        </w:r>
      </w:del>
      <w:ins w:id="33" w:author="Thomas, Gregg" w:date="2024-10-22T11:38:00Z" w16du:dateUtc="2024-10-22T15:38: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r>
          <w:rPr>
            <w:b w:val="0"/>
            <w:bCs w:val="0"/>
          </w:rPr>
          <w:t>.</w:t>
        </w:r>
        <w:r w:rsidR="00A6702F">
          <w:rPr>
            <w:b w:val="0"/>
            <w:bCs w:val="0"/>
          </w:rPr>
          <w:t xml:space="preserve"> Importantly, tandem duplications do not affect GRAMPA’s inferences since they will be spread across the branches in the input species tree, making</w:t>
        </w:r>
        <w:r w:rsidR="002F2A50">
          <w:rPr>
            <w:b w:val="0"/>
            <w:bCs w:val="0"/>
          </w:rPr>
          <w:t xml:space="preserve"> this method suitable for detecting even ancient WGDs.</w:t>
        </w:r>
      </w:ins>
      <w:r w:rsidR="00A6702F">
        <w:rPr>
          <w:b w:val="0"/>
          <w:bCs w:val="0"/>
        </w:rPr>
        <w:t xml:space="preserve"> </w:t>
      </w:r>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del w:id="34" w:author="Thomas, Gregg" w:date="2024-10-22T11:38:00Z" w16du:dateUtc="2024-10-22T15:38:00Z">
        <w:r w:rsidR="004C398C">
          <w:rPr>
            <w:b w:val="0"/>
            <w:bCs w:val="0"/>
          </w:rPr>
          <w:delText>t</w:delText>
        </w:r>
        <w:r w:rsidR="00AF5E1B">
          <w:rPr>
            <w:b w:val="0"/>
            <w:bCs w:val="0"/>
          </w:rPr>
          <w:delText>he</w:delText>
        </w:r>
      </w:del>
      <w:ins w:id="35" w:author="Thomas, Gregg" w:date="2024-10-22T11:38:00Z" w16du:dateUtc="2024-10-22T15:38:00Z">
        <w:r w:rsidR="004E51B4">
          <w:rPr>
            <w:b w:val="0"/>
            <w:bCs w:val="0"/>
          </w:rPr>
          <w:t>we tested for WGDs on</w:t>
        </w:r>
      </w:ins>
      <w:r w:rsidR="004E51B4">
        <w:rPr>
          <w:b w:val="0"/>
          <w:bCs w:val="0"/>
        </w:rPr>
        <w:t xml:space="preserve"> </w:t>
      </w:r>
      <w:r w:rsidR="00AF5E1B">
        <w:rPr>
          <w:b w:val="0"/>
          <w:bCs w:val="0"/>
        </w:rPr>
        <w:t>two alternate species tree topologies</w:t>
      </w:r>
      <w:del w:id="36" w:author="Thomas, Gregg" w:date="2024-10-22T11:38:00Z" w16du:dateUtc="2024-10-22T15:38:00Z">
        <w:r w:rsidR="00AF5E1B">
          <w:rPr>
            <w:b w:val="0"/>
            <w:bCs w:val="0"/>
          </w:rPr>
          <w:delText xml:space="preserve"> we tested were</w:delText>
        </w:r>
      </w:del>
      <w:ins w:id="37" w:author="Thomas, Gregg" w:date="2024-10-22T11:38:00Z" w16du:dateUtc="2024-10-22T15:38:00Z">
        <w:r w:rsidR="004E51B4">
          <w:rPr>
            <w:b w:val="0"/>
            <w:bCs w:val="0"/>
          </w:rPr>
          <w:t>.</w:t>
        </w:r>
        <w:r w:rsidR="00AF5E1B">
          <w:rPr>
            <w:b w:val="0"/>
            <w:bCs w:val="0"/>
          </w:rPr>
          <w:t xml:space="preserve"> </w:t>
        </w:r>
        <w:r w:rsidR="004E51B4">
          <w:rPr>
            <w:b w:val="0"/>
            <w:bCs w:val="0"/>
          </w:rPr>
          <w:t xml:space="preserve"> One alternate topology is based on</w:t>
        </w:r>
      </w:ins>
      <w:r w:rsidR="004E51B4">
        <w:rPr>
          <w:b w:val="0"/>
          <w:bCs w:val="0"/>
        </w:rPr>
        <w:t xml:space="preserve"> </w:t>
      </w:r>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4E51B4">
        <w:rPr>
          <w:b w:val="0"/>
          <w:bCs w:val="0"/>
        </w:rPr>
        <w:t xml:space="preserve"> </w:t>
      </w:r>
      <w:del w:id="38" w:author="Thomas, Gregg" w:date="2024-10-22T11:38:00Z" w16du:dateUtc="2024-10-22T15:38:00Z">
        <w:r w:rsidR="00101C76">
          <w:rPr>
            <w:b w:val="0"/>
            <w:bCs w:val="0"/>
          </w:rPr>
          <w:delText>—</w:delText>
        </w:r>
      </w:del>
      <w:r w:rsidR="00DD7E60">
        <w:rPr>
          <w:b w:val="0"/>
          <w:bCs w:val="0"/>
        </w:rPr>
        <w:t>in which horseshoe crabs group within arachnids</w:t>
      </w:r>
      <w:del w:id="39" w:author="Thomas, Gregg" w:date="2024-10-22T11:38:00Z" w16du:dateUtc="2024-10-22T15:38:00Z">
        <w:r w:rsidR="00DD7E60">
          <w:rPr>
            <w:b w:val="0"/>
            <w:bCs w:val="0"/>
          </w:rPr>
          <w:delText>, specifically sister to spiders and scorpions</w:delText>
        </w:r>
      </w:del>
      <w:r w:rsidR="004E51B4">
        <w:rPr>
          <w:b w:val="0"/>
          <w:bCs w:val="0"/>
        </w:rPr>
        <w:t xml:space="preserve"> (Fig. 1B</w:t>
      </w:r>
      <w:ins w:id="40" w:author="Thomas, Gregg" w:date="2024-10-22T11:38:00Z" w16du:dateUtc="2024-10-22T15:38:00Z">
        <w:r w:rsidR="004E51B4">
          <w:rPr>
            <w:b w:val="0"/>
            <w:bCs w:val="0"/>
          </w:rPr>
          <w:t xml:space="preserve">).  </w:t>
        </w:r>
        <w:r w:rsidR="00153403">
          <w:rPr>
            <w:b w:val="0"/>
            <w:bCs w:val="0"/>
          </w:rPr>
          <w:t>B</w:t>
        </w:r>
        <w:r w:rsidR="004E51B4">
          <w:rPr>
            <w:b w:val="0"/>
            <w:bCs w:val="0"/>
          </w:rPr>
          <w:t xml:space="preserve">ecause some molecular studies still propose a monophyletic Arachnida that does not include horseshoe crabs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del w:id="41" w:author="Thomas, Gregg" w:date="2024-10-22T11:38:00Z" w16du:dateUtc="2024-10-22T15:38:00Z">
        <w:r w:rsidR="00817260">
          <w:rPr>
            <w:b w:val="0"/>
            <w:bCs w:val="0"/>
          </w:rPr>
          <w:delText>)</w:delText>
        </w:r>
        <w:r w:rsidR="00101C76">
          <w:rPr>
            <w:b w:val="0"/>
            <w:bCs w:val="0"/>
          </w:rPr>
          <w:delText>—</w:delText>
        </w:r>
        <w:r w:rsidR="00B05D20">
          <w:rPr>
            <w:b w:val="0"/>
            <w:bCs w:val="0"/>
          </w:rPr>
          <w:delText>and</w:delText>
        </w:r>
      </w:del>
      <w:ins w:id="42" w:author="Thomas, Gregg" w:date="2024-10-22T11:38:00Z" w16du:dateUtc="2024-10-22T15:38:00Z">
        <w:r w:rsidR="004E51B4">
          <w:rPr>
            <w:b w:val="0"/>
            <w:bCs w:val="0"/>
          </w:rPr>
          <w:t>, we also used</w:t>
        </w:r>
        <w:r w:rsidR="00DD7E60">
          <w:rPr>
            <w:b w:val="0"/>
            <w:bCs w:val="0"/>
          </w:rPr>
          <w:t xml:space="preserve"> </w:t>
        </w:r>
      </w:ins>
      <w:r w:rsidR="00B05D20">
        <w:rPr>
          <w:b w:val="0"/>
          <w:bCs w:val="0"/>
        </w:rPr>
        <w:t xml:space="preserve"> </w:t>
      </w:r>
      <w:r w:rsidR="00DD7E60">
        <w:rPr>
          <w:b w:val="0"/>
          <w:bCs w:val="0"/>
        </w:rPr>
        <w:t xml:space="preserve">a ‘traditional’ species </w:t>
      </w:r>
      <w:r w:rsidR="00DD7E60">
        <w:rPr>
          <w:b w:val="0"/>
          <w:bCs w:val="0"/>
        </w:rPr>
        <w:lastRenderedPageBreak/>
        <w:t>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w:t>
      </w:r>
      <w:ins w:id="43" w:author="Thomas, Gregg" w:date="2024-10-22T11:38:00Z" w16du:dateUtc="2024-10-22T15:38:00Z">
        <w:r w:rsidR="00FD14BA">
          <w:rPr>
            <w:b w:val="0"/>
            <w:bCs w:val="0"/>
            <w:noProof/>
          </w:rPr>
          <w:t>, their Figure 2A</w:t>
        </w:r>
      </w:ins>
      <w:r w:rsidR="00FD14BA">
        <w:rPr>
          <w:b w:val="0"/>
          <w:bCs w:val="0"/>
          <w:noProof/>
        </w:rPr>
        <w:t>)</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16CCB8BD" w:rsidR="004113AE" w:rsidRDefault="004113AE" w:rsidP="00DF4F73">
      <w:pPr>
        <w:spacing w:line="480" w:lineRule="auto"/>
        <w:jc w:val="both"/>
        <w:rPr>
          <w:b w:val="0"/>
          <w:bCs w:val="0"/>
        </w:rPr>
      </w:pPr>
      <w:r w:rsidRPr="009169FD">
        <w:rPr>
          <w:b w:val="0"/>
          <w:bCs w:val="0"/>
        </w:rPr>
        <w:t xml:space="preserve">We used </w:t>
      </w:r>
      <w:del w:id="44" w:author="Thomas, Gregg" w:date="2024-10-22T11:38:00Z" w16du:dateUtc="2024-10-22T15:38:00Z">
        <w:r w:rsidR="00101C76">
          <w:rPr>
            <w:b w:val="0"/>
            <w:bCs w:val="0"/>
          </w:rPr>
          <w:delText>estimates of</w:delText>
        </w:r>
      </w:del>
      <w:ins w:id="45" w:author="Thomas, Gregg" w:date="2024-10-22T11:38:00Z" w16du:dateUtc="2024-10-22T15:38:00Z">
        <w:r w:rsidR="00947613">
          <w:rPr>
            <w:b w:val="0"/>
            <w:bCs w:val="0"/>
          </w:rPr>
          <w:t>multiple</w:t>
        </w:r>
      </w:ins>
      <w:r w:rsidR="00947613">
        <w:rPr>
          <w:b w:val="0"/>
          <w:bCs w:val="0"/>
        </w:rPr>
        <w:t xml:space="preserve"> synteny</w:t>
      </w:r>
      <w:del w:id="46" w:author="Thomas, Gregg" w:date="2024-10-22T11:38:00Z" w16du:dateUtc="2024-10-22T15:38:00Z">
        <w:r w:rsidRPr="009169FD">
          <w:rPr>
            <w:b w:val="0"/>
            <w:bCs w:val="0"/>
          </w:rPr>
          <w:delText xml:space="preserve"> to test for paleopolyploid ancestry</w:delText>
        </w:r>
      </w:del>
      <w:ins w:id="47" w:author="Thomas, Gregg" w:date="2024-10-22T11:38:00Z" w16du:dateUtc="2024-10-22T15:38:00Z">
        <w:r w:rsidR="00947613">
          <w:rPr>
            <w:b w:val="0"/>
            <w:bCs w:val="0"/>
          </w:rPr>
          <w:t>-based methods to detect signatures of ancient WGDs across the</w:t>
        </w:r>
        <w:r w:rsidRPr="009169FD">
          <w:rPr>
            <w:b w:val="0"/>
            <w:bCs w:val="0"/>
          </w:rPr>
          <w:t xml:space="preserve"> </w:t>
        </w:r>
        <w:r w:rsidR="005740D5">
          <w:rPr>
            <w:b w:val="0"/>
            <w:bCs w:val="0"/>
          </w:rPr>
          <w:t>19</w:t>
        </w:r>
        <w:r w:rsidRPr="009169FD">
          <w:rPr>
            <w:b w:val="0"/>
            <w:bCs w:val="0"/>
          </w:rPr>
          <w:t xml:space="preserve"> </w:t>
        </w:r>
        <w:r w:rsidR="00947613">
          <w:rPr>
            <w:b w:val="0"/>
            <w:bCs w:val="0"/>
          </w:rPr>
          <w:t>assemblies</w:t>
        </w:r>
      </w:ins>
      <w:r w:rsidR="00947613">
        <w:rPr>
          <w:b w:val="0"/>
          <w:bCs w:val="0"/>
        </w:rPr>
        <w:t xml:space="preserve"> in </w:t>
      </w:r>
      <w:del w:id="48" w:author="Thomas, Gregg" w:date="2024-10-22T11:38:00Z" w16du:dateUtc="2024-10-22T15:38:00Z">
        <w:r w:rsidR="000E0E97">
          <w:rPr>
            <w:b w:val="0"/>
            <w:bCs w:val="0"/>
          </w:rPr>
          <w:delText xml:space="preserve">each of </w:delText>
        </w:r>
      </w:del>
      <w:r w:rsidR="00947613">
        <w:rPr>
          <w:b w:val="0"/>
          <w:bCs w:val="0"/>
        </w:rPr>
        <w:t xml:space="preserve">our </w:t>
      </w:r>
      <w:del w:id="49" w:author="Thomas, Gregg" w:date="2024-10-22T11:38:00Z" w16du:dateUtc="2024-10-22T15:38:00Z">
        <w:r w:rsidR="005740D5">
          <w:rPr>
            <w:b w:val="0"/>
            <w:bCs w:val="0"/>
          </w:rPr>
          <w:delText>19</w:delText>
        </w:r>
        <w:r w:rsidRPr="009169FD">
          <w:rPr>
            <w:b w:val="0"/>
            <w:bCs w:val="0"/>
          </w:rPr>
          <w:delText xml:space="preserve"> species</w:delText>
        </w:r>
        <w:r w:rsidR="000E0E97">
          <w:rPr>
            <w:b w:val="0"/>
            <w:bCs w:val="0"/>
          </w:rPr>
          <w:delText>.</w:delText>
        </w:r>
        <w:r w:rsidRPr="009169FD">
          <w:rPr>
            <w:b w:val="0"/>
            <w:bCs w:val="0"/>
          </w:rPr>
          <w:delText xml:space="preserve"> </w:delText>
        </w:r>
        <w:r w:rsidR="00267F5B">
          <w:rPr>
            <w:b w:val="0"/>
            <w:bCs w:val="0"/>
          </w:rPr>
          <w:delText xml:space="preserve">Self-self syntenic </w:delText>
        </w:r>
      </w:del>
      <w:r w:rsidR="00947613">
        <w:rPr>
          <w:b w:val="0"/>
          <w:bCs w:val="0"/>
        </w:rPr>
        <w:t>analyses</w:t>
      </w:r>
      <w:del w:id="50" w:author="Thomas, Gregg" w:date="2024-10-22T11:38:00Z" w16du:dateUtc="2024-10-22T15:38:00Z">
        <w:r w:rsidR="00267F5B">
          <w:rPr>
            <w:b w:val="0"/>
            <w:bCs w:val="0"/>
          </w:rPr>
          <w:delText xml:space="preserve"> for each genome were made</w:delText>
        </w:r>
      </w:del>
      <w:ins w:id="51" w:author="Thomas, Gregg" w:date="2024-10-22T11:38:00Z" w16du:dateUtc="2024-10-22T15:38:00Z">
        <w:r w:rsidR="000E0E97">
          <w:rPr>
            <w:b w:val="0"/>
            <w:bCs w:val="0"/>
          </w:rPr>
          <w:t>.</w:t>
        </w:r>
        <w:r w:rsidRPr="009169FD">
          <w:rPr>
            <w:b w:val="0"/>
            <w:bCs w:val="0"/>
          </w:rPr>
          <w:t xml:space="preserve"> </w:t>
        </w:r>
        <w:r w:rsidR="00947613">
          <w:rPr>
            <w:b w:val="0"/>
            <w:bCs w:val="0"/>
          </w:rPr>
          <w:t xml:space="preserve">We estimated inter- and intraspecific </w:t>
        </w:r>
        <w:r w:rsidR="00641E43">
          <w:rPr>
            <w:b w:val="0"/>
            <w:bCs w:val="0"/>
          </w:rPr>
          <w:t>synteny</w:t>
        </w:r>
      </w:ins>
      <w:r w:rsidR="00641E43">
        <w:rPr>
          <w:b w:val="0"/>
          <w:bCs w:val="0"/>
        </w:rPr>
        <w:t xml:space="preserve"> </w:t>
      </w:r>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52" w:author="Thomas, Gregg" w:date="2024-10-22T11:38:00Z" w16du:dateUtc="2024-10-22T15:38:00Z">
        <w:r w:rsidR="00947613">
          <w:rPr>
            <w:b w:val="0"/>
            <w:bCs w:val="0"/>
          </w:rPr>
          <w:t xml:space="preserve"> and the top five hits from an all-against-all BLAST</w:t>
        </w:r>
        <w:r w:rsidR="00377F48">
          <w:rPr>
            <w:b w:val="0"/>
            <w:bCs w:val="0"/>
          </w:rPr>
          <w:t xml:space="preserve"> </w:t>
        </w:r>
      </w:ins>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del w:id="53" w:author="Thomas, Gregg" w:date="2024-10-22T11:38:00Z" w16du:dateUtc="2024-10-22T15:38:00Z">
        <w:r w:rsidR="0083308D">
          <w:rPr>
            <w:b w:val="0"/>
            <w:bCs w:val="0"/>
          </w:rPr>
          <w:delText>.</w:delText>
        </w:r>
      </w:del>
      <w:ins w:id="54" w:author="Thomas, Gregg" w:date="2024-10-22T11:38:00Z" w16du:dateUtc="2024-10-22T15:38:00Z">
        <w:r w:rsidR="0083308D">
          <w:rPr>
            <w:b w:val="0"/>
            <w:bCs w:val="0"/>
          </w:rPr>
          <w:t>.</w:t>
        </w:r>
      </w:ins>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55" w:author="Thomas, Gregg" w:date="2024-10-22T11:38:00Z" w16du:dateUtc="2024-10-22T15:38:00Z">
        <w:r w:rsidRPr="009169FD">
          <w:rPr>
            <w:b w:val="0"/>
            <w:bCs w:val="0"/>
          </w:rPr>
          <w:delText>intraspecific syntenic</w:delText>
        </w:r>
      </w:del>
      <w:ins w:id="56" w:author="Thomas, Gregg" w:date="2024-10-22T11:38:00Z" w16du:dateUtc="2024-10-22T15:38:00Z">
        <w:r w:rsidR="00947613">
          <w:rPr>
            <w:b w:val="0"/>
            <w:bCs w:val="0"/>
          </w:rPr>
          <w:t>collinear</w:t>
        </w:r>
      </w:ins>
      <w:r w:rsidR="00947613">
        <w:rPr>
          <w:b w:val="0"/>
          <w:bCs w:val="0"/>
        </w:rPr>
        <w:t xml:space="preserve"> blocks</w:t>
      </w:r>
      <w:r w:rsidRPr="009169FD">
        <w:rPr>
          <w:b w:val="0"/>
          <w:bCs w:val="0"/>
        </w:rPr>
        <w:t>.</w:t>
      </w:r>
      <w:r w:rsidR="00387DAD">
        <w:rPr>
          <w:b w:val="0"/>
          <w:bCs w:val="0"/>
        </w:rPr>
        <w:t xml:space="preserve"> Given that ancient WGDs may be highly fractionated, we also </w:t>
      </w:r>
      <w:del w:id="57" w:author="Thomas, Gregg" w:date="2024-10-22T11:38:00Z" w16du:dateUtc="2024-10-22T15:38:00Z">
        <w:r w:rsidR="00387DAD">
          <w:rPr>
            <w:b w:val="0"/>
            <w:bCs w:val="0"/>
          </w:rPr>
          <w:delText>used a</w:delText>
        </w:r>
      </w:del>
      <w:ins w:id="58" w:author="Thomas, Gregg" w:date="2024-10-22T11:38:00Z" w16du:dateUtc="2024-10-22T15:38:00Z">
        <w:r w:rsidR="00947613">
          <w:rPr>
            <w:b w:val="0"/>
            <w:bCs w:val="0"/>
          </w:rPr>
          <w:t>relaxed the</w:t>
        </w:r>
      </w:ins>
      <w:r w:rsidR="00947613">
        <w:rPr>
          <w:b w:val="0"/>
          <w:bCs w:val="0"/>
        </w:rPr>
        <w:t xml:space="preserve"> minimum block size </w:t>
      </w:r>
      <w:del w:id="59" w:author="Thomas, Gregg" w:date="2024-10-22T11:38:00Z" w16du:dateUtc="2024-10-22T15:38:00Z">
        <w:r w:rsidR="00387DAD">
          <w:rPr>
            <w:b w:val="0"/>
            <w:bCs w:val="0"/>
          </w:rPr>
          <w:delText>of 3</w:delText>
        </w:r>
      </w:del>
      <w:ins w:id="60" w:author="Thomas, Gregg" w:date="2024-10-22T11:38:00Z" w16du:dateUtc="2024-10-22T15:38:00Z">
        <w:r w:rsidR="00947613">
          <w:rPr>
            <w:b w:val="0"/>
            <w:bCs w:val="0"/>
          </w:rPr>
          <w:t>from five to three genes and increased the maximum gaps allowed from 20 to 50 genes</w:t>
        </w:r>
        <w:r w:rsidR="00413C1A">
          <w:rPr>
            <w:b w:val="0"/>
            <w:bCs w:val="0"/>
          </w:rPr>
          <w:t>.</w:t>
        </w:r>
        <w:r w:rsidR="00947613">
          <w:rPr>
            <w:b w:val="0"/>
            <w:bCs w:val="0"/>
          </w:rPr>
          <w:t xml:space="preserve"> These settings allow us</w:t>
        </w:r>
      </w:ins>
      <w:r w:rsidR="00947613">
        <w:rPr>
          <w:b w:val="0"/>
          <w:bCs w:val="0"/>
        </w:rPr>
        <w:t xml:space="preserve"> to recover potentially highly fragmented blocks of synteny.</w:t>
      </w:r>
      <w:ins w:id="61" w:author="Thomas, Gregg" w:date="2024-10-22T11:38:00Z" w16du:dateUtc="2024-10-22T15:38:00Z">
        <w:r w:rsidR="00947613">
          <w:rPr>
            <w:b w:val="0"/>
            <w:bCs w:val="0"/>
          </w:rPr>
          <w:t xml:space="preserve">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62" w:author="Thomas, Gregg" w:date="2024-10-22T11:38:00Z" w16du:dateUtc="2024-10-22T15:38:00Z">
        <w:r w:rsidR="00947613">
          <w:rPr>
            <w:b w:val="0"/>
            <w:bCs w:val="0"/>
          </w:rPr>
          <w:t xml:space="preserve">. WGDs can also be detected using interspecific comparisons with an outgroup species that does not share the hypothesized WGD, which would be evident in the form of double conserved syntenic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16E29F97" w:rsidR="00947613" w:rsidRPr="00947613" w:rsidRDefault="00947613" w:rsidP="00DF4F73">
      <w:pPr>
        <w:spacing w:line="480" w:lineRule="auto"/>
        <w:jc w:val="both"/>
        <w:rPr>
          <w:ins w:id="63" w:author="Thomas, Gregg" w:date="2024-10-22T11:38:00Z" w16du:dateUtc="2024-10-22T15:38:00Z"/>
          <w:b w:val="0"/>
          <w:bCs w:val="0"/>
          <w:iCs/>
        </w:rPr>
      </w:pPr>
      <w:ins w:id="64" w:author="Thomas, Gregg" w:date="2024-10-22T11:38:00Z" w16du:dateUtc="2024-10-22T15:38:00Z">
        <w:r>
          <w:rPr>
            <w:b w:val="0"/>
            <w:bCs w:val="0"/>
          </w:rPr>
          <w:tab/>
          <w:t xml:space="preserve">Prior analyses also used </w:t>
        </w:r>
        <w:proofErr w:type="spellStart"/>
        <w:r>
          <w:rPr>
            <w:b w:val="0"/>
            <w:bCs w:val="0"/>
          </w:rPr>
          <w:t>SatsumaSynteny</w:t>
        </w:r>
        <w:proofErr w:type="spellEnd"/>
        <w:r>
          <w:rPr>
            <w:b w:val="0"/>
            <w:bCs w:val="0"/>
          </w:rPr>
          <w:t xml:space="preserve"> to recover </w:t>
        </w:r>
        <w:r w:rsidR="00234823">
          <w:rPr>
            <w:b w:val="0"/>
            <w:bCs w:val="0"/>
          </w:rPr>
          <w:t xml:space="preserve">gene clusters containing </w:t>
        </w:r>
        <w:proofErr w:type="gramStart"/>
        <w:r w:rsidR="00C7533A">
          <w:rPr>
            <w:b w:val="0"/>
            <w:bCs w:val="0"/>
          </w:rPr>
          <w:t>h</w:t>
        </w:r>
        <w:r>
          <w:rPr>
            <w:b w:val="0"/>
            <w:bCs w:val="0"/>
          </w:rPr>
          <w:t xml:space="preserve">omeobox  </w:t>
        </w:r>
        <w:r w:rsidR="00234823">
          <w:rPr>
            <w:b w:val="0"/>
            <w:bCs w:val="0"/>
          </w:rPr>
          <w:t>domains</w:t>
        </w:r>
        <w:proofErr w:type="gramEnd"/>
        <w:r w:rsidR="00234823">
          <w:rPr>
            <w:b w:val="0"/>
            <w:bCs w:val="0"/>
          </w:rPr>
          <w:t xml:space="preserve"> </w:t>
        </w:r>
        <w:r>
          <w:rPr>
            <w:b w:val="0"/>
            <w:bCs w:val="0"/>
          </w:rPr>
          <w:t xml:space="preserve">that were duplicated and resided in syntenic blocks with in </w:t>
        </w:r>
        <w:r>
          <w:rPr>
            <w:b w:val="0"/>
            <w:bCs w:val="0"/>
            <w:i/>
            <w:iCs/>
          </w:rPr>
          <w:t xml:space="preserve">P. </w:t>
        </w:r>
        <w:proofErr w:type="spellStart"/>
        <w:r w:rsidR="00C45676" w:rsidRPr="00C45676">
          <w:rPr>
            <w:b w:val="0"/>
            <w:bCs w:val="0"/>
            <w:i/>
            <w:iCs/>
          </w:rPr>
          <w:t>tepidariorum</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65" w:author="Thomas, Gregg" w:date="2024-10-22T11:38:00Z" w16du:dateUtc="2024-10-22T15:38:00Z">
        <w:r>
          <w:rPr>
            <w:b w:val="0"/>
            <w:bCs w:val="0"/>
          </w:rPr>
          <w:t xml:space="preserve">. To compare these analyses to our inferences of synteny, we use reciprocal best BLAST hits to find homologs of the homeobox clusters in the </w:t>
        </w:r>
        <w:r>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Pr>
            <w:b w:val="0"/>
            <w:bCs w:val="0"/>
          </w:rPr>
          <w:t xml:space="preserve">assembly. We then assessed </w:t>
        </w:r>
        <w:r w:rsidR="00641E43">
          <w:rPr>
            <w:b w:val="0"/>
            <w:bCs w:val="0"/>
          </w:rPr>
          <w:t>whether</w:t>
        </w:r>
        <w:r>
          <w:rPr>
            <w:b w:val="0"/>
            <w:bCs w:val="0"/>
          </w:rPr>
          <w:t xml:space="preserve"> these </w:t>
        </w:r>
        <w:r w:rsidR="00C7533A" w:rsidRPr="008D6BFF">
          <w:rPr>
            <w:b w:val="0"/>
            <w:bCs w:val="0"/>
          </w:rPr>
          <w:t>homeobox</w:t>
        </w:r>
        <w:r>
          <w:rPr>
            <w:b w:val="0"/>
            <w:bCs w:val="0"/>
            <w:iCs/>
          </w:rPr>
          <w:t xml:space="preserve"> gene clusters reside in the intra- and interspecific syntenic blocks from </w:t>
        </w:r>
        <w:r>
          <w:rPr>
            <w:b w:val="0"/>
            <w:bCs w:val="0"/>
            <w:iCs/>
          </w:rPr>
          <w:lastRenderedPageBreak/>
          <w:t xml:space="preserve">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6" w:author="Thomas, Gregg" w:date="2024-10-22T11:38:00Z" w16du:dateUtc="2024-10-22T15:38:00Z">
        <w:r>
          <w:rPr>
            <w:b w:val="0"/>
            <w:bCs w:val="0"/>
            <w:iCs/>
          </w:rPr>
          <w:t xml:space="preserve">. Further, as </w:t>
        </w:r>
        <w:proofErr w:type="spellStart"/>
        <w:r>
          <w:rPr>
            <w:b w:val="0"/>
            <w:bCs w:val="0"/>
            <w:iCs/>
          </w:rPr>
          <w:t>MCScanX</w:t>
        </w:r>
        <w:proofErr w:type="spellEnd"/>
        <w:r>
          <w:rPr>
            <w:b w:val="0"/>
            <w:bCs w:val="0"/>
            <w:iCs/>
          </w:rPr>
          <w:t xml:space="preserve"> can mask tandem duplications when detecting collinearity, we manually compared the locations of </w:t>
        </w:r>
        <w:r w:rsidR="00C7533A">
          <w:rPr>
            <w:b w:val="0"/>
            <w:bCs w:val="0"/>
            <w:iCs/>
          </w:rPr>
          <w:t>h</w:t>
        </w:r>
        <w:r>
          <w:rPr>
            <w:b w:val="0"/>
            <w:bCs w:val="0"/>
            <w:iCs/>
          </w:rPr>
          <w:t xml:space="preserve">omeobox </w:t>
        </w:r>
        <w:r w:rsidR="00234823">
          <w:rPr>
            <w:b w:val="0"/>
            <w:bCs w:val="0"/>
            <w:iCs/>
          </w:rPr>
          <w:t xml:space="preserve">containing </w:t>
        </w:r>
        <w:r>
          <w:rPr>
            <w:b w:val="0"/>
            <w:bCs w:val="0"/>
            <w:iCs/>
          </w:rPr>
          <w:t>gene clusters to thos</w:t>
        </w:r>
        <w:r w:rsidR="00234823">
          <w:rPr>
            <w:b w:val="0"/>
            <w:bCs w:val="0"/>
            <w:iCs/>
          </w:rPr>
          <w:t>e</w:t>
        </w:r>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7" w:author="Thomas, Gregg" w:date="2024-10-22T11:38:00Z" w16du:dateUtc="2024-10-22T15:38: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w:t>
      </w:r>
      <w:r w:rsidR="00CE4114" w:rsidRPr="00CE4114">
        <w:rPr>
          <w:b w:val="0"/>
          <w:bCs w:val="0"/>
          <w:color w:val="222222"/>
          <w:shd w:val="clear" w:color="auto" w:fill="FFFFFF"/>
        </w:rPr>
        <w:lastRenderedPageBreak/>
        <w:t xml:space="preserve">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F11280B"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46D7DC90"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w:t>
      </w:r>
      <w:r w:rsidR="00B37259">
        <w:rPr>
          <w:b w:val="0"/>
          <w:bCs w:val="0"/>
        </w:rPr>
        <w:lastRenderedPageBreak/>
        <w:t>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68" w:author="Thomas, Gregg" w:date="2024-10-22T11:38:00Z" w16du:dateUtc="2024-10-22T15:38:00Z">
        <w:r w:rsidR="00EF4C3C">
          <w:rPr>
            <w:b w:val="0"/>
            <w:bCs w:val="0"/>
          </w:rPr>
          <w:delText xml:space="preserve">the </w:delText>
        </w:r>
        <w:r w:rsidR="00EF4C3C">
          <w:rPr>
            <w:b w:val="0"/>
            <w:bCs w:val="0"/>
            <w:i/>
            <w:iCs/>
          </w:rPr>
          <w:delText xml:space="preserve">Hox </w:delText>
        </w:r>
        <w:r w:rsidR="00B37259">
          <w:rPr>
            <w:b w:val="0"/>
            <w:bCs w:val="0"/>
          </w:rPr>
          <w:delText xml:space="preserve">gene </w:delText>
        </w:r>
        <w:r w:rsidR="00EF4C3C">
          <w:rPr>
            <w:b w:val="0"/>
            <w:bCs w:val="0"/>
          </w:rPr>
          <w:delText>cluster</w:delText>
        </w:r>
      </w:del>
      <w:ins w:id="69"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FD14BA">
        <w:rPr>
          <w:b w:val="0"/>
          <w:bCs w:val="0"/>
        </w:rPr>
        <w:t xml:space="preserve"> </w:t>
      </w:r>
      <w:ins w:id="70" w:author="Thomas, Gregg" w:date="2024-10-22T11:38:00Z" w16du:dateUtc="2024-10-22T15:38:00Z">
        <w:r w:rsidR="00FD14BA">
          <w:rPr>
            <w:b w:val="0"/>
            <w:bCs w:val="0"/>
          </w:rPr>
          <w:t>one based on</w:t>
        </w:r>
        <w:r w:rsidR="003654CA">
          <w:rPr>
            <w:b w:val="0"/>
            <w:bCs w:val="0"/>
          </w:rPr>
          <w:t xml:space="preserve"> the</w:t>
        </w:r>
        <w:r w:rsidR="000D60CD">
          <w:rPr>
            <w:b w:val="0"/>
            <w:bCs w:val="0"/>
          </w:rPr>
          <w:t xml:space="preserve"> </w:t>
        </w:r>
      </w:ins>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r w:rsidR="00B42E19">
        <w:rPr>
          <w:b w:val="0"/>
          <w:bCs w:val="0"/>
        </w:rPr>
        <w:t xml:space="preserve"> </w:t>
      </w:r>
      <w:ins w:id="71" w:author="Thomas, Gregg" w:date="2024-10-22T11:38:00Z" w16du:dateUtc="2024-10-22T15:38:00Z">
        <w:r w:rsidR="00B42E19">
          <w:rPr>
            <w:b w:val="0"/>
            <w:bCs w:val="0"/>
          </w:rPr>
          <w:t>Our results are consistent when using a lower bootstrap rearrangement threshold of 80 (Supplemental Table S</w:t>
        </w:r>
        <w:r w:rsidR="00B7648D">
          <w:rPr>
            <w:b w:val="0"/>
            <w:bCs w:val="0"/>
          </w:rPr>
          <w:t>6</w:t>
        </w:r>
        <w:r w:rsidR="00B42E19">
          <w:rPr>
            <w:b w:val="0"/>
            <w:bCs w:val="0"/>
          </w:rPr>
          <w:t>)</w:t>
        </w:r>
        <w:r w:rsidR="003654CA">
          <w:rPr>
            <w:b w:val="0"/>
            <w:bCs w:val="0"/>
          </w:rPr>
          <w:t>;</w:t>
        </w:r>
        <w:r w:rsidR="00B42E19">
          <w:rPr>
            <w:b w:val="0"/>
            <w:bCs w:val="0"/>
          </w:rPr>
          <w:t xml:space="preserve"> with no bootstrap threshold</w:t>
        </w:r>
        <w:r w:rsidR="003654CA">
          <w:rPr>
            <w:b w:val="0"/>
            <w:bCs w:val="0"/>
          </w:rPr>
          <w:t>,</w:t>
        </w:r>
        <w:r w:rsidR="00B42E19">
          <w:rPr>
            <w:b w:val="0"/>
            <w:bCs w:val="0"/>
          </w:rPr>
          <w:t xml:space="preserve"> we infer allopolyploid scenarios</w:t>
        </w:r>
        <w:r w:rsidR="005F4440">
          <w:rPr>
            <w:b w:val="0"/>
            <w:bCs w:val="0"/>
          </w:rPr>
          <w:t xml:space="preserve"> </w:t>
        </w:r>
        <w:r w:rsidR="00B42E19">
          <w:rPr>
            <w:b w:val="0"/>
            <w:bCs w:val="0"/>
          </w:rPr>
          <w:t xml:space="preserve">that require </w:t>
        </w:r>
        <w:r w:rsidR="00B42E19">
          <w:rPr>
            <w:b w:val="0"/>
            <w:bCs w:val="0"/>
          </w:rPr>
          <w:lastRenderedPageBreak/>
          <w:t>unrealistic hybridizations (e.g. between horseshoe crabs and mites, leading to the rise of modern spiders and scorpions; Supplemental Table S</w:t>
        </w:r>
        <w:r w:rsidR="00B7648D">
          <w:rPr>
            <w:b w:val="0"/>
            <w:bCs w:val="0"/>
          </w:rPr>
          <w:t>7</w:t>
        </w:r>
        <w:r w:rsidR="00B42E19">
          <w:rPr>
            <w:b w:val="0"/>
            <w:bCs w:val="0"/>
          </w:rPr>
          <w:t>).</w:t>
        </w:r>
      </w:ins>
    </w:p>
    <w:p w14:paraId="4F97A21A" w14:textId="6235591A"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72" w:author="Thomas, Gregg" w:date="2024-10-22T11:38:00Z" w16du:dateUtc="2024-10-22T15:38:00Z">
        <w:r>
          <w:rPr>
            <w:b w:val="0"/>
            <w:bCs w:val="0"/>
          </w:rPr>
          <w:delText>as sister to spiders and scorpions.</w:delText>
        </w:r>
      </w:del>
      <w:ins w:id="73" w:author="Thomas, Gregg" w:date="2024-10-22T11:38:00Z" w16du:dateUtc="2024-10-22T15:38:00Z">
        <w:r w:rsidR="00FD14BA">
          <w:rPr>
            <w:b w:val="0"/>
            <w:bCs w:val="0"/>
          </w:rPr>
          <w:t>within Arachnida</w:t>
        </w:r>
        <w:r>
          <w:rPr>
            <w:b w:val="0"/>
            <w:bCs w:val="0"/>
          </w:rPr>
          <w:t>.</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68BCD25F" w:rsidR="006F1408" w:rsidRDefault="006F1408" w:rsidP="00DF4F73">
      <w:pPr>
        <w:spacing w:line="480" w:lineRule="auto"/>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74" w:author="Thomas, Gregg" w:date="2024-10-22T11:38:00Z" w16du:dateUtc="2024-10-22T15:38:00Z">
        <w:r w:rsidR="00F17848">
          <w:rPr>
            <w:b w:val="0"/>
            <w:bCs w:val="0"/>
          </w:rPr>
          <w:delText>S6</w:delText>
        </w:r>
      </w:del>
      <w:ins w:id="75" w:author="Thomas, Gregg" w:date="2024-10-22T11:38:00Z" w16du:dateUtc="2024-10-22T15:38: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76" w:author="Thomas, Gregg" w:date="2024-10-22T11:38:00Z" w16du:dateUtc="2024-10-22T15:38:00Z">
        <w:r w:rsidR="00530147">
          <w:rPr>
            <w:b w:val="0"/>
            <w:bCs w:val="0"/>
          </w:rPr>
          <w:delText>S6</w:delText>
        </w:r>
      </w:del>
      <w:ins w:id="77" w:author="Thomas, Gregg" w:date="2024-10-22T11:38:00Z" w16du:dateUtc="2024-10-22T15:38:00Z">
        <w:r w:rsidR="006B138A">
          <w:rPr>
            <w:b w:val="0"/>
            <w:bCs w:val="0"/>
          </w:rPr>
          <w:t>S8</w:t>
        </w:r>
      </w:ins>
      <w:r w:rsidR="00530147">
        <w:rPr>
          <w:b w:val="0"/>
          <w:bCs w:val="0"/>
        </w:rPr>
        <w:t xml:space="preserve">).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w:t>
      </w:r>
      <w:r w:rsidR="00AE655C" w:rsidRPr="00D94D9F">
        <w:rPr>
          <w:b w:val="0"/>
          <w:bCs w:val="0"/>
        </w:rPr>
        <w:lastRenderedPageBreak/>
        <w:t xml:space="preserve">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78" w:author="Thomas, Gregg" w:date="2024-10-22T11:38:00Z" w16du:dateUtc="2024-10-22T15:38:00Z">
        <w:r w:rsidR="00AE655C">
          <w:rPr>
            <w:b w:val="0"/>
            <w:bCs w:val="0"/>
          </w:rPr>
          <w:delText>S7</w:delText>
        </w:r>
      </w:del>
      <w:ins w:id="79" w:author="Thomas, Gregg" w:date="2024-10-22T11:38:00Z" w16du:dateUtc="2024-10-22T15:38: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80" w:author="Thomas, Gregg" w:date="2024-10-22T11:38:00Z" w16du:dateUtc="2024-10-22T15:38:00Z">
        <w:r w:rsidR="00910587">
          <w:rPr>
            <w:b w:val="0"/>
            <w:bCs w:val="0"/>
          </w:rPr>
          <w:delText>S6</w:delText>
        </w:r>
      </w:del>
      <w:ins w:id="81" w:author="Thomas, Gregg" w:date="2024-10-22T11:38:00Z" w16du:dateUtc="2024-10-22T15:38: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1D8C65D8" w:rsidR="00120DA5" w:rsidRPr="00120DA5" w:rsidRDefault="00120DA5" w:rsidP="00DF4F73">
      <w:pPr>
        <w:spacing w:line="480" w:lineRule="auto"/>
        <w:ind w:firstLine="720"/>
        <w:jc w:val="both"/>
        <w:rPr>
          <w:ins w:id="82" w:author="Thomas, Gregg" w:date="2024-10-22T11:38:00Z" w16du:dateUtc="2024-10-22T15:38:00Z"/>
          <w:b w:val="0"/>
          <w:bCs w:val="0"/>
        </w:rPr>
      </w:pPr>
      <w:ins w:id="83" w:author="Thomas, Gregg" w:date="2024-10-22T11:38:00Z" w16du:dateUtc="2024-10-22T15:38: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4" w:author="Thomas, Gregg" w:date="2024-10-22T11:38:00Z" w16du:dateUtc="2024-10-22T15:38:00Z">
        <w:r>
          <w:rPr>
            <w:b w:val="0"/>
            <w:bCs w:val="0"/>
          </w:rPr>
          <w:t xml:space="preserve"> showed evidence that</w:t>
        </w:r>
        <w:r w:rsidR="00234823">
          <w:rPr>
            <w:b w:val="0"/>
            <w:bCs w:val="0"/>
          </w:rPr>
          <w:t xml:space="preserve"> genes containing</w:t>
        </w:r>
        <w:r>
          <w:rPr>
            <w:b w:val="0"/>
            <w:bCs w:val="0"/>
          </w:rPr>
          <w:t xml:space="preserve"> </w:t>
        </w:r>
        <w:r w:rsidR="00C7533A">
          <w:rPr>
            <w:b w:val="0"/>
            <w:bCs w:val="0"/>
          </w:rPr>
          <w:t>h</w:t>
        </w:r>
        <w:r>
          <w:rPr>
            <w:b w:val="0"/>
            <w:bCs w:val="0"/>
          </w:rPr>
          <w:t xml:space="preserve">omeobox </w:t>
        </w:r>
        <w:r w:rsidR="00234823">
          <w:rPr>
            <w:b w:val="0"/>
            <w:bCs w:val="0"/>
          </w:rPr>
          <w:t>sequences</w:t>
        </w:r>
        <w:r>
          <w:rPr>
            <w:b w:val="0"/>
            <w:bCs w:val="0"/>
          </w:rPr>
          <w:t xml:space="preserve"> were frequently duplicated in </w:t>
        </w:r>
        <w:r w:rsidR="00C45676">
          <w:rPr>
            <w:b w:val="0"/>
            <w:bCs w:val="0"/>
            <w:i/>
            <w:iCs/>
          </w:rPr>
          <w:t xml:space="preserve">P. </w:t>
        </w:r>
        <w:proofErr w:type="spellStart"/>
        <w:r w:rsidR="00C45676" w:rsidRPr="00C45676">
          <w:rPr>
            <w:b w:val="0"/>
            <w:bCs w:val="0"/>
            <w:i/>
            <w:iCs/>
          </w:rPr>
          <w:t>tepidariorum</w:t>
        </w:r>
        <w:proofErr w:type="spellEnd"/>
        <w:r>
          <w:rPr>
            <w:b w:val="0"/>
            <w:bCs w:val="0"/>
          </w:rPr>
          <w:t>, a potential signature of WGD</w:t>
        </w:r>
        <w:r w:rsidR="00C1032A">
          <w:rPr>
            <w:b w:val="0"/>
            <w:bCs w:val="0"/>
          </w:rPr>
          <w:t xml:space="preserve"> (see Discussion)</w:t>
        </w:r>
        <w:r>
          <w:rPr>
            <w:b w:val="0"/>
            <w:bCs w:val="0"/>
          </w:rPr>
          <w:t xml:space="preserve">. Of the 145 </w:t>
        </w:r>
        <w:r w:rsidR="00C7533A">
          <w:rPr>
            <w:b w:val="0"/>
            <w:bCs w:val="0"/>
          </w:rPr>
          <w:t>h</w:t>
        </w:r>
        <w:r>
          <w:rPr>
            <w:b w:val="0"/>
            <w:bCs w:val="0"/>
          </w:rPr>
          <w:t xml:space="preserve">omeobox gene clusters 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5" w:author="Thomas, Gregg" w:date="2024-10-22T11:38:00Z" w16du:dateUtc="2024-10-22T15:38:00Z">
        <w:r>
          <w:rPr>
            <w:b w:val="0"/>
            <w:bCs w:val="0"/>
          </w:rPr>
          <w:t xml:space="preserve">, we were able to detect the homologs of 105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assembly, 102 of which had 100% identity and coverage (Table S</w:t>
        </w:r>
        <w:r w:rsidR="006B138A">
          <w:rPr>
            <w:b w:val="0"/>
            <w:bCs w:val="0"/>
          </w:rPr>
          <w:t>10</w:t>
        </w:r>
        <w:r>
          <w:rPr>
            <w:b w:val="0"/>
            <w:bCs w:val="0"/>
          </w:rPr>
          <w:t xml:space="preserve">). None of these </w:t>
        </w:r>
        <w:r w:rsidR="00C7533A">
          <w:rPr>
            <w:b w:val="0"/>
            <w:bCs w:val="0"/>
          </w:rPr>
          <w:t>h</w:t>
        </w:r>
        <w:r>
          <w:rPr>
            <w:b w:val="0"/>
            <w:bCs w:val="0"/>
          </w:rPr>
          <w:t xml:space="preserve">omeobox genes were present in intraspecific syntenic </w:t>
        </w:r>
        <w:proofErr w:type="gramStart"/>
        <w:r>
          <w:rPr>
            <w:b w:val="0"/>
            <w:bCs w:val="0"/>
          </w:rPr>
          <w:t>blocs</w:t>
        </w:r>
        <w:proofErr w:type="gramEnd"/>
        <w:r>
          <w:rPr>
            <w:b w:val="0"/>
            <w:bCs w:val="0"/>
          </w:rPr>
          <w:t>, regardless of 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r w:rsidR="00C7533A">
          <w:rPr>
            <w:b w:val="0"/>
            <w:bCs w:val="0"/>
          </w:rPr>
          <w:t>h</w:t>
        </w:r>
        <w:r>
          <w:rPr>
            <w:b w:val="0"/>
            <w:bCs w:val="0"/>
          </w:rPr>
          <w:t>omeobox homolog as a singleton, 76 as dispersed, 11 as proximal, and 21 as tandem duplicates (Table S</w:t>
        </w:r>
        <w:r w:rsidR="006B138A">
          <w:rPr>
            <w:b w:val="0"/>
            <w:bCs w:val="0"/>
          </w:rPr>
          <w:t>10</w:t>
        </w:r>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6" w:author="Thomas, Gregg" w:date="2024-10-22T11:38:00Z" w16du:dateUtc="2024-10-22T15:38:00Z">
        <w:r>
          <w:rPr>
            <w:b w:val="0"/>
            <w:bCs w:val="0"/>
          </w:rPr>
          <w:t xml:space="preserve"> reported similar results, however they also reported </w:t>
        </w:r>
        <w:r w:rsidR="004812E8">
          <w:rPr>
            <w:b w:val="0"/>
            <w:bCs w:val="0"/>
          </w:rPr>
          <w:t xml:space="preserve">that </w:t>
        </w:r>
        <w:r>
          <w:rPr>
            <w:b w:val="0"/>
            <w:bCs w:val="0"/>
          </w:rPr>
          <w:t xml:space="preserve">a subset of these genes </w:t>
        </w:r>
        <w:r w:rsidR="004812E8">
          <w:rPr>
            <w:b w:val="0"/>
            <w:bCs w:val="0"/>
          </w:rPr>
          <w:t xml:space="preserve">(namely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sidR="004812E8" w:rsidRPr="008D6BFF">
          <w:rPr>
            <w:b w:val="0"/>
            <w:bCs w:val="0"/>
          </w:rPr>
          <w:t>)</w:t>
        </w:r>
        <w:r>
          <w:rPr>
            <w:b w:val="0"/>
            <w:bCs w:val="0"/>
          </w:rPr>
          <w:t xml:space="preserve"> were found in syntenic blocks detected by </w:t>
        </w:r>
        <w:proofErr w:type="spellStart"/>
        <w:r>
          <w:rPr>
            <w:b w:val="0"/>
            <w:bCs w:val="0"/>
          </w:rPr>
          <w:t>SatsumaSynteny</w:t>
        </w:r>
        <w:proofErr w:type="spellEnd"/>
        <w:r w:rsidR="004812E8">
          <w:rPr>
            <w:b w:val="0"/>
            <w:bCs w:val="0"/>
          </w:rPr>
          <w:t>, a different synteny program</w:t>
        </w:r>
        <w:r>
          <w:rPr>
            <w:b w:val="0"/>
            <w:bCs w:val="0"/>
          </w:rPr>
          <w:t xml:space="preserve">. Among these genes and their paralogs, we identified 13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r w:rsidR="00C7533A">
          <w:rPr>
            <w:b w:val="0"/>
            <w:bCs w:val="0"/>
          </w:rPr>
          <w:t>h</w:t>
        </w:r>
        <w:r>
          <w:rPr>
            <w:b w:val="0"/>
            <w:bCs w:val="0"/>
          </w:rPr>
          <w:t xml:space="preserve">omeobox genes in more detail,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7" w:author="Thomas, Gregg" w:date="2024-10-22T11:38:00Z" w16du:dateUtc="2024-10-22T15:38:00Z">
        <w:r>
          <w:rPr>
            <w:b w:val="0"/>
            <w:bCs w:val="0"/>
          </w:rPr>
          <w:t xml:space="preserve"> to the </w:t>
        </w:r>
        <w:r w:rsidR="00C45676">
          <w:rPr>
            <w:b w:val="0"/>
            <w:bCs w:val="0"/>
            <w:i/>
            <w:iCs/>
          </w:rPr>
          <w:t xml:space="preserve">P. </w:t>
        </w:r>
      </w:ins>
      <w:proofErr w:type="spellStart"/>
      <w:ins w:id="88" w:author="Thomas, Gregg" w:date="2024-10-22T14:23:00Z" w16du:dateUtc="2024-10-22T18:23:00Z">
        <w:r w:rsidR="005E15B0" w:rsidRPr="00C45676">
          <w:rPr>
            <w:b w:val="0"/>
            <w:bCs w:val="0"/>
            <w:i/>
            <w:iCs/>
          </w:rPr>
          <w:t>tepidariorum</w:t>
        </w:r>
        <w:proofErr w:type="spellEnd"/>
        <w:r w:rsidR="005E15B0">
          <w:rPr>
            <w:b w:val="0"/>
            <w:bCs w:val="0"/>
          </w:rPr>
          <w:t xml:space="preserve"> </w:t>
        </w:r>
      </w:ins>
      <w:ins w:id="89" w:author="Thomas, Gregg" w:date="2024-10-22T11:38:00Z" w16du:dateUtc="2024-10-22T15:38: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90" w:author="Thomas, Gregg" w:date="2024-10-22T11:38:00Z" w16du:dateUtc="2024-10-22T15:38: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r w:rsidR="007E2A51">
          <w:rPr>
            <w:b w:val="0"/>
            <w:bCs w:val="0"/>
          </w:rPr>
          <w:t>;</w:t>
        </w:r>
        <w:r>
          <w:rPr>
            <w:b w:val="0"/>
            <w:bCs w:val="0"/>
          </w:rPr>
          <w:t xml:space="preserve"> however</w:t>
        </w:r>
        <w:r w:rsidR="007E2A51">
          <w:rPr>
            <w:b w:val="0"/>
            <w:bCs w:val="0"/>
          </w:rPr>
          <w:t>,</w:t>
        </w:r>
        <w:r>
          <w:rPr>
            <w:b w:val="0"/>
            <w:bCs w:val="0"/>
          </w:rPr>
          <w:t xml:space="preserve"> the remaining paralogs were located on five different scaffolds (Table S</w:t>
        </w:r>
        <w:r w:rsidR="006B138A">
          <w:rPr>
            <w:b w:val="0"/>
            <w:bCs w:val="0"/>
          </w:rPr>
          <w:t>10</w:t>
        </w:r>
        <w:r>
          <w:rPr>
            <w:b w:val="0"/>
            <w:bCs w:val="0"/>
          </w:rPr>
          <w:t xml:space="preserve">). To further check if these genes are syntenic, and to better account for </w:t>
        </w:r>
        <w:r>
          <w:rPr>
            <w:b w:val="0"/>
            <w:bCs w:val="0"/>
          </w:rPr>
          <w:lastRenderedPageBreak/>
          <w:t xml:space="preserve">assembly quality, we also used relaxed settings in </w:t>
        </w:r>
        <w:proofErr w:type="spellStart"/>
        <w:r>
          <w:rPr>
            <w:b w:val="0"/>
            <w:bCs w:val="0"/>
          </w:rPr>
          <w:t>MCScanX</w:t>
        </w:r>
        <w:proofErr w:type="spellEnd"/>
        <w:r>
          <w:rPr>
            <w:b w:val="0"/>
            <w:bCs w:val="0"/>
          </w:rPr>
          <w:t xml:space="preserve"> to make interspecific syntenic inferences against </w:t>
        </w:r>
        <w:r>
          <w:rPr>
            <w:b w:val="0"/>
            <w:bCs w:val="0"/>
            <w:i/>
            <w:iCs/>
          </w:rPr>
          <w:t xml:space="preserve">T. </w:t>
        </w:r>
        <w:proofErr w:type="spellStart"/>
        <w:r>
          <w:rPr>
            <w:b w:val="0"/>
            <w:bCs w:val="0"/>
            <w:i/>
            <w:iCs/>
          </w:rPr>
          <w:t>urticae</w:t>
        </w:r>
        <w:proofErr w:type="spellEnd"/>
        <w:r>
          <w:rPr>
            <w:b w:val="0"/>
            <w:bCs w:val="0"/>
          </w:rPr>
          <w:t xml:space="preserve"> (</w:t>
        </w:r>
      </w:ins>
      <w:ins w:id="91" w:author="Thomas, Gregg" w:date="2024-10-22T14:25:00Z" w16du:dateUtc="2024-10-22T18:25:00Z">
        <w:r w:rsidR="005E15B0">
          <w:rPr>
            <w:b w:val="0"/>
            <w:bCs w:val="0"/>
          </w:rPr>
          <w:t>see online data repository</w:t>
        </w:r>
      </w:ins>
      <w:ins w:id="92" w:author="Thomas, Gregg" w:date="2024-10-22T11:38:00Z" w16du:dateUtc="2024-10-22T15:38:00Z">
        <w:r>
          <w:rPr>
            <w:b w:val="0"/>
            <w:bCs w:val="0"/>
          </w:rPr>
          <w:t xml:space="preserve">). Although we detected 248 collinear genes, none of the </w:t>
        </w:r>
        <w:r w:rsidR="00C7533A">
          <w:rPr>
            <w:b w:val="0"/>
            <w:bCs w:val="0"/>
          </w:rPr>
          <w:t>h</w:t>
        </w:r>
        <w:r>
          <w:rPr>
            <w:b w:val="0"/>
            <w:bCs w:val="0"/>
          </w:rPr>
          <w:t>omeobox gene clusters were found in double conserved syntenic blocks (Table S</w:t>
        </w:r>
        <w:r w:rsidR="006B138A">
          <w:rPr>
            <w:b w:val="0"/>
            <w:bCs w:val="0"/>
          </w:rPr>
          <w:t>10</w:t>
        </w:r>
        <w:r>
          <w:rPr>
            <w:b w:val="0"/>
            <w:bCs w:val="0"/>
          </w:rPr>
          <w:t>).</w:t>
        </w:r>
      </w:ins>
    </w:p>
    <w:p w14:paraId="32D455E8" w14:textId="6C819363" w:rsidR="00305711" w:rsidRDefault="00305711" w:rsidP="00DF4F73">
      <w:pPr>
        <w:pStyle w:val="Heading1"/>
        <w:spacing w:line="480" w:lineRule="auto"/>
        <w:jc w:val="both"/>
      </w:pPr>
      <w:r>
        <w:t>Discussion</w:t>
      </w:r>
    </w:p>
    <w:p w14:paraId="57088E9F" w14:textId="7123CDC8"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w:t>
      </w:r>
      <w:del w:id="93" w:author="Thomas, Gregg" w:date="2024-10-22T11:38:00Z" w16du:dateUtc="2024-10-22T15:38:00Z">
        <w:r>
          <w:rPr>
            <w:b w:val="0"/>
            <w:bCs w:val="0"/>
          </w:rPr>
          <w:delText>the process</w:delText>
        </w:r>
      </w:del>
      <w:ins w:id="94" w:author="Thomas, Gregg" w:date="2024-10-22T11:38:00Z" w16du:dateUtc="2024-10-22T15:38:00Z">
        <w:r w:rsidR="00D96C82">
          <w:rPr>
            <w:b w:val="0"/>
            <w:bCs w:val="0"/>
          </w:rPr>
          <w:t xml:space="preserve">prolonged </w:t>
        </w:r>
        <w:r>
          <w:rPr>
            <w:b w:val="0"/>
            <w:bCs w:val="0"/>
          </w:rPr>
          <w:t>process</w:t>
        </w:r>
        <w:r w:rsidR="00D96C82">
          <w:rPr>
            <w:b w:val="0"/>
            <w:bCs w:val="0"/>
          </w:rPr>
          <w:t>es</w:t>
        </w:r>
      </w:ins>
      <w:r>
        <w:rPr>
          <w:b w:val="0"/>
          <w:bCs w:val="0"/>
        </w:rPr>
        <w:t xml:space="preserve"> of diploidization</w:t>
      </w:r>
      <w:r w:rsidR="00D96C82">
        <w:rPr>
          <w:b w:val="0"/>
          <w:bCs w:val="0"/>
        </w:rPr>
        <w:t xml:space="preserve"> </w:t>
      </w:r>
      <w:del w:id="95" w:author="Thomas, Gregg" w:date="2024-10-22T11:38:00Z" w16du:dateUtc="2024-10-22T15:38:00Z">
        <w:r>
          <w:rPr>
            <w:b w:val="0"/>
            <w:bCs w:val="0"/>
          </w:rPr>
          <w:delText>(the return of the genome to a diploid state after WGD)</w:delText>
        </w:r>
      </w:del>
      <w:ins w:id="96" w:author="Thomas, Gregg" w:date="2024-10-22T11:38:00Z" w16du:dateUtc="2024-10-22T15:38:00Z">
        <w:r w:rsidR="00D96C82">
          <w:rPr>
            <w:b w:val="0"/>
            <w:bCs w:val="0"/>
          </w:rPr>
          <w:t>and fractionation</w:t>
        </w:r>
        <w:r>
          <w:rPr>
            <w:b w:val="0"/>
            <w:bCs w:val="0"/>
          </w:rPr>
          <w:t xml:space="preserve"> </w:t>
        </w:r>
      </w:ins>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97" w:author="Thomas, Gregg" w:date="2024-10-22T11:38:00Z" w16du:dateUtc="2024-10-22T15:38:00Z">
        <w:r w:rsidR="0033456E">
          <w:rPr>
            <w:b w:val="0"/>
            <w:bCs w:val="0"/>
          </w:rPr>
          <w:delText xml:space="preserve">a </w:delText>
        </w:r>
      </w:del>
      <w:r w:rsidR="0033456E">
        <w:rPr>
          <w:b w:val="0"/>
          <w:bCs w:val="0"/>
        </w:rPr>
        <w:t>well-conserved gene family</w:t>
      </w:r>
      <w:r w:rsidR="00123157">
        <w:rPr>
          <w:b w:val="0"/>
          <w:bCs w:val="0"/>
        </w:rPr>
        <w:t xml:space="preserve"> </w:t>
      </w:r>
      <w:del w:id="98" w:author="Thomas, Gregg" w:date="2024-10-22T11:38:00Z" w16du:dateUtc="2024-10-22T15:38:00Z">
        <w:r w:rsidR="00123157">
          <w:rPr>
            <w:b w:val="0"/>
            <w:bCs w:val="0"/>
          </w:rPr>
          <w:delText>cluster</w:delText>
        </w:r>
        <w:r w:rsidR="0033456E">
          <w:rPr>
            <w:b w:val="0"/>
            <w:bCs w:val="0"/>
          </w:rPr>
          <w:delText>,</w:delText>
        </w:r>
        <w:r w:rsidR="00123157">
          <w:rPr>
            <w:b w:val="0"/>
            <w:bCs w:val="0"/>
          </w:rPr>
          <w:delText xml:space="preserve"> the</w:delText>
        </w:r>
        <w:r w:rsidR="0033456E">
          <w:rPr>
            <w:b w:val="0"/>
            <w:bCs w:val="0"/>
          </w:rPr>
          <w:delText xml:space="preserve"> </w:delText>
        </w:r>
        <w:r w:rsidR="00123157">
          <w:rPr>
            <w:b w:val="0"/>
            <w:bCs w:val="0"/>
            <w:i/>
            <w:iCs/>
          </w:rPr>
          <w:delText xml:space="preserve">Hox </w:delText>
        </w:r>
        <w:r w:rsidR="00123157">
          <w:rPr>
            <w:b w:val="0"/>
            <w:bCs w:val="0"/>
          </w:rPr>
          <w:delText>genes</w:delText>
        </w:r>
        <w:r w:rsidR="0033456E">
          <w:rPr>
            <w:b w:val="0"/>
            <w:bCs w:val="0"/>
          </w:rPr>
          <w:delText>.</w:delText>
        </w:r>
      </w:del>
      <w:ins w:id="99" w:author="Thomas, Gregg" w:date="2024-10-22T11:38:00Z" w16du:dateUtc="2024-10-22T15:38:00Z">
        <w:r w:rsidR="00123157">
          <w:rPr>
            <w:b w:val="0"/>
            <w:bCs w:val="0"/>
          </w:rPr>
          <w:t>cluster</w:t>
        </w:r>
        <w:r w:rsidR="00120DA5">
          <w:rPr>
            <w:b w:val="0"/>
            <w:bCs w:val="0"/>
          </w:rPr>
          <w:t>s</w:t>
        </w:r>
        <w:r w:rsidR="0033456E">
          <w:rPr>
            <w:b w:val="0"/>
            <w:bCs w:val="0"/>
          </w:rPr>
          <w:t>,</w:t>
        </w:r>
        <w:r w:rsidR="00123157">
          <w:rPr>
            <w:b w:val="0"/>
            <w:bCs w:val="0"/>
          </w:rPr>
          <w:t xml:space="preserve"> </w:t>
        </w:r>
        <w:r w:rsidR="00120DA5">
          <w:rPr>
            <w:b w:val="0"/>
            <w:bCs w:val="0"/>
          </w:rPr>
          <w:t xml:space="preserve">namely </w:t>
        </w:r>
        <w:r w:rsidR="00234823">
          <w:rPr>
            <w:b w:val="0"/>
            <w:bCs w:val="0"/>
          </w:rPr>
          <w:t xml:space="preserve">those containing </w:t>
        </w:r>
        <w:r w:rsidR="00C7533A">
          <w:rPr>
            <w:b w:val="0"/>
            <w:bCs w:val="0"/>
          </w:rPr>
          <w:t>h</w:t>
        </w:r>
        <w:r w:rsidR="00C7533A" w:rsidRPr="008D6BFF">
          <w:rPr>
            <w:b w:val="0"/>
            <w:bCs w:val="0"/>
          </w:rPr>
          <w:t>omeobox</w:t>
        </w:r>
        <w:r w:rsidR="00C7533A">
          <w:rPr>
            <w:b w:val="0"/>
            <w:bCs w:val="0"/>
            <w:i/>
            <w:iCs/>
          </w:rPr>
          <w:t xml:space="preserve"> </w:t>
        </w:r>
        <w:r w:rsidR="00234823">
          <w:rPr>
            <w:b w:val="0"/>
            <w:bCs w:val="0"/>
          </w:rPr>
          <w:t>domains</w:t>
        </w:r>
        <w:r w:rsidR="0033456E">
          <w:rPr>
            <w:b w:val="0"/>
            <w:bCs w:val="0"/>
          </w:rPr>
          <w:t>.</w:t>
        </w:r>
      </w:ins>
      <w:r w:rsidR="0033456E">
        <w:rPr>
          <w:b w:val="0"/>
          <w:bCs w:val="0"/>
        </w:rPr>
        <w:t xml:space="preserve"> Further investigations of</w:t>
      </w:r>
      <w:ins w:id="100" w:author="Thomas, Gregg" w:date="2024-10-22T11:38:00Z" w16du:dateUtc="2024-10-22T15:38:00Z">
        <w:r w:rsidR="00120DA5">
          <w:rPr>
            <w:b w:val="0"/>
            <w:bCs w:val="0"/>
          </w:rPr>
          <w:t xml:space="preserve"> inter-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77F4918F" w:rsidR="00634D4E" w:rsidRDefault="0033456E" w:rsidP="00DF4F73">
      <w:pPr>
        <w:spacing w:line="480" w:lineRule="auto"/>
        <w:ind w:firstLine="720"/>
        <w:jc w:val="both"/>
        <w:rPr>
          <w:b w:val="0"/>
          <w:bCs w:val="0"/>
        </w:rPr>
      </w:pPr>
      <w:r>
        <w:rPr>
          <w:b w:val="0"/>
          <w:bCs w:val="0"/>
        </w:rPr>
        <w:lastRenderedPageBreak/>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r w:rsidR="00120DA5">
        <w:rPr>
          <w:b w:val="0"/>
          <w:bCs w:val="0"/>
        </w:rPr>
        <w:t xml:space="preserve"> </w:t>
      </w:r>
      <w:del w:id="101" w:author="Thomas, Gregg" w:date="2024-10-22T11:38:00Z" w16du:dateUtc="2024-10-22T15:38:00Z">
        <w:r w:rsidR="006606EB">
          <w:rPr>
            <w:b w:val="0"/>
            <w:bCs w:val="0"/>
          </w:rPr>
          <w:delText xml:space="preserve">This implies that the two copies of the </w:delText>
        </w:r>
        <w:r w:rsidR="00187CEA" w:rsidRPr="001045EC">
          <w:rPr>
            <w:b w:val="0"/>
            <w:bCs w:val="0"/>
            <w:i/>
            <w:iCs/>
          </w:rPr>
          <w:delText>Hox</w:delText>
        </w:r>
        <w:r w:rsidR="006606EB">
          <w:rPr>
            <w:b w:val="0"/>
            <w:bCs w:val="0"/>
          </w:rPr>
          <w:delText xml:space="preserve"> gene cluster observed in some spiders and scorpions may instead be the result of a more limited duplication event. </w:delText>
        </w:r>
        <w:r w:rsidR="0058713F">
          <w:rPr>
            <w:b w:val="0"/>
            <w:bCs w:val="0"/>
          </w:rPr>
          <w:delText xml:space="preserve">While </w:delText>
        </w:r>
        <w:r w:rsidR="0058713F">
          <w:rPr>
            <w:b w:val="0"/>
            <w:bCs w:val="0"/>
            <w:i/>
            <w:iCs/>
          </w:rPr>
          <w:delText>Hox</w:delText>
        </w:r>
      </w:del>
      <w:ins w:id="102" w:author="Thomas, Gregg" w:date="2024-10-22T11:38:00Z" w16du:dateUtc="2024-10-22T15:38:00Z">
        <w:r w:rsidR="001746CD">
          <w:rPr>
            <w:b w:val="0"/>
            <w:bCs w:val="0"/>
          </w:rPr>
          <w:t xml:space="preserve"> In contrast, all three methods find support for the widely recognized WGD in the history of horseshoe crabs.</w:t>
        </w:r>
      </w:ins>
      <w:moveFromRangeStart w:id="103" w:author="Thomas, Gregg" w:date="2024-10-22T11:38:00Z" w:name="move180489532"/>
      <w:moveFrom w:id="104"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From>
      <w:moveFromRangeEnd w:id="103"/>
      <w:del w:id="105" w:author="Thomas, Gregg" w:date="2024-10-22T11:38:00Z" w16du:dateUtc="2024-10-22T15:38:00Z">
        <w:r w:rsidR="00266E52">
          <w:rPr>
            <w:b w:val="0"/>
            <w:bCs w:val="0"/>
          </w:rPr>
          <w:delText xml:space="preserve">Therefore, inferences about WGDs should not be made from the </w:delText>
        </w:r>
        <w:r w:rsidR="00266E52">
          <w:rPr>
            <w:b w:val="0"/>
            <w:bCs w:val="0"/>
            <w:i/>
            <w:iCs/>
          </w:rPr>
          <w:delText xml:space="preserve">Hox </w:delText>
        </w:r>
        <w:r w:rsidR="00266E52">
          <w:rPr>
            <w:b w:val="0"/>
            <w:bCs w:val="0"/>
          </w:rPr>
          <w:delText>cluster alone</w:delText>
        </w:r>
        <w:r w:rsidR="000A7521">
          <w:rPr>
            <w:b w:val="0"/>
            <w:bCs w:val="0"/>
          </w:rPr>
          <w:delText xml:space="preserve"> .</w:delText>
        </w:r>
        <w:r w:rsidR="00266E52">
          <w:rPr>
            <w:b w:val="0"/>
            <w:bCs w:val="0"/>
          </w:rPr>
          <w:delText xml:space="preserve"> </w:delText>
        </w:r>
        <w:r w:rsidR="0058713F">
          <w:rPr>
            <w:b w:val="0"/>
            <w:bCs w:val="0"/>
          </w:rPr>
          <w:delText xml:space="preserve"> </w:delText>
        </w:r>
      </w:del>
    </w:p>
    <w:p w14:paraId="1CBBFD71" w14:textId="64D727B6" w:rsidR="00305711" w:rsidRPr="0058713F" w:rsidRDefault="00120DA5" w:rsidP="00DF4F73">
      <w:pPr>
        <w:spacing w:line="480" w:lineRule="auto"/>
        <w:ind w:firstLine="720"/>
        <w:jc w:val="both"/>
        <w:rPr>
          <w:ins w:id="106" w:author="Thomas, Gregg" w:date="2024-10-22T11:38:00Z" w16du:dateUtc="2024-10-22T15:38:00Z"/>
          <w:b w:val="0"/>
          <w:bCs w:val="0"/>
        </w:rPr>
      </w:pPr>
      <w:ins w:id="107" w:author="Thomas, Gregg" w:date="2024-10-22T11:38:00Z" w16du:dateUtc="2024-10-22T15:38:00Z">
        <w:r>
          <w:rPr>
            <w:b w:val="0"/>
            <w:bCs w:val="0"/>
          </w:rPr>
          <w:t xml:space="preserve">It is possible </w:t>
        </w:r>
        <w:r w:rsidR="001746CD">
          <w:rPr>
            <w:b w:val="0"/>
            <w:bCs w:val="0"/>
          </w:rPr>
          <w:t xml:space="preserve">that </w:t>
        </w:r>
        <w:r>
          <w:rPr>
            <w:b w:val="0"/>
            <w:bCs w:val="0"/>
          </w:rPr>
          <w:t>signatures</w:t>
        </w:r>
        <w:r w:rsidR="001746CD">
          <w:rPr>
            <w:b w:val="0"/>
            <w:bCs w:val="0"/>
          </w:rPr>
          <w:t xml:space="preserve"> of an ancient WGD</w:t>
        </w:r>
        <w:r>
          <w:rPr>
            <w:b w:val="0"/>
            <w:bCs w:val="0"/>
          </w:rPr>
          <w:t xml:space="preserve"> </w:t>
        </w:r>
        <w:r w:rsidR="001746CD">
          <w:rPr>
            <w:b w:val="0"/>
            <w:bCs w:val="0"/>
          </w:rPr>
          <w:t xml:space="preserve">in spiders and scorpions </w:t>
        </w:r>
        <w:r>
          <w:rPr>
            <w:b w:val="0"/>
            <w:bCs w:val="0"/>
          </w:rPr>
          <w:t>have been eroded by extensive fractionation</w:t>
        </w:r>
        <w:r w:rsidR="00F205E9">
          <w:rPr>
            <w:b w:val="0"/>
            <w:bCs w:val="0"/>
          </w:rPr>
          <w:t xml:space="preserve"> and are additionally difficult to detect due to assembly quality</w:t>
        </w:r>
        <w:r w:rsidR="001746CD">
          <w:rPr>
            <w:b w:val="0"/>
            <w:bCs w:val="0"/>
          </w:rPr>
          <w:t>.</w:t>
        </w:r>
        <w:r w:rsidR="00634D4E">
          <w:rPr>
            <w:b w:val="0"/>
            <w:bCs w:val="0"/>
          </w:rPr>
          <w:t xml:space="preserve"> </w:t>
        </w:r>
        <w:r w:rsidR="001746CD">
          <w:rPr>
            <w:b w:val="0"/>
            <w:bCs w:val="0"/>
          </w:rPr>
          <w:t xml:space="preserve">However, </w:t>
        </w:r>
        <w:r w:rsidR="00634D4E">
          <w:rPr>
            <w:b w:val="0"/>
            <w:bCs w:val="0"/>
          </w:rPr>
          <w:t>a reexamination of data from previous papers finds that there was ambiguous support for a WGD within these</w:t>
        </w:r>
        <w:r w:rsidR="00F831BA">
          <w:rPr>
            <w:b w:val="0"/>
            <w:bCs w:val="0"/>
          </w:rPr>
          <w:t xml:space="preserve"> as well</w:t>
        </w:r>
        <w:r>
          <w:rPr>
            <w:b w:val="0"/>
            <w:bCs w:val="0"/>
          </w:rPr>
          <w:t xml:space="preserve">. In </w:t>
        </w:r>
        <w:r w:rsidR="003B49F9">
          <w:rPr>
            <w:b w:val="0"/>
            <w:bCs w:val="0"/>
          </w:rPr>
          <w:t xml:space="preserve">a </w:t>
        </w:r>
        <w:r>
          <w:rPr>
            <w:b w:val="0"/>
            <w:bCs w:val="0"/>
          </w:rPr>
          <w:t>prior analys</w:t>
        </w:r>
        <w:r w:rsidR="003B49F9">
          <w:rPr>
            <w:b w:val="0"/>
            <w:bCs w:val="0"/>
          </w:rPr>
          <w:t>i</w:t>
        </w:r>
        <w:r>
          <w:rPr>
            <w:b w:val="0"/>
            <w:bCs w:val="0"/>
          </w:rPr>
          <w:t xml:space="preserve">s, </w:t>
        </w:r>
        <w:r w:rsidR="00C12E58">
          <w:rPr>
            <w:b w:val="0"/>
            <w:bCs w:val="0"/>
          </w:rPr>
          <w:t xml:space="preserve">10 </w:t>
        </w:r>
        <w:r w:rsidR="00C12E58" w:rsidRPr="008D6BFF">
          <w:rPr>
            <w:b w:val="0"/>
            <w:bCs w:val="0"/>
          </w:rPr>
          <w:t>Hox</w:t>
        </w:r>
        <w:r w:rsidR="00C12E58">
          <w:rPr>
            <w:b w:val="0"/>
            <w:bCs w:val="0"/>
            <w:i/>
            <w:iCs/>
          </w:rPr>
          <w:t xml:space="preserve"> </w:t>
        </w:r>
        <w:r w:rsidR="00C12E58">
          <w:rPr>
            <w:b w:val="0"/>
            <w:bCs w:val="0"/>
          </w:rPr>
          <w:t>genes in a</w:t>
        </w:r>
        <w:r>
          <w:rPr>
            <w:b w:val="0"/>
            <w:bCs w:val="0"/>
          </w:rPr>
          <w:t xml:space="preserve"> cluster were </w:t>
        </w:r>
        <w:r w:rsidR="00C12E58">
          <w:rPr>
            <w:b w:val="0"/>
            <w:bCs w:val="0"/>
          </w:rPr>
          <w:t>found</w:t>
        </w:r>
        <w:r>
          <w:rPr>
            <w:b w:val="0"/>
            <w:bCs w:val="0"/>
          </w:rPr>
          <w:t xml:space="preserve"> to be duplicated, with a subset residing in syntenic blocks detected by </w:t>
        </w:r>
        <w:proofErr w:type="spellStart"/>
        <w:r>
          <w:rPr>
            <w:b w:val="0"/>
            <w:bCs w:val="0"/>
          </w:rPr>
          <w:t>SatsumaSynteny</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08" w:author="Thomas, Gregg" w:date="2024-10-22T11:38:00Z" w16du:dateUtc="2024-10-22T15:38:00Z">
        <w:r>
          <w:rPr>
            <w:b w:val="0"/>
            <w:bCs w:val="0"/>
          </w:rPr>
          <w:t xml:space="preserve">. </w:t>
        </w:r>
        <w:r w:rsidR="003B49F9">
          <w:rPr>
            <w:b w:val="0"/>
            <w:bCs w:val="0"/>
          </w:rPr>
          <w:t xml:space="preserve">Here, </w:t>
        </w:r>
        <w:proofErr w:type="spellStart"/>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r w:rsidR="001F3058">
          <w:rPr>
            <w:b w:val="0"/>
            <w:bCs w:val="0"/>
          </w:rPr>
          <w:t xml:space="preserve">synteny </w:t>
        </w:r>
        <w:r>
          <w:rPr>
            <w:b w:val="0"/>
            <w:bCs w:val="0"/>
          </w:rPr>
          <w:t>relationships</w:t>
        </w:r>
        <w:r w:rsidR="00EE08DE">
          <w:rPr>
            <w:b w:val="0"/>
            <w:bCs w:val="0"/>
          </w:rPr>
          <w:t xml:space="preserve">, regardless of input parameters. Similarly, </w:t>
        </w:r>
        <w:r w:rsidR="003B49F9">
          <w:rPr>
            <w:b w:val="0"/>
            <w:bCs w:val="0"/>
          </w:rPr>
          <w:t xml:space="preserve">in our analyses </w:t>
        </w:r>
        <w:r w:rsidR="00EE08DE">
          <w:rPr>
            <w:b w:val="0"/>
            <w:bCs w:val="0"/>
          </w:rPr>
          <w:t xml:space="preserve">none of the </w:t>
        </w:r>
        <w:r w:rsidR="00C7533A">
          <w:rPr>
            <w:b w:val="0"/>
            <w:bCs w:val="0"/>
          </w:rPr>
          <w:t>h</w:t>
        </w:r>
        <w:r w:rsidR="00EE08DE">
          <w:rPr>
            <w:b w:val="0"/>
            <w:bCs w:val="0"/>
          </w:rPr>
          <w:t>omeobox gene clusters were found in double conserved synteny with an outgroup.</w:t>
        </w:r>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r w:rsidR="001F3058">
          <w:rPr>
            <w:b w:val="0"/>
            <w:bCs w:val="0"/>
          </w:rPr>
          <w:t>other</w:t>
        </w:r>
        <w:r w:rsidR="00120A71">
          <w:rPr>
            <w:b w:val="0"/>
            <w:bCs w:val="0"/>
          </w:rPr>
          <w:t xml:space="preserve"> </w:t>
        </w:r>
        <w:r w:rsidR="00C7533A">
          <w:rPr>
            <w:b w:val="0"/>
            <w:bCs w:val="0"/>
          </w:rPr>
          <w:t>h</w:t>
        </w:r>
        <w:r w:rsidR="00120A71">
          <w:rPr>
            <w:b w:val="0"/>
            <w:bCs w:val="0"/>
          </w:rPr>
          <w:t>omeobox genes were found as duplicates by Schwager et al. (2017).</w:t>
        </w:r>
        <w:r w:rsidR="00EE08DE">
          <w:rPr>
            <w:b w:val="0"/>
            <w:bCs w:val="0"/>
          </w:rPr>
          <w:t xml:space="preserve"> </w:t>
        </w:r>
        <w:proofErr w:type="spellStart"/>
        <w:r w:rsidR="00EE08DE">
          <w:rPr>
            <w:b w:val="0"/>
            <w:bCs w:val="0"/>
          </w:rPr>
          <w:t>MCScanX</w:t>
        </w:r>
        <w:proofErr w:type="spellEnd"/>
        <w:r w:rsidR="00EE08DE">
          <w:rPr>
            <w:b w:val="0"/>
            <w:bCs w:val="0"/>
          </w:rPr>
          <w:t xml:space="preserve"> </w:t>
        </w:r>
        <w:r w:rsidR="001F3058">
          <w:rPr>
            <w:b w:val="0"/>
            <w:bCs w:val="0"/>
          </w:rPr>
          <w:t xml:space="preserve">here </w:t>
        </w:r>
        <w:r w:rsidR="00EE08DE">
          <w:rPr>
            <w:b w:val="0"/>
            <w:bCs w:val="0"/>
          </w:rPr>
          <w:t xml:space="preserve">labeled the majority of these </w:t>
        </w:r>
        <w:r w:rsidR="00C7533A">
          <w:rPr>
            <w:b w:val="0"/>
            <w:bCs w:val="0"/>
          </w:rPr>
          <w:t>h</w:t>
        </w:r>
        <w:r w:rsidR="00EE08DE">
          <w:rPr>
            <w:b w:val="0"/>
            <w:bCs w:val="0"/>
          </w:rPr>
          <w:t>omeobox genes as tandem duplicates</w:t>
        </w:r>
        <w:r w:rsidR="001F3058">
          <w:rPr>
            <w:b w:val="0"/>
            <w:bCs w:val="0"/>
          </w:rPr>
          <w:t>, as in the original analyses</w:t>
        </w:r>
        <w:r w:rsidR="00EE08DE">
          <w:rPr>
            <w:b w:val="0"/>
            <w:bCs w:val="0"/>
          </w:rPr>
          <w:t>.</w:t>
        </w:r>
        <w:r w:rsidR="00AE1B89">
          <w:rPr>
            <w:b w:val="0"/>
            <w:bCs w:val="0"/>
          </w:rPr>
          <w:t xml:space="preserve"> Leite et al. (2018) and Harper et al. (2021) similarly found many </w:t>
        </w:r>
        <w:r w:rsidR="00C7533A">
          <w:rPr>
            <w:b w:val="0"/>
            <w:bCs w:val="0"/>
          </w:rPr>
          <w:t>h</w:t>
        </w:r>
        <w:r w:rsidR="00AE1B89">
          <w:rPr>
            <w:b w:val="0"/>
            <w:bCs w:val="0"/>
          </w:rPr>
          <w:t>omeobox genes to be duplicates</w:t>
        </w:r>
        <w:r w:rsidR="00CA135E">
          <w:rPr>
            <w:b w:val="0"/>
            <w:bCs w:val="0"/>
          </w:rPr>
          <w:t xml:space="preserve"> in spiders and scorpions</w:t>
        </w:r>
        <w:r w:rsidR="00AE1B89">
          <w:rPr>
            <w:b w:val="0"/>
            <w:bCs w:val="0"/>
          </w:rPr>
          <w:t>, but no methods classified them as due to a WGD</w:t>
        </w:r>
        <w:r w:rsidR="000257A1">
          <w:rPr>
            <w:b w:val="0"/>
            <w:bCs w:val="0"/>
          </w:rPr>
          <w:t xml:space="preserve"> in those studies</w:t>
        </w:r>
        <w:r w:rsidR="00AE1B89">
          <w:rPr>
            <w:b w:val="0"/>
            <w:bCs w:val="0"/>
          </w:rPr>
          <w:t>.</w:t>
        </w:r>
        <w:r w:rsidR="00EE08DE">
          <w:rPr>
            <w:b w:val="0"/>
            <w:bCs w:val="0"/>
          </w:rPr>
          <w:t xml:space="preserve"> Manual </w:t>
        </w:r>
        <w:r w:rsidR="00EE08DE">
          <w:rPr>
            <w:b w:val="0"/>
            <w:bCs w:val="0"/>
          </w:rPr>
          <w:lastRenderedPageBreak/>
          <w:t xml:space="preserve">comparison of the relative locations </w:t>
        </w:r>
        <w:r w:rsidR="000257A1">
          <w:rPr>
            <w:b w:val="0"/>
            <w:bCs w:val="0"/>
          </w:rPr>
          <w:t>of these genes</w:t>
        </w:r>
      </w:ins>
      <w:ins w:id="109" w:author="Thomas, Gregg" w:date="2024-10-22T14:22:00Z" w16du:dateUtc="2024-10-22T18:22:00Z">
        <w:r w:rsidR="005E15B0">
          <w:rPr>
            <w:b w:val="0"/>
            <w:bCs w:val="0"/>
          </w:rPr>
          <w:t xml:space="preserve"> in the annotation of </w:t>
        </w:r>
        <w:r w:rsidR="005E15B0">
          <w:rPr>
            <w:b w:val="0"/>
            <w:bCs w:val="0"/>
            <w:i/>
            <w:iCs/>
          </w:rPr>
          <w:t xml:space="preserve">P. </w:t>
        </w:r>
      </w:ins>
      <w:proofErr w:type="spellStart"/>
      <w:ins w:id="110" w:author="Thomas, Gregg" w:date="2024-10-22T14:23:00Z" w16du:dateUtc="2024-10-22T18:23:00Z">
        <w:r w:rsidR="005E15B0" w:rsidRPr="00C45676">
          <w:rPr>
            <w:b w:val="0"/>
            <w:bCs w:val="0"/>
            <w:i/>
            <w:iCs/>
          </w:rPr>
          <w:t>tepidariorum</w:t>
        </w:r>
        <w:proofErr w:type="spellEnd"/>
        <w:r w:rsidR="005E15B0">
          <w:rPr>
            <w:b w:val="0"/>
            <w:bCs w:val="0"/>
          </w:rPr>
          <w:t xml:space="preserve"> </w:t>
        </w:r>
      </w:ins>
      <w:ins w:id="111" w:author="Thomas, Gregg" w:date="2024-10-22T11:38:00Z" w16du:dateUtc="2024-10-22T15:38:00Z">
        <w:r w:rsidR="000257A1">
          <w:rPr>
            <w:b w:val="0"/>
            <w:bCs w:val="0"/>
          </w:rPr>
          <w:t xml:space="preserve">here </w:t>
        </w:r>
        <w:r w:rsidR="00EE08DE">
          <w:rPr>
            <w:b w:val="0"/>
            <w:bCs w:val="0"/>
          </w:rPr>
          <w:t xml:space="preserve">showed one cluster of the </w:t>
        </w:r>
        <w:r w:rsidR="00C7533A">
          <w:rPr>
            <w:b w:val="0"/>
            <w:bCs w:val="0"/>
          </w:rPr>
          <w:t>h</w:t>
        </w:r>
        <w:r w:rsidR="00EE08DE">
          <w:rPr>
            <w:b w:val="0"/>
            <w:bCs w:val="0"/>
          </w:rPr>
          <w:t xml:space="preserve">omeobox genes on a single scaffold, </w:t>
        </w:r>
        <w:r w:rsidR="000257A1">
          <w:rPr>
            <w:b w:val="0"/>
            <w:bCs w:val="0"/>
          </w:rPr>
          <w:t>with</w:t>
        </w:r>
        <w:r w:rsidR="00EE08DE">
          <w:rPr>
            <w:b w:val="0"/>
            <w:bCs w:val="0"/>
          </w:rPr>
          <w:t xml:space="preserve"> the remaining paralogs scattered across five other scaffolds. These results may imply that the duplicated </w:t>
        </w:r>
        <w:r w:rsidR="00C7533A">
          <w:rPr>
            <w:b w:val="0"/>
            <w:bCs w:val="0"/>
          </w:rPr>
          <w:t>h</w:t>
        </w:r>
        <w:r w:rsidR="00EE08DE">
          <w:rPr>
            <w:b w:val="0"/>
            <w:bCs w:val="0"/>
          </w:rPr>
          <w:t xml:space="preserve">omeobox </w:t>
        </w:r>
        <w:r w:rsidR="00234823">
          <w:rPr>
            <w:b w:val="0"/>
            <w:bCs w:val="0"/>
          </w:rPr>
          <w:t xml:space="preserve">genes </w:t>
        </w:r>
        <w:r w:rsidR="006606EB">
          <w:rPr>
            <w:b w:val="0"/>
            <w:bCs w:val="0"/>
          </w:rPr>
          <w:t>observed in some spiders and scorpions</w:t>
        </w:r>
        <w:r w:rsidR="00EE08DE">
          <w:rPr>
            <w:b w:val="0"/>
            <w:bCs w:val="0"/>
          </w:rPr>
          <w:t xml:space="preserve"> are the result of small-scale duplications.</w:t>
        </w:r>
        <w:r w:rsidR="006606EB">
          <w:rPr>
            <w:b w:val="0"/>
            <w:bCs w:val="0"/>
          </w:rPr>
          <w:t xml:space="preserve"> </w:t>
        </w:r>
        <w:r w:rsidR="0058713F">
          <w:rPr>
            <w:b w:val="0"/>
            <w:bCs w:val="0"/>
          </w:rPr>
          <w:t xml:space="preserve">While </w:t>
        </w:r>
        <w:r w:rsidR="00C7533A">
          <w:rPr>
            <w:b w:val="0"/>
            <w:bCs w:val="0"/>
          </w:rPr>
          <w:t>h</w:t>
        </w:r>
        <w:r w:rsidR="00C7533A" w:rsidRPr="008D6BFF">
          <w:rPr>
            <w:b w:val="0"/>
            <w:bCs w:val="0"/>
          </w:rPr>
          <w:t>omeobox</w:t>
        </w:r>
      </w:ins>
      <w:moveToRangeStart w:id="112" w:author="Thomas, Gregg" w:date="2024-10-22T11:38:00Z" w:name="move180489532"/>
      <w:moveTo w:id="113"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To>
      <w:moveToRangeEnd w:id="112"/>
      <w:ins w:id="114" w:author="Thomas, Gregg" w:date="2024-10-22T11:38:00Z" w16du:dateUtc="2024-10-22T15:38:00Z">
        <w:r w:rsidR="00EE08DE">
          <w:rPr>
            <w:b w:val="0"/>
            <w:bCs w:val="0"/>
          </w:rPr>
          <w:t xml:space="preserve">Alternatively, collinear </w:t>
        </w:r>
        <w:r w:rsidR="00C7533A">
          <w:rPr>
            <w:b w:val="0"/>
            <w:bCs w:val="0"/>
          </w:rPr>
          <w:t>h</w:t>
        </w:r>
        <w:r w:rsidR="00EE08DE">
          <w:rPr>
            <w:b w:val="0"/>
            <w:bCs w:val="0"/>
          </w:rPr>
          <w:t>omeobox genes may be the only remaining signature of a shared WGD. However, in most cases duplicated</w:t>
        </w:r>
      </w:ins>
      <w:r w:rsidR="007100C2">
        <w:rPr>
          <w:b w:val="0"/>
          <w:bCs w:val="0"/>
        </w:rPr>
        <w:t xml:space="preserve"> </w:t>
      </w:r>
      <w:ins w:id="115" w:author="Thomas, Gregg" w:date="2024-10-22T11:38:00Z" w16du:dateUtc="2024-10-22T15:38:00Z">
        <w:r w:rsidR="00C7533A">
          <w:rPr>
            <w:b w:val="0"/>
            <w:bCs w:val="0"/>
          </w:rPr>
          <w:t>h</w:t>
        </w:r>
        <w:r w:rsidR="00C7533A" w:rsidRPr="008D6BFF">
          <w:rPr>
            <w:b w:val="0"/>
            <w:bCs w:val="0"/>
          </w:rPr>
          <w:t>omeobox</w:t>
        </w:r>
        <w:r w:rsidR="00C7533A">
          <w:rPr>
            <w:b w:val="0"/>
            <w:bCs w:val="0"/>
            <w:i/>
            <w:iCs/>
          </w:rPr>
          <w:t xml:space="preserve"> </w:t>
        </w:r>
        <w:r w:rsidR="00EE08DE">
          <w:rPr>
            <w:b w:val="0"/>
            <w:bCs w:val="0"/>
          </w:rPr>
          <w:t>genes are not taken alone as definitive evidence for a WGD</w:t>
        </w:r>
        <w:r w:rsidR="000A7521">
          <w:rPr>
            <w:b w:val="0"/>
            <w:bCs w:val="0"/>
          </w:rPr>
          <w:t xml:space="preserve"> </w:t>
        </w:r>
      </w:ins>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ins w:id="116" w:author="Thomas, Gregg" w:date="2024-10-22T11:38:00Z" w16du:dateUtc="2024-10-22T15:38:00Z">
        <w:r w:rsidR="000A7521">
          <w:rPr>
            <w:b w:val="0"/>
            <w:bCs w:val="0"/>
          </w:rPr>
          <w:t>.</w:t>
        </w:r>
        <w:r w:rsidR="00266E52">
          <w:rPr>
            <w:b w:val="0"/>
            <w:bCs w:val="0"/>
          </w:rPr>
          <w:t xml:space="preserve"> </w:t>
        </w:r>
        <w:r w:rsidR="0058713F">
          <w:rPr>
            <w:b w:val="0"/>
            <w:bCs w:val="0"/>
          </w:rPr>
          <w:t xml:space="preserve"> </w:t>
        </w:r>
      </w:ins>
    </w:p>
    <w:p w14:paraId="70ED7FBC" w14:textId="7C8102B9" w:rsidR="00696D6C" w:rsidRDefault="00696D6C" w:rsidP="00DF4F73">
      <w:pPr>
        <w:spacing w:line="480" w:lineRule="auto"/>
        <w:jc w:val="both"/>
        <w:rPr>
          <w:b w:val="0"/>
          <w:bCs w:val="0"/>
        </w:rPr>
      </w:pPr>
      <w:r>
        <w:rPr>
          <w:b w:val="0"/>
          <w:bCs w:val="0"/>
        </w:rPr>
        <w:tab/>
        <w:t>We do find</w:t>
      </w:r>
      <w:del w:id="117" w:author="Thomas, Gregg" w:date="2024-10-22T11:38:00Z" w16du:dateUtc="2024-10-22T15:38:00Z">
        <w:r>
          <w:rPr>
            <w:b w:val="0"/>
            <w:bCs w:val="0"/>
          </w:rPr>
          <w:delText xml:space="preserve"> some</w:delText>
        </w:r>
      </w:del>
      <w:r>
        <w:rPr>
          <w:b w:val="0"/>
          <w:bCs w:val="0"/>
        </w:rPr>
        <w:t xml:space="preserv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12296319"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118" w:author="Thomas, Gregg" w:date="2024-10-22T11:38:00Z" w16du:dateUtc="2024-10-22T15:38:00Z">
        <w:r>
          <w:rPr>
            <w:b w:val="0"/>
            <w:bCs w:val="0"/>
          </w:rPr>
          <w:delText>directly sister to spiders (Araneae) and scorpions (Scorpiones).</w:delText>
        </w:r>
      </w:del>
      <w:ins w:id="119" w:author="Thomas, Gregg" w:date="2024-10-22T11:38:00Z" w16du:dateUtc="2024-10-22T15:38:00Z">
        <w:r w:rsidR="00FD14BA">
          <w:rPr>
            <w:b w:val="0"/>
            <w:bCs w:val="0"/>
          </w:rPr>
          <w:t xml:space="preserve">though our </w:t>
        </w:r>
        <w:r w:rsidR="00FD14BA">
          <w:rPr>
            <w:b w:val="0"/>
            <w:bCs w:val="0"/>
          </w:rPr>
          <w:lastRenderedPageBreak/>
          <w:t xml:space="preserve">species sampling prevents </w:t>
        </w:r>
        <w:r w:rsidR="00805C30">
          <w:rPr>
            <w:b w:val="0"/>
            <w:bCs w:val="0"/>
          </w:rPr>
          <w:t>determining</w:t>
        </w:r>
        <w:r w:rsidR="00FD14BA">
          <w:rPr>
            <w:b w:val="0"/>
            <w:bCs w:val="0"/>
          </w:rPr>
          <w:t xml:space="preserve"> their placement with a higher resolution</w:t>
        </w:r>
        <w:r>
          <w:rPr>
            <w:b w:val="0"/>
            <w:bCs w:val="0"/>
          </w:rPr>
          <w:t>.</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120" w:author="Thomas, Gregg" w:date="2024-10-22T11:38:00Z" w16du:dateUtc="2024-10-22T15:38:00Z">
        <w:r w:rsidR="00B73F06">
          <w:rPr>
            <w:b w:val="0"/>
            <w:bCs w:val="0"/>
          </w:rPr>
          <w:delText>sister to</w:delText>
        </w:r>
      </w:del>
      <w:ins w:id="121" w:author="Thomas, Gregg" w:date="2024-10-22T11:38:00Z" w16du:dateUtc="2024-10-22T15:38:00Z">
        <w:r w:rsidR="00E12FF6">
          <w:rPr>
            <w:b w:val="0"/>
            <w:bCs w:val="0"/>
          </w:rPr>
          <w:t>nested within</w:t>
        </w:r>
      </w:ins>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122" w:author="Thomas, Gregg" w:date="2024-10-22T11:38:00Z" w16du:dateUtc="2024-10-22T15:38: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del w:id="123" w:author="Thomas, Gregg" w:date="2024-10-22T11:38:00Z" w16du:dateUtc="2024-10-22T15:38:00Z">
        <w:r w:rsidR="00B73F06">
          <w:rPr>
            <w:b w:val="0"/>
            <w:bCs w:val="0"/>
          </w:rPr>
          <w:delText>.</w:delText>
        </w:r>
      </w:del>
      <w:ins w:id="124" w:author="Thomas, Gregg" w:date="2024-10-22T11:38:00Z" w16du:dateUtc="2024-10-22T15:38:00Z">
        <w:r w:rsidR="00B73F06">
          <w:rPr>
            <w:b w:val="0"/>
            <w:bCs w:val="0"/>
          </w:rPr>
          <w:t>.</w:t>
        </w:r>
      </w:ins>
      <w:r w:rsidR="00B73F06">
        <w:rPr>
          <w:b w:val="0"/>
          <w:bCs w:val="0"/>
        </w:rPr>
        <w:t xml:space="preserve"> We also tested this scenario (Fig. 1</w:t>
      </w:r>
      <w:r w:rsidR="00BD6E25">
        <w:rPr>
          <w:b w:val="0"/>
          <w:bCs w:val="0"/>
        </w:rPr>
        <w:t>A</w:t>
      </w:r>
      <w:r w:rsidR="00B73F06">
        <w:rPr>
          <w:b w:val="0"/>
          <w:bCs w:val="0"/>
        </w:rPr>
        <w:t>) and were able to rule out this possibility.</w:t>
      </w:r>
    </w:p>
    <w:p w14:paraId="5EB8668C" w14:textId="6DEE8111"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125" w:author="Thomas, Gregg" w:date="2024-10-22T11:38:00Z" w16du:dateUtc="2024-10-22T15:38:00Z">
        <w:r>
          <w:rPr>
            <w:b w:val="0"/>
            <w:bCs w:val="0"/>
          </w:rPr>
          <w:delText>metazoans</w:delText>
        </w:r>
      </w:del>
      <w:ins w:id="126" w:author="Thomas, Gregg" w:date="2024-10-22T11:38:00Z" w16du:dateUtc="2024-10-22T15:38:00Z">
        <w:r w:rsidR="00DC05BC">
          <w:rPr>
            <w:b w:val="0"/>
            <w:bCs w:val="0"/>
          </w:rPr>
          <w:t>vertebrates</w:t>
        </w:r>
      </w:ins>
      <w:r w:rsidR="00DC05BC">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127" w:author="Thomas, Gregg" w:date="2024-10-22T11:38:00Z" w16du:dateUtc="2024-10-22T15:38:00Z">
        <w:r w:rsidR="000A6DF4" w:rsidRPr="001045EC">
          <w:rPr>
            <w:b w:val="0"/>
            <w:bCs w:val="0"/>
            <w:i/>
            <w:iCs/>
          </w:rPr>
          <w:delText>Hox</w:delText>
        </w:r>
      </w:del>
      <w:ins w:id="128" w:author="Thomas, Gregg" w:date="2024-10-22T11:38:00Z" w16du:dateUtc="2024-10-22T15:38:00Z">
        <w:r w:rsidR="00C7533A">
          <w:rPr>
            <w:b w:val="0"/>
            <w:bCs w:val="0"/>
          </w:rPr>
          <w:t>h</w:t>
        </w:r>
        <w:r w:rsidR="00234823">
          <w:rPr>
            <w:b w:val="0"/>
            <w:bCs w:val="0"/>
          </w:rPr>
          <w:t>omeobox containing</w:t>
        </w:r>
      </w:ins>
      <w:r w:rsidR="00234823">
        <w:rPr>
          <w:b w:val="0"/>
          <w:bCs w:val="0"/>
        </w:rPr>
        <w:t xml:space="preserve"> </w:t>
      </w:r>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129" w:author="Thomas, Gregg" w:date="2024-10-22T11:38:00Z" w16du:dateUtc="2024-10-22T15:38:00Z">
        <w:r w:rsidR="000A6DF4">
          <w:rPr>
            <w:b w:val="0"/>
            <w:bCs w:val="0"/>
          </w:rPr>
          <w:delText>, directly sister to spiders and scorpions.</w:delText>
        </w:r>
      </w:del>
      <w:ins w:id="130" w:author="Thomas, Gregg" w:date="2024-10-22T11:38:00Z" w16du:dateUtc="2024-10-22T15:38:00Z">
        <w:r w:rsidR="000A6DF4">
          <w:rPr>
            <w:b w:val="0"/>
            <w:bCs w:val="0"/>
          </w:rPr>
          <w:t>.</w:t>
        </w:r>
      </w:ins>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060EF341" w:rsidR="00305711" w:rsidRPr="00247752" w:rsidRDefault="00247752" w:rsidP="00DF4F73">
      <w:pPr>
        <w:spacing w:line="480" w:lineRule="auto"/>
        <w:jc w:val="both"/>
        <w:rPr>
          <w:b w:val="0"/>
          <w:bCs w:val="0"/>
        </w:rPr>
      </w:pPr>
      <w:r>
        <w:rPr>
          <w:b w:val="0"/>
          <w:bCs w:val="0"/>
        </w:rPr>
        <w:lastRenderedPageBreak/>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All other data generated for this project (gene alignments, gene trees, etc.)</w:t>
      </w:r>
      <w:ins w:id="131" w:author="Thomas, Gregg" w:date="2024-10-22T14:24:00Z" w16du:dateUtc="2024-10-22T18:24:00Z">
        <w:r w:rsidR="005E15B0">
          <w:rPr>
            <w:b w:val="0"/>
            <w:bCs w:val="0"/>
          </w:rPr>
          <w:t xml:space="preserve"> and scripts to parse and analyze i</w:t>
        </w:r>
      </w:ins>
      <w:ins w:id="132" w:author="Thomas, Gregg" w:date="2024-10-22T14:25:00Z" w16du:dateUtc="2024-10-22T18:25:00Z">
        <w:r w:rsidR="005E15B0">
          <w:rPr>
            <w:b w:val="0"/>
            <w:bCs w:val="0"/>
          </w:rPr>
          <w:t>t</w:t>
        </w:r>
      </w:ins>
      <w:r>
        <w:rPr>
          <w:b w:val="0"/>
          <w:bCs w:val="0"/>
        </w:rPr>
        <w:t xml:space="preserve"> are available </w:t>
      </w:r>
      <w:del w:id="133" w:author="Thomas, Gregg" w:date="2024-10-22T14:25:00Z" w16du:dateUtc="2024-10-22T18:25:00Z">
        <w:r w:rsidDel="005E15B0">
          <w:rPr>
            <w:b w:val="0"/>
            <w:bCs w:val="0"/>
          </w:rPr>
          <w:delText xml:space="preserve">on </w:delText>
        </w:r>
        <w:r w:rsidR="00817E2D" w:rsidDel="005E15B0">
          <w:rPr>
            <w:b w:val="0"/>
            <w:bCs w:val="0"/>
          </w:rPr>
          <w:delText>TBD</w:delText>
        </w:r>
        <w:r w:rsidDel="005E15B0">
          <w:rPr>
            <w:b w:val="0"/>
            <w:bCs w:val="0"/>
          </w:rPr>
          <w:delText xml:space="preserve">. Scripts used to parse and analyze this data are available </w:delText>
        </w:r>
      </w:del>
      <w:r>
        <w:rPr>
          <w:b w:val="0"/>
          <w:bCs w:val="0"/>
        </w:rPr>
        <w:t xml:space="preserve">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5450300">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55D67" w14:textId="77777777" w:rsidR="000D3A66" w:rsidRDefault="000D3A66" w:rsidP="00DF4F73">
      <w:pPr>
        <w:spacing w:after="0" w:line="240" w:lineRule="auto"/>
      </w:pPr>
      <w:r>
        <w:separator/>
      </w:r>
    </w:p>
  </w:endnote>
  <w:endnote w:type="continuationSeparator" w:id="0">
    <w:p w14:paraId="5625E25D" w14:textId="77777777" w:rsidR="000D3A66" w:rsidRDefault="000D3A66"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9D476" w14:textId="77777777" w:rsidR="000D3A66" w:rsidRDefault="000D3A66" w:rsidP="00DF4F73">
      <w:pPr>
        <w:spacing w:after="0" w:line="240" w:lineRule="auto"/>
      </w:pPr>
      <w:r>
        <w:separator/>
      </w:r>
    </w:p>
  </w:footnote>
  <w:footnote w:type="continuationSeparator" w:id="0">
    <w:p w14:paraId="65710FB2" w14:textId="77777777" w:rsidR="000D3A66" w:rsidRDefault="000D3A66"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3A66"/>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16354"/>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C1E93"/>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3CF9"/>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01B3"/>
    <w:rsid w:val="005A5519"/>
    <w:rsid w:val="005B10D0"/>
    <w:rsid w:val="005B2B4A"/>
    <w:rsid w:val="005C5CE8"/>
    <w:rsid w:val="005D210D"/>
    <w:rsid w:val="005D6415"/>
    <w:rsid w:val="005D72D1"/>
    <w:rsid w:val="005E15B0"/>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100C2"/>
    <w:rsid w:val="007209A9"/>
    <w:rsid w:val="00732CAB"/>
    <w:rsid w:val="00742E51"/>
    <w:rsid w:val="007441A5"/>
    <w:rsid w:val="00745117"/>
    <w:rsid w:val="00745A6E"/>
    <w:rsid w:val="00746D19"/>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0E9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64462"/>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5828"/>
    <w:rsid w:val="00D465F6"/>
    <w:rsid w:val="00D51619"/>
    <w:rsid w:val="00D64BBC"/>
    <w:rsid w:val="00D6565E"/>
    <w:rsid w:val="00D7351B"/>
    <w:rsid w:val="00D74C6D"/>
    <w:rsid w:val="00D7678E"/>
    <w:rsid w:val="00D841B2"/>
    <w:rsid w:val="00D85B9F"/>
    <w:rsid w:val="00D875B3"/>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2.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3.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94B3F-3191-4324-8EB2-BB7B6D76D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13652</Words>
  <Characters>77822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cp:revision>
  <dcterms:created xsi:type="dcterms:W3CDTF">2024-10-22T18:31:00Z</dcterms:created>
  <dcterms:modified xsi:type="dcterms:W3CDTF">2024-10-22T18:31:00Z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