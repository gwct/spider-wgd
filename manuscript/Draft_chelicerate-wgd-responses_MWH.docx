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F0922" w:rsidRDefault="00000000">
      <w:pPr>
        <w:rPr>
          <w:color w:val="0000FF"/>
        </w:rPr>
      </w:pPr>
      <w:r>
        <w:rPr>
          <w:color w:val="0000FF"/>
        </w:rPr>
        <w:t xml:space="preserve">Let’s put our responses in blue below each </w:t>
      </w:r>
      <w:proofErr w:type="gramStart"/>
      <w:r>
        <w:rPr>
          <w:color w:val="0000FF"/>
        </w:rPr>
        <w:t>point, or</w:t>
      </w:r>
      <w:proofErr w:type="gramEnd"/>
      <w:r>
        <w:rPr>
          <w:color w:val="0000FF"/>
        </w:rPr>
        <w:t xml:space="preserve"> pick your own color. Also, feel free to leave notes about the papers as we read them.</w:t>
      </w:r>
    </w:p>
    <w:p w14:paraId="00000002" w14:textId="77777777" w:rsidR="00CF0922" w:rsidRDefault="00CF0922"/>
    <w:p w14:paraId="00000003" w14:textId="77777777" w:rsidR="00CF0922" w:rsidRDefault="00000000">
      <w:r>
        <w:t>Reviewer: 1</w:t>
      </w:r>
    </w:p>
    <w:p w14:paraId="00000004" w14:textId="77777777" w:rsidR="00CF0922" w:rsidRDefault="00CF0922"/>
    <w:p w14:paraId="00000005" w14:textId="77777777" w:rsidR="00CF0922" w:rsidRDefault="00000000">
      <w:r>
        <w:t>Comments to the Author</w:t>
      </w:r>
    </w:p>
    <w:p w14:paraId="00000006" w14:textId="77777777" w:rsidR="00CF0922" w:rsidRDefault="00000000">
      <w:r>
        <w:t xml:space="preserve">In the submitted manuscript, the authors </w:t>
      </w:r>
      <w:proofErr w:type="spellStart"/>
      <w:r>
        <w:t>analyse</w:t>
      </w:r>
      <w:proofErr w:type="spellEnd"/>
      <w:r>
        <w:t xml:space="preserve"> published genome sequence data from spiders and their relatives; </w:t>
      </w:r>
      <w:proofErr w:type="gramStart"/>
      <w:r>
        <w:t>on the basis of</w:t>
      </w:r>
      <w:proofErr w:type="gramEnd"/>
      <w:r>
        <w:t xml:space="preserve"> their own analyses of these data the authors argue that several previously published papers are in error. Several papers have argued, from multiple lines of evidence, that spiders underwent a whole genome duplication (WGD) in their ancestry. This conclusion is now widely accepted. The authors claim that that this conclusion is incorrect. When attempting to overturn accepted conclusions, I think it is important that the new analyses are more robust than previous work, and that reasons are investigated why different researchers reached different conclusions. I conclude that neither goal has been achieved.</w:t>
      </w:r>
    </w:p>
    <w:p w14:paraId="00000007" w14:textId="77777777" w:rsidR="00CF0922" w:rsidRDefault="00CF0922"/>
    <w:p w14:paraId="00000008" w14:textId="77777777" w:rsidR="00CF0922" w:rsidRDefault="00000000">
      <w:r>
        <w:t xml:space="preserve">I must first point out serious errors made in referring to previous work, which paint the robustness of previous work in an unfair light. Both in the Abstract and in the Introduction, it is stated that previous work relied primarily on duplication data for one set of genes, the Hox genes. This is not true. The same erroneous point is made again on page 10 and in the discussion. Previous papers did discuss Hox genes, since there is a community of scientists very interested in these genes, but this does not constitute the primary support for WGD presented in the cited papers. Several other methods were used in the papers cited, including within-genome synteny, yet this is overlooked. Even if we just consider ‘target gene family’ analyses, these go well beyond just Hox genes. For example, Harper et al. use three classes of genes in many species: Hox genes, </w:t>
      </w:r>
      <w:proofErr w:type="spellStart"/>
      <w:r>
        <w:t>Wnt</w:t>
      </w:r>
      <w:proofErr w:type="spellEnd"/>
      <w:r>
        <w:t xml:space="preserve"> genes and frizzled genes; since the latter two are dispersed, the actual number of gene families found to be duplicated is much higher. In a similar vein, </w:t>
      </w:r>
      <w:proofErr w:type="spellStart"/>
      <w:r>
        <w:t>Schwager</w:t>
      </w:r>
      <w:proofErr w:type="spellEnd"/>
      <w:r>
        <w:t xml:space="preserve"> et al find duplication of 48 homeobox gene families (42 excluding Hox), with 32 of these duplications shared by two species. </w:t>
      </w:r>
      <w:proofErr w:type="spellStart"/>
      <w:r>
        <w:t>Leite</w:t>
      </w:r>
      <w:proofErr w:type="spellEnd"/>
      <w:r>
        <w:t xml:space="preserve"> et al use the full diversity of homeobox genes in house spider, detecting duplication of around 40 different dispersed genes, not just the Hox cluster. </w:t>
      </w:r>
      <w:proofErr w:type="spellStart"/>
      <w:r>
        <w:t>Leite</w:t>
      </w:r>
      <w:proofErr w:type="spellEnd"/>
      <w:r>
        <w:t xml:space="preserve"> et al also report duplication of the NK gene cluster, SINE gene cluster, </w:t>
      </w:r>
      <w:proofErr w:type="spellStart"/>
      <w:r>
        <w:t>Emx</w:t>
      </w:r>
      <w:proofErr w:type="spellEnd"/>
      <w:r>
        <w:t xml:space="preserve"> gene pair, LIM cluster and more. These reports are important for two reasons. First, the number of duplicated gene families reported is much higher than one cluster - this evidence for WGD is greatly downplayed by the current authors. Second, it has previously been shown from comparison of amphioxus and vertebrate genomes that ‘developmental genes’ are more likely retained as multiple copies post-WGD (PMID 18562680); genes like Hox, </w:t>
      </w:r>
      <w:proofErr w:type="spellStart"/>
      <w:r>
        <w:t>Emx</w:t>
      </w:r>
      <w:proofErr w:type="spellEnd"/>
      <w:r>
        <w:t xml:space="preserve">, NK cluster, SINE, LIM, other homeobox genes, plus </w:t>
      </w:r>
      <w:proofErr w:type="spellStart"/>
      <w:r>
        <w:t>Wnt</w:t>
      </w:r>
      <w:proofErr w:type="spellEnd"/>
      <w:r>
        <w:t xml:space="preserve"> and frizzled, are better markers of ancient WGD than most other genes.</w:t>
      </w:r>
    </w:p>
    <w:p w14:paraId="00000009" w14:textId="77777777" w:rsidR="00CF0922" w:rsidRDefault="00CF0922"/>
    <w:p w14:paraId="461923FA" w14:textId="11849E74" w:rsidR="00341FE2" w:rsidRDefault="00341FE2">
      <w:pPr>
        <w:ind w:firstLine="720"/>
        <w:rPr>
          <w:color w:val="4F81BD" w:themeColor="accent1"/>
        </w:rPr>
      </w:pPr>
      <w:r w:rsidRPr="00341FE2">
        <w:rPr>
          <w:color w:val="4F81BD" w:themeColor="accent1"/>
        </w:rPr>
        <w:t>We did indeed make an</w:t>
      </w:r>
      <w:r w:rsidR="00000000" w:rsidRPr="00341FE2">
        <w:rPr>
          <w:color w:val="4F81BD" w:themeColor="accent1"/>
        </w:rPr>
        <w:t xml:space="preserve"> error in </w:t>
      </w:r>
      <w:r w:rsidR="00B8261F" w:rsidRPr="00341FE2">
        <w:rPr>
          <w:color w:val="4F81BD" w:themeColor="accent1"/>
        </w:rPr>
        <w:t>not correctly</w:t>
      </w:r>
      <w:r w:rsidR="00000000" w:rsidRPr="00341FE2">
        <w:rPr>
          <w:color w:val="4F81BD" w:themeColor="accent1"/>
        </w:rPr>
        <w:t xml:space="preserve"> </w:t>
      </w:r>
      <w:r w:rsidR="00B8261F" w:rsidRPr="00341FE2">
        <w:rPr>
          <w:color w:val="4F81BD" w:themeColor="accent1"/>
        </w:rPr>
        <w:t>specifying</w:t>
      </w:r>
      <w:r w:rsidR="00000000" w:rsidRPr="00341FE2">
        <w:rPr>
          <w:color w:val="4F81BD" w:themeColor="accent1"/>
        </w:rPr>
        <w:t xml:space="preserve"> </w:t>
      </w:r>
      <w:r w:rsidR="00B8261F" w:rsidRPr="00341FE2">
        <w:rPr>
          <w:color w:val="4F81BD" w:themeColor="accent1"/>
        </w:rPr>
        <w:t>"</w:t>
      </w:r>
      <w:r w:rsidR="00000000" w:rsidRPr="00341FE2">
        <w:rPr>
          <w:color w:val="4F81BD" w:themeColor="accent1"/>
        </w:rPr>
        <w:t>homeobox gene</w:t>
      </w:r>
      <w:r w:rsidR="00B8261F" w:rsidRPr="00341FE2">
        <w:rPr>
          <w:color w:val="4F81BD" w:themeColor="accent1"/>
        </w:rPr>
        <w:t>s"</w:t>
      </w:r>
      <w:r w:rsidR="00000000" w:rsidRPr="00341FE2">
        <w:rPr>
          <w:color w:val="4F81BD" w:themeColor="accent1"/>
        </w:rPr>
        <w:t xml:space="preserve"> </w:t>
      </w:r>
      <w:r w:rsidR="00B8261F" w:rsidRPr="00341FE2">
        <w:rPr>
          <w:color w:val="4F81BD" w:themeColor="accent1"/>
        </w:rPr>
        <w:t>where we instead said "Hox genes"</w:t>
      </w:r>
      <w:r w:rsidRPr="00341FE2">
        <w:rPr>
          <w:color w:val="4F81BD" w:themeColor="accent1"/>
        </w:rPr>
        <w:t xml:space="preserve"> in our original submission. The homeobox genes are a larger family of genes (that includes Hox genes), and we intended to say that there is only evidence from "homeobox" genes</w:t>
      </w:r>
      <w:r>
        <w:rPr>
          <w:color w:val="4F81BD" w:themeColor="accent1"/>
        </w:rPr>
        <w:t xml:space="preserve"> for the spider WGD</w:t>
      </w:r>
      <w:r w:rsidRPr="00341FE2">
        <w:rPr>
          <w:color w:val="4F81BD" w:themeColor="accent1"/>
        </w:rPr>
        <w:t>.</w:t>
      </w:r>
      <w:r>
        <w:rPr>
          <w:color w:val="4F81BD" w:themeColor="accent1"/>
        </w:rPr>
        <w:t xml:space="preserve"> We apologize for this </w:t>
      </w:r>
      <w:proofErr w:type="gramStart"/>
      <w:r>
        <w:rPr>
          <w:color w:val="4F81BD" w:themeColor="accent1"/>
        </w:rPr>
        <w:t>error, and</w:t>
      </w:r>
      <w:proofErr w:type="gramEnd"/>
      <w:r>
        <w:rPr>
          <w:color w:val="4F81BD" w:themeColor="accent1"/>
        </w:rPr>
        <w:t xml:space="preserve"> have updated our manuscript accordingly.</w:t>
      </w:r>
      <w:r w:rsidRPr="00341FE2">
        <w:rPr>
          <w:color w:val="4F81BD" w:themeColor="accent1"/>
        </w:rPr>
        <w:t xml:space="preserve"> </w:t>
      </w:r>
      <w:r w:rsidR="00000000" w:rsidRPr="00341FE2">
        <w:rPr>
          <w:color w:val="4F81BD" w:themeColor="accent1"/>
        </w:rPr>
        <w:t xml:space="preserve"> </w:t>
      </w:r>
    </w:p>
    <w:p w14:paraId="6EABD0E5" w14:textId="42419740" w:rsidR="00F84A90" w:rsidRDefault="00BE7C8A">
      <w:pPr>
        <w:ind w:firstLine="720"/>
        <w:rPr>
          <w:color w:val="4F81BD" w:themeColor="accent1"/>
        </w:rPr>
      </w:pPr>
      <w:r>
        <w:rPr>
          <w:color w:val="4F81BD" w:themeColor="accent1"/>
        </w:rPr>
        <w:lastRenderedPageBreak/>
        <w:t xml:space="preserve">However, results on homeobox genes in </w:t>
      </w:r>
      <w:proofErr w:type="spellStart"/>
      <w:r>
        <w:rPr>
          <w:color w:val="4F81BD" w:themeColor="accent1"/>
        </w:rPr>
        <w:t>Schwager</w:t>
      </w:r>
      <w:proofErr w:type="spellEnd"/>
      <w:r>
        <w:rPr>
          <w:color w:val="4F81BD" w:themeColor="accent1"/>
        </w:rPr>
        <w:t xml:space="preserve"> et al. (2017), </w:t>
      </w:r>
      <w:proofErr w:type="spellStart"/>
      <w:r>
        <w:rPr>
          <w:color w:val="4F81BD" w:themeColor="accent1"/>
        </w:rPr>
        <w:t>Leite</w:t>
      </w:r>
      <w:proofErr w:type="spellEnd"/>
      <w:r>
        <w:rPr>
          <w:color w:val="4F81BD" w:themeColor="accent1"/>
        </w:rPr>
        <w:t xml:space="preserve"> et al. (2018), and Harper et al. (2021) are much more ambiguous in the original publications</w:t>
      </w:r>
      <w:r w:rsidR="00623A8B">
        <w:rPr>
          <w:color w:val="4F81BD" w:themeColor="accent1"/>
        </w:rPr>
        <w:t xml:space="preserve"> than is summarized here. To make this clearer, we have now expanded our analyses to ~140 homeobox homologs from </w:t>
      </w:r>
      <w:proofErr w:type="spellStart"/>
      <w:r w:rsidR="00623A8B">
        <w:rPr>
          <w:color w:val="4F81BD" w:themeColor="accent1"/>
        </w:rPr>
        <w:t>Schwager</w:t>
      </w:r>
      <w:proofErr w:type="spellEnd"/>
      <w:r w:rsidR="00623A8B">
        <w:rPr>
          <w:color w:val="4F81BD" w:themeColor="accent1"/>
        </w:rPr>
        <w:t xml:space="preserve"> et al. (2017) and </w:t>
      </w:r>
      <w:proofErr w:type="spellStart"/>
      <w:r w:rsidR="00623A8B">
        <w:rPr>
          <w:color w:val="4F81BD" w:themeColor="accent1"/>
        </w:rPr>
        <w:t>Leite</w:t>
      </w:r>
      <w:proofErr w:type="spellEnd"/>
      <w:r w:rsidR="00623A8B">
        <w:rPr>
          <w:color w:val="4F81BD" w:themeColor="accent1"/>
        </w:rPr>
        <w:t xml:space="preserve"> et al. (2018).</w:t>
      </w:r>
      <w:r w:rsidR="00932A44">
        <w:rPr>
          <w:color w:val="4F81BD" w:themeColor="accent1"/>
        </w:rPr>
        <w:t xml:space="preserve"> </w:t>
      </w:r>
      <w:r w:rsidR="00932A44">
        <w:rPr>
          <w:color w:val="4F81BD" w:themeColor="accent1"/>
        </w:rPr>
        <w:t xml:space="preserve">Using reciprocal best BLAST hits, we were able to identify homologs for 105 of these genes in </w:t>
      </w:r>
      <w:proofErr w:type="spellStart"/>
      <w:r w:rsidR="00932A44" w:rsidRPr="00932A44">
        <w:rPr>
          <w:i/>
          <w:iCs/>
          <w:color w:val="4F81BD" w:themeColor="accent1"/>
        </w:rPr>
        <w:t>Parasteatoda</w:t>
      </w:r>
      <w:proofErr w:type="spellEnd"/>
      <w:r w:rsidR="00932A44" w:rsidRPr="00932A44">
        <w:rPr>
          <w:i/>
          <w:iCs/>
          <w:color w:val="4F81BD" w:themeColor="accent1"/>
        </w:rPr>
        <w:t xml:space="preserve"> </w:t>
      </w:r>
      <w:proofErr w:type="spellStart"/>
      <w:r w:rsidR="00932A44" w:rsidRPr="00932A44">
        <w:rPr>
          <w:i/>
          <w:iCs/>
          <w:color w:val="4F81BD" w:themeColor="accent1"/>
        </w:rPr>
        <w:t>tepidariorum</w:t>
      </w:r>
      <w:proofErr w:type="spellEnd"/>
      <w:ins w:id="0" w:author="Hahn, Matthew" w:date="2024-09-25T15:45:00Z" w16du:dateUtc="2024-09-25T19:45:00Z">
        <w:r w:rsidR="00DB73A0">
          <w:rPr>
            <w:i/>
            <w:iCs/>
            <w:color w:val="4F81BD" w:themeColor="accent1"/>
          </w:rPr>
          <w:t xml:space="preserve"> </w:t>
        </w:r>
      </w:ins>
      <w:r w:rsidR="00DB73A0">
        <w:rPr>
          <w:color w:val="4F81BD" w:themeColor="accent1"/>
        </w:rPr>
        <w:t>(</w:t>
      </w:r>
      <w:r w:rsidR="00C77ED3">
        <w:rPr>
          <w:color w:val="4F81BD" w:themeColor="accent1"/>
        </w:rPr>
        <w:t>the house spider)</w:t>
      </w:r>
      <w:r w:rsidR="00932A44">
        <w:rPr>
          <w:color w:val="4F81BD" w:themeColor="accent1"/>
        </w:rPr>
        <w:t xml:space="preserve">, and </w:t>
      </w:r>
      <w:r w:rsidR="00B567FE">
        <w:rPr>
          <w:color w:val="4F81BD" w:themeColor="accent1"/>
        </w:rPr>
        <w:t xml:space="preserve">then </w:t>
      </w:r>
      <w:r w:rsidR="00932A44">
        <w:rPr>
          <w:color w:val="4F81BD" w:themeColor="accent1"/>
        </w:rPr>
        <w:t xml:space="preserve">used </w:t>
      </w:r>
      <w:proofErr w:type="spellStart"/>
      <w:r w:rsidR="00932A44">
        <w:rPr>
          <w:color w:val="4F81BD" w:themeColor="accent1"/>
        </w:rPr>
        <w:t>MCScanX</w:t>
      </w:r>
      <w:proofErr w:type="spellEnd"/>
      <w:r w:rsidR="00932A44">
        <w:rPr>
          <w:color w:val="4F81BD" w:themeColor="accent1"/>
        </w:rPr>
        <w:t xml:space="preserve"> to classify duplicates (as in </w:t>
      </w:r>
      <w:proofErr w:type="spellStart"/>
      <w:r w:rsidR="00932A44">
        <w:rPr>
          <w:color w:val="4F81BD" w:themeColor="accent1"/>
        </w:rPr>
        <w:t>Schwager</w:t>
      </w:r>
      <w:proofErr w:type="spellEnd"/>
      <w:r w:rsidR="00932A44">
        <w:rPr>
          <w:color w:val="4F81BD" w:themeColor="accent1"/>
        </w:rPr>
        <w:t xml:space="preserve"> et al.</w:t>
      </w:r>
      <w:r w:rsidR="00771AD4">
        <w:rPr>
          <w:color w:val="4F81BD" w:themeColor="accent1"/>
        </w:rPr>
        <w:t xml:space="preserve"> 2017</w:t>
      </w:r>
      <w:r w:rsidR="00932A44">
        <w:rPr>
          <w:color w:val="4F81BD" w:themeColor="accent1"/>
        </w:rPr>
        <w:t>). These results</w:t>
      </w:r>
      <w:r w:rsidR="00D76423">
        <w:rPr>
          <w:color w:val="4F81BD" w:themeColor="accent1"/>
        </w:rPr>
        <w:t>—</w:t>
      </w:r>
      <w:r w:rsidR="00932A44" w:rsidRPr="0034057F">
        <w:rPr>
          <w:color w:val="4F81BD" w:themeColor="accent1"/>
          <w:highlight w:val="yellow"/>
        </w:rPr>
        <w:t xml:space="preserve">now presented in the Results </w:t>
      </w:r>
      <w:r w:rsidR="00DC0F9C" w:rsidRPr="0034057F">
        <w:rPr>
          <w:color w:val="4F81BD" w:themeColor="accent1"/>
          <w:highlight w:val="yellow"/>
        </w:rPr>
        <w:t xml:space="preserve">section </w:t>
      </w:r>
      <w:r w:rsidR="00932A44" w:rsidRPr="0034057F">
        <w:rPr>
          <w:color w:val="4F81BD" w:themeColor="accent1"/>
          <w:highlight w:val="yellow"/>
        </w:rPr>
        <w:t>of our paper</w:t>
      </w:r>
      <w:r w:rsidR="00D76423">
        <w:rPr>
          <w:color w:val="4F81BD" w:themeColor="accent1"/>
        </w:rPr>
        <w:t>—</w:t>
      </w:r>
      <w:r w:rsidR="00932A44">
        <w:rPr>
          <w:color w:val="4F81BD" w:themeColor="accent1"/>
        </w:rPr>
        <w:t>find 1 of these</w:t>
      </w:r>
      <w:r w:rsidR="00932A44">
        <w:rPr>
          <w:color w:val="4F81BD" w:themeColor="accent1"/>
        </w:rPr>
        <w:t xml:space="preserve"> </w:t>
      </w:r>
      <w:r w:rsidR="00932A44" w:rsidRPr="00341FE2">
        <w:rPr>
          <w:color w:val="4F81BD" w:themeColor="accent1"/>
        </w:rPr>
        <w:t xml:space="preserve">homeobox genes as a singleton, 88 as dispersed, 16 </w:t>
      </w:r>
      <w:r w:rsidR="00932A44">
        <w:rPr>
          <w:color w:val="4F81BD" w:themeColor="accent1"/>
        </w:rPr>
        <w:t xml:space="preserve">as </w:t>
      </w:r>
      <w:r w:rsidR="00932A44" w:rsidRPr="00341FE2">
        <w:rPr>
          <w:color w:val="4F81BD" w:themeColor="accent1"/>
        </w:rPr>
        <w:t xml:space="preserve">proximal, and 28 </w:t>
      </w:r>
      <w:r w:rsidR="00932A44">
        <w:rPr>
          <w:color w:val="4F81BD" w:themeColor="accent1"/>
        </w:rPr>
        <w:t xml:space="preserve">as </w:t>
      </w:r>
      <w:r w:rsidR="00932A44" w:rsidRPr="00341FE2">
        <w:rPr>
          <w:color w:val="4F81BD" w:themeColor="accent1"/>
        </w:rPr>
        <w:t>tandem duplicates</w:t>
      </w:r>
      <w:r w:rsidR="00932A44">
        <w:rPr>
          <w:color w:val="4F81BD" w:themeColor="accent1"/>
        </w:rPr>
        <w:t>, mirroring previous results by other authors. None were labeled as due to a whole genome duplication.</w:t>
      </w:r>
    </w:p>
    <w:p w14:paraId="69DDAA15" w14:textId="77777777" w:rsidR="00F84A90" w:rsidRDefault="00F84A90">
      <w:pPr>
        <w:ind w:firstLine="720"/>
        <w:rPr>
          <w:color w:val="4F81BD" w:themeColor="accent1"/>
        </w:rPr>
      </w:pPr>
    </w:p>
    <w:p w14:paraId="54F6571A" w14:textId="78DB50BC" w:rsidR="00BE7C8A" w:rsidRPr="00932A44" w:rsidRDefault="00F84A90">
      <w:pPr>
        <w:ind w:firstLine="720"/>
        <w:rPr>
          <w:color w:val="4F81BD" w:themeColor="accent1"/>
        </w:rPr>
      </w:pPr>
      <w:r>
        <w:rPr>
          <w:color w:val="4F81BD" w:themeColor="accent1"/>
        </w:rPr>
        <w:t xml:space="preserve">These results come with several caveats—as with any analysis of synteny—so we describe extended analyses in our responses to later comments </w:t>
      </w:r>
      <w:r w:rsidR="0034057F">
        <w:rPr>
          <w:color w:val="4F81BD" w:themeColor="accent1"/>
        </w:rPr>
        <w:t xml:space="preserve">about synteny </w:t>
      </w:r>
      <w:r>
        <w:rPr>
          <w:color w:val="4F81BD" w:themeColor="accent1"/>
        </w:rPr>
        <w:t>below.</w:t>
      </w:r>
      <w:r w:rsidR="00932A44">
        <w:rPr>
          <w:color w:val="4F81BD" w:themeColor="accent1"/>
        </w:rPr>
        <w:t xml:space="preserve"> </w:t>
      </w:r>
    </w:p>
    <w:p w14:paraId="2911B961" w14:textId="77777777" w:rsidR="00341FE2" w:rsidRPr="00341FE2" w:rsidRDefault="00341FE2">
      <w:pPr>
        <w:ind w:firstLine="720"/>
        <w:rPr>
          <w:color w:val="4F81BD" w:themeColor="accent1"/>
        </w:rPr>
      </w:pPr>
    </w:p>
    <w:p w14:paraId="0000000B" w14:textId="7B734D92" w:rsidR="00CF0922" w:rsidRPr="00341FE2" w:rsidDel="007A7867" w:rsidRDefault="00000000">
      <w:pPr>
        <w:ind w:firstLine="720"/>
        <w:rPr>
          <w:del w:id="1" w:author="Hahn, Matthew" w:date="2024-09-25T15:44:00Z" w16du:dateUtc="2024-09-25T19:44:00Z"/>
          <w:color w:val="4F81BD" w:themeColor="accent1"/>
        </w:rPr>
      </w:pPr>
      <w:del w:id="2" w:author="Hahn, Matthew" w:date="2024-09-25T15:44:00Z" w16du:dateUtc="2024-09-25T19:44:00Z">
        <w:r w:rsidRPr="00341FE2" w:rsidDel="007A7867">
          <w:rPr>
            <w:color w:val="4F81BD" w:themeColor="accent1"/>
          </w:rPr>
          <w:delText>We have expanded the home</w:delText>
        </w:r>
        <w:commentRangeStart w:id="3"/>
        <w:r w:rsidRPr="00341FE2" w:rsidDel="007A7867">
          <w:rPr>
            <w:color w:val="4F81BD" w:themeColor="accent1"/>
          </w:rPr>
          <w:delText>obox analysis to ~140 homologs from Schwager et al. and Leite et al.. Using reciprocal best blast hits we were able</w:delText>
        </w:r>
        <w:commentRangeEnd w:id="3"/>
        <w:r w:rsidRPr="00341FE2" w:rsidDel="007A7867">
          <w:rPr>
            <w:color w:val="4F81BD" w:themeColor="accent1"/>
          </w:rPr>
          <w:commentReference w:id="3"/>
        </w:r>
        <w:r w:rsidRPr="00341FE2" w:rsidDel="007A7867">
          <w:rPr>
            <w:color w:val="4F81BD" w:themeColor="accent1"/>
          </w:rPr>
          <w:delText xml:space="preserve"> to identify homologs for 105 of these genes in the Parasteatoda tepidariorum annotation. MCScanX labeled one of these homeobox genes as a singleton, 88 as dispersed, 16 proximal, and 28 tandem duplicates; mirroring prior reports in Schwager et al. and Leite et al.. This may suggest these genes were formed by small scale duplications, however given it is proposed that there is extensive fractionation in these genomes we extended our syntenic analyses in our responses to later comments below.</w:delText>
        </w:r>
      </w:del>
    </w:p>
    <w:p w14:paraId="0000000C" w14:textId="1173CBC9" w:rsidR="00CF0922" w:rsidDel="007A7867" w:rsidRDefault="00CF0922">
      <w:pPr>
        <w:rPr>
          <w:del w:id="4" w:author="Hahn, Matthew" w:date="2024-09-25T15:44:00Z" w16du:dateUtc="2024-09-25T19:44:00Z"/>
        </w:rPr>
      </w:pPr>
    </w:p>
    <w:p w14:paraId="0000000D" w14:textId="77777777" w:rsidR="00CF0922" w:rsidRDefault="00000000">
      <w:r>
        <w:t xml:space="preserve">On a more minor issue, also in the Introduction, the authors paint a confusing picture </w:t>
      </w:r>
      <w:proofErr w:type="gramStart"/>
      <w:r>
        <w:t>with regard to</w:t>
      </w:r>
      <w:proofErr w:type="gramEnd"/>
      <w:r>
        <w:t xml:space="preserve"> diploidization after WGD. The term is used in many recent papers to mean to mean reversion to disomic inheritance of the four post-WGD alleles, not to mean gene loss or divergence to the point of being unrecognizable as paralogs. It is a point of definition perhaps, but it could cause confusion.</w:t>
      </w:r>
    </w:p>
    <w:p w14:paraId="0000000E" w14:textId="77777777" w:rsidR="00CF0922" w:rsidRDefault="00CF0922"/>
    <w:p w14:paraId="0000000F" w14:textId="77777777" w:rsidR="00CF0922" w:rsidRDefault="00000000">
      <w:pPr>
        <w:rPr>
          <w:color w:val="0000FF"/>
        </w:rPr>
      </w:pPr>
      <w:r>
        <w:rPr>
          <w:color w:val="0000FF"/>
        </w:rPr>
        <w:t>**</w:t>
      </w:r>
      <w:proofErr w:type="gramStart"/>
      <w:r>
        <w:rPr>
          <w:color w:val="0000FF"/>
        </w:rPr>
        <w:t>Lets</w:t>
      </w:r>
      <w:proofErr w:type="gramEnd"/>
      <w:r>
        <w:rPr>
          <w:color w:val="0000FF"/>
        </w:rPr>
        <w:t xml:space="preserve"> discuss this. I elect to define diploidization as both fractionation and reversion to disomic inheritance in the paper, with us specifying each specific case later in the paper. We cover both processes at different points. What do </w:t>
      </w:r>
      <w:proofErr w:type="spellStart"/>
      <w:r>
        <w:rPr>
          <w:color w:val="0000FF"/>
        </w:rPr>
        <w:t>ya’ll</w:t>
      </w:r>
      <w:proofErr w:type="spellEnd"/>
      <w:r>
        <w:rPr>
          <w:color w:val="0000FF"/>
        </w:rPr>
        <w:t xml:space="preserve"> </w:t>
      </w:r>
      <w:proofErr w:type="gramStart"/>
      <w:r>
        <w:rPr>
          <w:color w:val="0000FF"/>
        </w:rPr>
        <w:t>think</w:t>
      </w:r>
      <w:commentRangeStart w:id="5"/>
      <w:r>
        <w:rPr>
          <w:color w:val="0000FF"/>
        </w:rPr>
        <w:t>?*</w:t>
      </w:r>
      <w:proofErr w:type="gramEnd"/>
      <w:r>
        <w:rPr>
          <w:color w:val="0000FF"/>
        </w:rPr>
        <w:t>*</w:t>
      </w:r>
      <w:commentRangeEnd w:id="5"/>
      <w:r w:rsidR="007C3416">
        <w:rPr>
          <w:rStyle w:val="CommentReference"/>
        </w:rPr>
        <w:commentReference w:id="5"/>
      </w:r>
    </w:p>
    <w:p w14:paraId="00000010" w14:textId="77777777" w:rsidR="00CF0922" w:rsidRDefault="00CF0922"/>
    <w:p w14:paraId="00000011" w14:textId="77777777" w:rsidR="00CF0922" w:rsidRDefault="00000000">
      <w:r>
        <w:t xml:space="preserve">The first analysis presented in the Results is based on tree reconciliation. In essence, tree reconciliation methods ask whether </w:t>
      </w:r>
      <w:proofErr w:type="gramStart"/>
      <w:r>
        <w:t>the majority of</w:t>
      </w:r>
      <w:proofErr w:type="gramEnd"/>
      <w:r>
        <w:t xml:space="preserve"> gene paralog divergence nodes (as judged by a tree) map to particular phylogenetic nodes. There is an intuitive appeal to tree reconciliation, but it is likely to be a flawed method when dealing with ancient (auto)polyploidy events. The first reason is that even if a WGD event occurred, this does not imply that most retained gene duplication events happened </w:t>
      </w:r>
      <w:proofErr w:type="gramStart"/>
      <w:r>
        <w:t>as a result of</w:t>
      </w:r>
      <w:proofErr w:type="gramEnd"/>
      <w:r>
        <w:t xml:space="preserve"> the WGD. Tandem duplication is always the commonest method of gene duplication, </w:t>
      </w:r>
      <w:proofErr w:type="gramStart"/>
      <w:r>
        <w:t>whether or not</w:t>
      </w:r>
      <w:proofErr w:type="gramEnd"/>
      <w:r>
        <w:t xml:space="preserve"> a WGD event occurred in the ancestry of a clade. Second, this effect is exaggerated by the extreme rates of loss following WGD - shown to be around 80% loss in post-WGD </w:t>
      </w:r>
      <w:proofErr w:type="spellStart"/>
      <w:r>
        <w:t>teleosts</w:t>
      </w:r>
      <w:proofErr w:type="spellEnd"/>
      <w:r>
        <w:t xml:space="preserve"> (PubMed PMID: 26578810 &amp; 24732281) or 88% in post-WGD yeast (PMID: 9192896). If something similar happened after a putative spider WGD, the signal from tandem duplication events would easily be greater than that from retained WGD duplicates. Third, tree reconciliation is based on estimating the point of initial sequence divergence between duplicated paralogs. But finding dates of sequence </w:t>
      </w:r>
      <w:r>
        <w:lastRenderedPageBreak/>
        <w:t xml:space="preserve">divergence is not the same as dating the time of duplication under </w:t>
      </w:r>
      <w:proofErr w:type="spellStart"/>
      <w:r>
        <w:t>autopolyploidy</w:t>
      </w:r>
      <w:proofErr w:type="spellEnd"/>
      <w:r>
        <w:t>. Sequence divergence commences after WGD (sometimes tens of millions of years after) and furthermore it is not expected to commence at the same time across chromosomes; hence dating sequence divergence is absolutely not the same as dating gene duplication under WGD (see PMID: 28615063 &amp; 37208359). Hence, the tree reconciliation analysis does not disprove WGD, and it is certainly not “definitive” to use the authors’ term.</w:t>
      </w:r>
    </w:p>
    <w:p w14:paraId="00000012" w14:textId="77777777" w:rsidR="00CF0922" w:rsidRDefault="00CF0922"/>
    <w:p w14:paraId="6DAFCB3E" w14:textId="5526E6EB" w:rsidR="007C3416" w:rsidRDefault="007C3416" w:rsidP="007C3416">
      <w:pPr>
        <w:rPr>
          <w:color w:val="4F81BD" w:themeColor="accent1"/>
        </w:rPr>
      </w:pPr>
      <w:r>
        <w:rPr>
          <w:color w:val="4F81BD" w:themeColor="accent1"/>
        </w:rPr>
        <w:tab/>
        <w:t xml:space="preserve">This is a complex </w:t>
      </w:r>
      <w:r w:rsidR="004F5393">
        <w:rPr>
          <w:color w:val="4F81BD" w:themeColor="accent1"/>
        </w:rPr>
        <w:t xml:space="preserve">set of </w:t>
      </w:r>
      <w:r>
        <w:rPr>
          <w:color w:val="4F81BD" w:themeColor="accent1"/>
        </w:rPr>
        <w:t>statements and claims, so we take each of the three in turn</w:t>
      </w:r>
      <w:r w:rsidR="004F5393">
        <w:rPr>
          <w:color w:val="4F81BD" w:themeColor="accent1"/>
        </w:rPr>
        <w:t xml:space="preserve"> (numbered as in the reviewer's comment)</w:t>
      </w:r>
      <w:r w:rsidR="00D41CEC">
        <w:rPr>
          <w:color w:val="4F81BD" w:themeColor="accent1"/>
        </w:rPr>
        <w:t xml:space="preserve">, plus one additional comment </w:t>
      </w:r>
      <w:r w:rsidR="004F5393">
        <w:rPr>
          <w:color w:val="4F81BD" w:themeColor="accent1"/>
        </w:rPr>
        <w:t xml:space="preserve">of our own </w:t>
      </w:r>
      <w:r w:rsidR="00D41CEC">
        <w:rPr>
          <w:color w:val="4F81BD" w:themeColor="accent1"/>
        </w:rPr>
        <w:t>at the end</w:t>
      </w:r>
      <w:r>
        <w:rPr>
          <w:color w:val="4F81BD" w:themeColor="accent1"/>
        </w:rPr>
        <w:t>.</w:t>
      </w:r>
    </w:p>
    <w:p w14:paraId="5C004398" w14:textId="77777777" w:rsidR="007C3416" w:rsidRDefault="007C3416" w:rsidP="007C3416">
      <w:pPr>
        <w:rPr>
          <w:color w:val="4F81BD" w:themeColor="accent1"/>
        </w:rPr>
      </w:pPr>
    </w:p>
    <w:p w14:paraId="71F0DF69" w14:textId="669E0B55" w:rsidR="007C3416" w:rsidRDefault="007C3416" w:rsidP="007C3416">
      <w:pPr>
        <w:rPr>
          <w:color w:val="4F81BD" w:themeColor="accent1"/>
        </w:rPr>
      </w:pPr>
      <w:r>
        <w:rPr>
          <w:color w:val="4F81BD" w:themeColor="accent1"/>
        </w:rPr>
        <w:t xml:space="preserve">1) This comment may be due to a misunderstanding: the reconciliation method used here (GRAMPA) does not require the majority (or any plurality) of duplicates to map to a particular node/branch </w:t>
      </w:r>
      <w:proofErr w:type="gramStart"/>
      <w:r>
        <w:rPr>
          <w:color w:val="4F81BD" w:themeColor="accent1"/>
        </w:rPr>
        <w:t>in order to</w:t>
      </w:r>
      <w:proofErr w:type="gramEnd"/>
      <w:r>
        <w:rPr>
          <w:color w:val="4F81BD" w:themeColor="accent1"/>
        </w:rPr>
        <w:t xml:space="preserve"> identify a WGD. It is perfectly possible for </w:t>
      </w:r>
      <w:proofErr w:type="gramStart"/>
      <w:r>
        <w:rPr>
          <w:color w:val="4F81BD" w:themeColor="accent1"/>
        </w:rPr>
        <w:t>the vast majority of</w:t>
      </w:r>
      <w:proofErr w:type="gramEnd"/>
      <w:r>
        <w:rPr>
          <w:color w:val="4F81BD" w:themeColor="accent1"/>
        </w:rPr>
        <w:t xml:space="preserve"> duplicates to be due to tandem duplication and for our method to still identify a WGD. We now state this explicitly in the text</w:t>
      </w:r>
      <w:r w:rsidR="00D41CEC">
        <w:rPr>
          <w:color w:val="4F81BD" w:themeColor="accent1"/>
        </w:rPr>
        <w:t xml:space="preserve"> (line </w:t>
      </w:r>
      <w:r w:rsidR="00D41CEC" w:rsidRPr="00D74433">
        <w:rPr>
          <w:color w:val="4F81BD" w:themeColor="accent1"/>
          <w:highlight w:val="yellow"/>
        </w:rPr>
        <w:t>XX</w:t>
      </w:r>
      <w:r w:rsidR="00D41CEC">
        <w:rPr>
          <w:color w:val="4F81BD" w:themeColor="accent1"/>
        </w:rPr>
        <w:t>)</w:t>
      </w:r>
      <w:r>
        <w:rPr>
          <w:color w:val="4F81BD" w:themeColor="accent1"/>
        </w:rPr>
        <w:t>.</w:t>
      </w:r>
    </w:p>
    <w:p w14:paraId="4569BCF3" w14:textId="77777777" w:rsidR="007C3416" w:rsidRDefault="007C3416" w:rsidP="007C3416">
      <w:pPr>
        <w:rPr>
          <w:color w:val="4F81BD" w:themeColor="accent1"/>
        </w:rPr>
      </w:pPr>
    </w:p>
    <w:p w14:paraId="1F5E4664" w14:textId="6FB02C09" w:rsidR="007C3416" w:rsidRDefault="007C3416" w:rsidP="007C3416">
      <w:pPr>
        <w:rPr>
          <w:color w:val="4F81BD" w:themeColor="accent1"/>
        </w:rPr>
      </w:pPr>
      <w:r>
        <w:rPr>
          <w:color w:val="4F81BD" w:themeColor="accent1"/>
        </w:rPr>
        <w:t xml:space="preserve">2) Our method </w:t>
      </w:r>
      <w:proofErr w:type="gramStart"/>
      <w:r>
        <w:rPr>
          <w:color w:val="4F81BD" w:themeColor="accent1"/>
        </w:rPr>
        <w:t>is able to</w:t>
      </w:r>
      <w:proofErr w:type="gramEnd"/>
      <w:r>
        <w:rPr>
          <w:color w:val="4F81BD" w:themeColor="accent1"/>
        </w:rPr>
        <w:t xml:space="preserve"> deal with extreme rates of loss following WGD. For example, GRAMPA can find the WGD in the history of Saccharomyces </w:t>
      </w:r>
      <w:r w:rsidR="004F5393">
        <w:rPr>
          <w:color w:val="4F81BD" w:themeColor="accent1"/>
        </w:rPr>
        <w:t xml:space="preserve">fungi </w:t>
      </w:r>
      <w:r>
        <w:rPr>
          <w:color w:val="4F81BD" w:themeColor="accent1"/>
        </w:rPr>
        <w:t>even though only ~500 genes</w:t>
      </w:r>
      <w:r w:rsidR="007C7D82">
        <w:rPr>
          <w:color w:val="4F81BD" w:themeColor="accent1"/>
        </w:rPr>
        <w:t xml:space="preserve"> (out of ~6,000)</w:t>
      </w:r>
      <w:r>
        <w:rPr>
          <w:color w:val="4F81BD" w:themeColor="accent1"/>
        </w:rPr>
        <w:t xml:space="preserve"> retain </w:t>
      </w:r>
      <w:proofErr w:type="spellStart"/>
      <w:r>
        <w:rPr>
          <w:color w:val="4F81BD" w:themeColor="accent1"/>
        </w:rPr>
        <w:t>ohnologs</w:t>
      </w:r>
      <w:proofErr w:type="spellEnd"/>
      <w:r>
        <w:rPr>
          <w:color w:val="4F81BD" w:themeColor="accent1"/>
        </w:rPr>
        <w:t xml:space="preserve"> </w:t>
      </w:r>
      <w:r w:rsidR="003A4783">
        <w:rPr>
          <w:color w:val="4F81BD" w:themeColor="accent1"/>
        </w:rPr>
        <w:t xml:space="preserve">in any </w:t>
      </w:r>
      <w:proofErr w:type="gramStart"/>
      <w:r w:rsidR="003A4783">
        <w:rPr>
          <w:color w:val="4F81BD" w:themeColor="accent1"/>
        </w:rPr>
        <w:t>particular species</w:t>
      </w:r>
      <w:proofErr w:type="gramEnd"/>
      <w:r w:rsidR="003A4783">
        <w:rPr>
          <w:color w:val="4F81BD" w:themeColor="accent1"/>
        </w:rPr>
        <w:t xml:space="preserve"> </w:t>
      </w:r>
      <w:r>
        <w:rPr>
          <w:color w:val="4F81BD" w:themeColor="accent1"/>
        </w:rPr>
        <w:t xml:space="preserve">due to this event (Thomas et al. 2017). </w:t>
      </w:r>
    </w:p>
    <w:p w14:paraId="051A5C24" w14:textId="77777777" w:rsidR="007C3416" w:rsidRDefault="007C3416" w:rsidP="007C3416">
      <w:pPr>
        <w:rPr>
          <w:color w:val="4F81BD" w:themeColor="accent1"/>
        </w:rPr>
      </w:pPr>
    </w:p>
    <w:p w14:paraId="6456D185" w14:textId="61BE3C6A" w:rsidR="007C3416" w:rsidRDefault="007C3416" w:rsidP="007C3416">
      <w:pPr>
        <w:rPr>
          <w:color w:val="4F81BD" w:themeColor="accent1"/>
        </w:rPr>
      </w:pPr>
      <w:r>
        <w:rPr>
          <w:color w:val="4F81BD" w:themeColor="accent1"/>
        </w:rPr>
        <w:t xml:space="preserve">3) It is </w:t>
      </w:r>
      <w:proofErr w:type="gramStart"/>
      <w:r>
        <w:rPr>
          <w:color w:val="4F81BD" w:themeColor="accent1"/>
        </w:rPr>
        <w:t>absolutely correct</w:t>
      </w:r>
      <w:proofErr w:type="gramEnd"/>
      <w:r>
        <w:rPr>
          <w:color w:val="4F81BD" w:themeColor="accent1"/>
        </w:rPr>
        <w:t xml:space="preserve"> that most reconciliation methods </w:t>
      </w:r>
      <w:r w:rsidR="00D41CEC">
        <w:rPr>
          <w:color w:val="4F81BD" w:themeColor="accent1"/>
        </w:rPr>
        <w:t xml:space="preserve">find the point of initial sequence divergence between paralogs, and therefore could confuse auto- and allopolyploids. </w:t>
      </w:r>
      <w:r w:rsidR="003A4783">
        <w:rPr>
          <w:color w:val="4F81BD" w:themeColor="accent1"/>
        </w:rPr>
        <w:t>This is why GRAMPA takes this distinction into account</w:t>
      </w:r>
      <w:r w:rsidR="00AC55CF">
        <w:rPr>
          <w:color w:val="4F81BD" w:themeColor="accent1"/>
        </w:rPr>
        <w:t>—</w:t>
      </w:r>
      <w:r w:rsidR="003A4783">
        <w:rPr>
          <w:color w:val="4F81BD" w:themeColor="accent1"/>
        </w:rPr>
        <w:t xml:space="preserve">see Figure 1 in Thomas et al. (2017). </w:t>
      </w:r>
      <w:r w:rsidR="005D146B">
        <w:rPr>
          <w:color w:val="4F81BD" w:themeColor="accent1"/>
        </w:rPr>
        <w:t xml:space="preserve">The methods employed here can </w:t>
      </w:r>
      <w:r w:rsidR="005157C0">
        <w:rPr>
          <w:color w:val="4F81BD" w:themeColor="accent1"/>
        </w:rPr>
        <w:t xml:space="preserve">therefore </w:t>
      </w:r>
      <w:r w:rsidR="005D146B">
        <w:rPr>
          <w:color w:val="4F81BD" w:themeColor="accent1"/>
        </w:rPr>
        <w:t xml:space="preserve">detect </w:t>
      </w:r>
      <w:r w:rsidR="005157C0">
        <w:rPr>
          <w:color w:val="4F81BD" w:themeColor="accent1"/>
        </w:rPr>
        <w:t xml:space="preserve">and distinguish </w:t>
      </w:r>
      <w:r w:rsidR="005D146B">
        <w:rPr>
          <w:color w:val="4F81BD" w:themeColor="accent1"/>
        </w:rPr>
        <w:t xml:space="preserve">either type of WGD, which we now also state </w:t>
      </w:r>
      <w:r w:rsidR="00C322FA">
        <w:rPr>
          <w:color w:val="4F81BD" w:themeColor="accent1"/>
        </w:rPr>
        <w:t xml:space="preserve">in the text </w:t>
      </w:r>
      <w:r w:rsidR="005D146B">
        <w:rPr>
          <w:color w:val="4F81BD" w:themeColor="accent1"/>
        </w:rPr>
        <w:t xml:space="preserve">(line </w:t>
      </w:r>
      <w:r w:rsidR="005D146B" w:rsidRPr="005D146B">
        <w:rPr>
          <w:color w:val="4F81BD" w:themeColor="accent1"/>
          <w:highlight w:val="yellow"/>
        </w:rPr>
        <w:t>XX</w:t>
      </w:r>
      <w:r w:rsidR="005D146B">
        <w:rPr>
          <w:color w:val="4F81BD" w:themeColor="accent1"/>
        </w:rPr>
        <w:t>).</w:t>
      </w:r>
    </w:p>
    <w:p w14:paraId="72E9531B" w14:textId="77777777" w:rsidR="005157C0" w:rsidRDefault="005157C0" w:rsidP="007C3416">
      <w:pPr>
        <w:rPr>
          <w:color w:val="4F81BD" w:themeColor="accent1"/>
        </w:rPr>
      </w:pPr>
    </w:p>
    <w:p w14:paraId="4CA578D8" w14:textId="68CB1F5C" w:rsidR="005157C0" w:rsidRDefault="00241B65" w:rsidP="007C3416">
      <w:r>
        <w:rPr>
          <w:color w:val="4F81BD" w:themeColor="accent1"/>
        </w:rPr>
        <w:tab/>
      </w:r>
      <w:r w:rsidR="005157C0">
        <w:rPr>
          <w:color w:val="4F81BD" w:themeColor="accent1"/>
        </w:rPr>
        <w:t xml:space="preserve">Finally, we would </w:t>
      </w:r>
      <w:r w:rsidR="00602C5D">
        <w:rPr>
          <w:color w:val="4F81BD" w:themeColor="accent1"/>
        </w:rPr>
        <w:t xml:space="preserve">be remiss if we did not point out that reconciliation has been used in multiple of the papers cited by the reviewer in support of the spider WGD (though it is not always called "reconciliation"). </w:t>
      </w:r>
      <w:proofErr w:type="spellStart"/>
      <w:r w:rsidR="00D24CBF">
        <w:rPr>
          <w:color w:val="4F81BD" w:themeColor="accent1"/>
        </w:rPr>
        <w:t>Schwager</w:t>
      </w:r>
      <w:proofErr w:type="spellEnd"/>
      <w:r w:rsidR="00D24CBF">
        <w:rPr>
          <w:color w:val="4F81BD" w:themeColor="accent1"/>
        </w:rPr>
        <w:t xml:space="preserve"> et al. (2017) use reconciliation of gene trees to the species tree to both date duplication events (</w:t>
      </w:r>
      <w:r w:rsidR="005C65DB">
        <w:rPr>
          <w:color w:val="4F81BD" w:themeColor="accent1"/>
        </w:rPr>
        <w:t xml:space="preserve">their </w:t>
      </w:r>
      <w:r w:rsidR="00D24CBF">
        <w:rPr>
          <w:color w:val="4F81BD" w:themeColor="accent1"/>
        </w:rPr>
        <w:t xml:space="preserve">Figure 4) and </w:t>
      </w:r>
      <w:r w:rsidR="005C65DB">
        <w:rPr>
          <w:color w:val="4F81BD" w:themeColor="accent1"/>
        </w:rPr>
        <w:t>to test hypotheses about WGDs (their Figure 7).</w:t>
      </w:r>
      <w:r w:rsidR="00642EAF">
        <w:rPr>
          <w:color w:val="4F81BD" w:themeColor="accent1"/>
        </w:rPr>
        <w:t xml:space="preserve"> Harper et al. (2021) carr</w:t>
      </w:r>
      <w:r w:rsidR="00CB2A46">
        <w:rPr>
          <w:color w:val="4F81BD" w:themeColor="accent1"/>
        </w:rPr>
        <w:t>y</w:t>
      </w:r>
      <w:r w:rsidR="00642EAF">
        <w:rPr>
          <w:color w:val="4F81BD" w:themeColor="accent1"/>
        </w:rPr>
        <w:t xml:space="preserve"> out a very similar analysis (their Figure 2). </w:t>
      </w:r>
      <w:proofErr w:type="gramStart"/>
      <w:r w:rsidR="00642EAF">
        <w:rPr>
          <w:color w:val="4F81BD" w:themeColor="accent1"/>
        </w:rPr>
        <w:t>So</w:t>
      </w:r>
      <w:proofErr w:type="gramEnd"/>
      <w:r w:rsidR="00642EAF">
        <w:rPr>
          <w:color w:val="4F81BD" w:themeColor="accent1"/>
        </w:rPr>
        <w:t xml:space="preserve"> it is certainly not the case that all researchers feel that reconciliation is </w:t>
      </w:r>
      <w:r w:rsidR="00642EAF" w:rsidRPr="00642EAF">
        <w:rPr>
          <w:color w:val="4F81BD" w:themeColor="accent1"/>
        </w:rPr>
        <w:t>"</w:t>
      </w:r>
      <w:r w:rsidR="00642EAF" w:rsidRPr="00642EAF">
        <w:rPr>
          <w:color w:val="4F81BD" w:themeColor="accent1"/>
        </w:rPr>
        <w:t>a flawed method when dealing with ancient (auto)polyploidy events</w:t>
      </w:r>
      <w:r w:rsidR="00642EAF" w:rsidRPr="00642EAF">
        <w:rPr>
          <w:color w:val="4F81BD" w:themeColor="accent1"/>
        </w:rPr>
        <w:t>."</w:t>
      </w:r>
    </w:p>
    <w:p w14:paraId="00000013" w14:textId="77777777" w:rsidR="00CF0922" w:rsidRDefault="00CF0922"/>
    <w:p w14:paraId="00000014" w14:textId="77777777" w:rsidR="00CF0922" w:rsidRDefault="00000000">
      <w:pPr>
        <w:rPr>
          <w:ins w:id="6" w:author="Michael Thomas William McKibben" w:date="2024-08-08T19:45:00Z"/>
        </w:rPr>
      </w:pPr>
      <w:r>
        <w:t xml:space="preserve">The next section of the results is based on intra-genomic synteny. In my view, this is potentially the most powerful way to detect ancient WGD, if complications such as gene loss and rearrangement are accounted for. The submitted manuscript has not detected a strong signal of syntenic blocks. This can be a preliminary suggestion of no WGD, but it falls short of strong evidence for several reasons. It is not sufficient to overturn the evidence from previously published analyses. What perhaps should have been considered is (1) an investigation of different parameters to see how they affect this result, including limitation of the analysis only to duplicate genes to account for possible extensive gene loss, (2) comparison to previous papers such as </w:t>
      </w:r>
      <w:proofErr w:type="spellStart"/>
      <w:r>
        <w:t>Schwager</w:t>
      </w:r>
      <w:proofErr w:type="spellEnd"/>
      <w:r>
        <w:t xml:space="preserve"> et al that did detect some intragenomic synteny in spider, (3) it would have been informative to zoom in to the known duplicated gene clusters (Hox, SINE, NK </w:t>
      </w:r>
      <w:proofErr w:type="spellStart"/>
      <w:r>
        <w:t>etc</w:t>
      </w:r>
      <w:proofErr w:type="spellEnd"/>
      <w:r>
        <w:t xml:space="preserve">) to see </w:t>
      </w:r>
      <w:r>
        <w:lastRenderedPageBreak/>
        <w:t xml:space="preserve">where they lie in the </w:t>
      </w:r>
      <w:proofErr w:type="spellStart"/>
      <w:r>
        <w:t>analysed</w:t>
      </w:r>
      <w:proofErr w:type="spellEnd"/>
      <w:r>
        <w:t xml:space="preserve"> genomic regions, and then examine and compare the chromosomal regions around them, (4) and inter-genomic analyses to see if there is any signal of ‘double conserved synteny’, where one genomic region in an outgroup matches two genomic regions in the ingroup - this last method can potentially overcome the issue of extensive post-WGD g</w:t>
      </w:r>
      <w:commentRangeStart w:id="7"/>
      <w:r>
        <w:t>ene loss, which as noted above could be as high as 80 or 90%. The last method proved powerful in revealing ancient WGD in teleost fish and ancient 2xWGD in vertebrates. These tests have not been conducted in the submitted work.</w:t>
      </w:r>
      <w:commentRangeEnd w:id="7"/>
      <w:ins w:id="8" w:author="Michael Thomas William McKibben" w:date="2024-08-08T19:45:00Z">
        <w:r>
          <w:commentReference w:id="7"/>
        </w:r>
      </w:ins>
    </w:p>
    <w:p w14:paraId="00000015" w14:textId="77777777" w:rsidR="00CF0922" w:rsidRDefault="00CF0922">
      <w:pPr>
        <w:rPr>
          <w:ins w:id="9" w:author="Michael Thomas William McKibben" w:date="2024-08-08T19:45:00Z"/>
        </w:rPr>
      </w:pPr>
    </w:p>
    <w:p w14:paraId="22486BAA" w14:textId="2FA04E3D" w:rsidR="00A102E5" w:rsidRDefault="00000000">
      <w:pPr>
        <w:ind w:firstLine="720"/>
        <w:rPr>
          <w:color w:val="4F81BD" w:themeColor="accent1"/>
        </w:rPr>
      </w:pPr>
      <w:r w:rsidRPr="0078414A">
        <w:rPr>
          <w:color w:val="4F81BD" w:themeColor="accent1"/>
        </w:rPr>
        <w:t>Thank you for these suggestions to improve the rigor of our synten</w:t>
      </w:r>
      <w:r w:rsidR="00A102E5">
        <w:rPr>
          <w:color w:val="4F81BD" w:themeColor="accent1"/>
        </w:rPr>
        <w:t>y</w:t>
      </w:r>
      <w:r w:rsidRPr="0078414A">
        <w:rPr>
          <w:color w:val="4F81BD" w:themeColor="accent1"/>
        </w:rPr>
        <w:t xml:space="preserve"> analyses. To further explore synten</w:t>
      </w:r>
      <w:r w:rsidR="00AB39E1">
        <w:rPr>
          <w:color w:val="4F81BD" w:themeColor="accent1"/>
        </w:rPr>
        <w:t>y</w:t>
      </w:r>
      <w:r w:rsidRPr="0078414A">
        <w:rPr>
          <w:color w:val="4F81BD" w:themeColor="accent1"/>
        </w:rPr>
        <w:t xml:space="preserve"> in th</w:t>
      </w:r>
      <w:r w:rsidR="00A102E5">
        <w:rPr>
          <w:color w:val="4F81BD" w:themeColor="accent1"/>
        </w:rPr>
        <w:t>e house spider</w:t>
      </w:r>
      <w:r w:rsidRPr="0078414A">
        <w:rPr>
          <w:color w:val="4F81BD" w:themeColor="accent1"/>
        </w:rPr>
        <w:t xml:space="preserve"> genome, </w:t>
      </w:r>
      <w:r w:rsidR="00A102E5">
        <w:rPr>
          <w:color w:val="4F81BD" w:themeColor="accent1"/>
        </w:rPr>
        <w:t>we did the following</w:t>
      </w:r>
      <w:r w:rsidR="00CE54B2">
        <w:rPr>
          <w:color w:val="4F81BD" w:themeColor="accent1"/>
        </w:rPr>
        <w:t xml:space="preserve"> (again </w:t>
      </w:r>
      <w:r w:rsidR="00AB39E1">
        <w:rPr>
          <w:color w:val="4F81BD" w:themeColor="accent1"/>
        </w:rPr>
        <w:t>using</w:t>
      </w:r>
      <w:r w:rsidR="00CE54B2">
        <w:rPr>
          <w:color w:val="4F81BD" w:themeColor="accent1"/>
        </w:rPr>
        <w:t xml:space="preserve"> the numbering of the reviewer's comment</w:t>
      </w:r>
      <w:r w:rsidR="00857CEA">
        <w:rPr>
          <w:color w:val="4F81BD" w:themeColor="accent1"/>
        </w:rPr>
        <w:t>s</w:t>
      </w:r>
      <w:r w:rsidR="00CE54B2">
        <w:rPr>
          <w:color w:val="4F81BD" w:themeColor="accent1"/>
        </w:rPr>
        <w:t>)</w:t>
      </w:r>
      <w:r w:rsidR="00A102E5">
        <w:rPr>
          <w:color w:val="4F81BD" w:themeColor="accent1"/>
        </w:rPr>
        <w:t>:</w:t>
      </w:r>
    </w:p>
    <w:p w14:paraId="64AD986F" w14:textId="77777777" w:rsidR="00A102E5" w:rsidRDefault="00A102E5">
      <w:pPr>
        <w:ind w:firstLine="720"/>
        <w:rPr>
          <w:color w:val="4F81BD" w:themeColor="accent1"/>
        </w:rPr>
      </w:pPr>
    </w:p>
    <w:p w14:paraId="43255B0D" w14:textId="5674CA36" w:rsidR="00A102E5" w:rsidRDefault="00000000" w:rsidP="00A102E5">
      <w:pPr>
        <w:rPr>
          <w:color w:val="4F81BD" w:themeColor="accent1"/>
        </w:rPr>
      </w:pPr>
      <w:r w:rsidRPr="0078414A">
        <w:rPr>
          <w:color w:val="4F81BD" w:themeColor="accent1"/>
        </w:rPr>
        <w:t xml:space="preserve">1) </w:t>
      </w:r>
      <w:r w:rsidR="00A102E5">
        <w:rPr>
          <w:color w:val="4F81BD" w:themeColor="accent1"/>
        </w:rPr>
        <w:t>W</w:t>
      </w:r>
      <w:r w:rsidRPr="0078414A">
        <w:rPr>
          <w:color w:val="4F81BD" w:themeColor="accent1"/>
        </w:rPr>
        <w:t xml:space="preserve">e ran </w:t>
      </w:r>
      <w:proofErr w:type="spellStart"/>
      <w:r w:rsidRPr="0078414A">
        <w:rPr>
          <w:color w:val="4F81BD" w:themeColor="accent1"/>
        </w:rPr>
        <w:t>MCScanX</w:t>
      </w:r>
      <w:proofErr w:type="spellEnd"/>
      <w:r w:rsidRPr="0078414A">
        <w:rPr>
          <w:color w:val="4F81BD" w:themeColor="accent1"/>
        </w:rPr>
        <w:t xml:space="preserve"> on further relaxed parameters to account for increased fractionation. We did so by both increasing the gap size to 50 genes (20 default) and decreasing the minimum syntenic block size to 3 genes (5 default). We also used a second synteny finding tool, synmap.pl from COGE, an alternative implementation of </w:t>
      </w:r>
      <w:proofErr w:type="spellStart"/>
      <w:r w:rsidRPr="0078414A">
        <w:rPr>
          <w:color w:val="4F81BD" w:themeColor="accent1"/>
        </w:rPr>
        <w:t>DAGchainer</w:t>
      </w:r>
      <w:proofErr w:type="spellEnd"/>
      <w:r w:rsidRPr="0078414A">
        <w:rPr>
          <w:color w:val="4F81BD" w:themeColor="accent1"/>
        </w:rPr>
        <w:t>. Neither of these analyses found significantly more syntenic blocks consistent with WGD compared to our prior analyses</w:t>
      </w:r>
      <w:commentRangeStart w:id="10"/>
      <w:r w:rsidRPr="0078414A">
        <w:rPr>
          <w:color w:val="4F81BD" w:themeColor="accent1"/>
        </w:rPr>
        <w:t>.</w:t>
      </w:r>
      <w:commentRangeEnd w:id="10"/>
      <w:r w:rsidR="00CE54B2">
        <w:rPr>
          <w:rStyle w:val="CommentReference"/>
        </w:rPr>
        <w:commentReference w:id="10"/>
      </w:r>
      <w:r w:rsidRPr="0078414A">
        <w:rPr>
          <w:color w:val="4F81BD" w:themeColor="accent1"/>
        </w:rPr>
        <w:t xml:space="preserve"> </w:t>
      </w:r>
      <w:r w:rsidR="00A102E5">
        <w:rPr>
          <w:color w:val="4F81BD" w:themeColor="accent1"/>
        </w:rPr>
        <w:t xml:space="preserve">These results are now reported in our manuscript (lines </w:t>
      </w:r>
      <w:r w:rsidR="00A102E5" w:rsidRPr="007B5D88">
        <w:rPr>
          <w:color w:val="4F81BD" w:themeColor="accent1"/>
          <w:highlight w:val="yellow"/>
        </w:rPr>
        <w:t>XX</w:t>
      </w:r>
      <w:r w:rsidR="00A102E5">
        <w:rPr>
          <w:color w:val="4F81BD" w:themeColor="accent1"/>
        </w:rPr>
        <w:t>).</w:t>
      </w:r>
    </w:p>
    <w:p w14:paraId="37146B6D" w14:textId="77777777" w:rsidR="00A102E5" w:rsidRDefault="00A102E5" w:rsidP="00A102E5">
      <w:pPr>
        <w:rPr>
          <w:color w:val="4F81BD" w:themeColor="accent1"/>
        </w:rPr>
      </w:pPr>
    </w:p>
    <w:p w14:paraId="60C3D564" w14:textId="35497F48" w:rsidR="00362801" w:rsidRDefault="00000000" w:rsidP="00B9119E">
      <w:pPr>
        <w:rPr>
          <w:color w:val="4F81BD" w:themeColor="accent1"/>
        </w:rPr>
      </w:pPr>
      <w:r w:rsidRPr="0078414A">
        <w:rPr>
          <w:color w:val="4F81BD" w:themeColor="accent1"/>
        </w:rPr>
        <w:t>2</w:t>
      </w:r>
      <w:r w:rsidR="00CE54B2">
        <w:rPr>
          <w:color w:val="4F81BD" w:themeColor="accent1"/>
        </w:rPr>
        <w:t>)</w:t>
      </w:r>
      <w:r w:rsidRPr="0078414A">
        <w:rPr>
          <w:color w:val="4F81BD" w:themeColor="accent1"/>
        </w:rPr>
        <w:t xml:space="preserve"> </w:t>
      </w:r>
      <w:r w:rsidR="00857CEA" w:rsidRPr="0078414A">
        <w:rPr>
          <w:color w:val="4F81BD" w:themeColor="accent1"/>
        </w:rPr>
        <w:t xml:space="preserve">Prior analyses used </w:t>
      </w:r>
      <w:r w:rsidR="00B9119E">
        <w:rPr>
          <w:color w:val="4F81BD" w:themeColor="accent1"/>
        </w:rPr>
        <w:t>a few different</w:t>
      </w:r>
      <w:r w:rsidR="00857CEA" w:rsidRPr="0078414A">
        <w:rPr>
          <w:color w:val="4F81BD" w:themeColor="accent1"/>
        </w:rPr>
        <w:t xml:space="preserve"> methods for detecting syntenic blocks in Chelicerate genomes. </w:t>
      </w:r>
      <w:proofErr w:type="spellStart"/>
      <w:r w:rsidR="00B9119E" w:rsidRPr="0078414A">
        <w:rPr>
          <w:color w:val="4F81BD" w:themeColor="accent1"/>
        </w:rPr>
        <w:t>Schwager</w:t>
      </w:r>
      <w:proofErr w:type="spellEnd"/>
      <w:r w:rsidR="00B9119E" w:rsidRPr="0078414A">
        <w:rPr>
          <w:color w:val="4F81BD" w:themeColor="accent1"/>
        </w:rPr>
        <w:t xml:space="preserve"> et al. (2017) used </w:t>
      </w:r>
      <w:proofErr w:type="spellStart"/>
      <w:r w:rsidR="00B9119E" w:rsidRPr="0078414A">
        <w:rPr>
          <w:color w:val="4F81BD" w:themeColor="accent1"/>
        </w:rPr>
        <w:t>MCScanX</w:t>
      </w:r>
      <w:proofErr w:type="spellEnd"/>
      <w:r w:rsidR="00B9119E" w:rsidRPr="0078414A">
        <w:rPr>
          <w:color w:val="4F81BD" w:themeColor="accent1"/>
        </w:rPr>
        <w:t xml:space="preserve"> to annotate the mode of duplication for homeobox clusters. </w:t>
      </w:r>
      <w:proofErr w:type="gramStart"/>
      <w:r w:rsidR="00362801">
        <w:rPr>
          <w:color w:val="4F81BD" w:themeColor="accent1"/>
        </w:rPr>
        <w:t>Similar to</w:t>
      </w:r>
      <w:proofErr w:type="gramEnd"/>
      <w:r w:rsidR="00362801">
        <w:rPr>
          <w:color w:val="4F81BD" w:themeColor="accent1"/>
        </w:rPr>
        <w:t xml:space="preserve"> our results</w:t>
      </w:r>
      <w:r w:rsidR="00A35142">
        <w:rPr>
          <w:color w:val="4F81BD" w:themeColor="accent1"/>
        </w:rPr>
        <w:t xml:space="preserve"> using </w:t>
      </w:r>
      <w:proofErr w:type="spellStart"/>
      <w:r w:rsidR="00A35142">
        <w:rPr>
          <w:color w:val="4F81BD" w:themeColor="accent1"/>
        </w:rPr>
        <w:t>MCScanX</w:t>
      </w:r>
      <w:proofErr w:type="spellEnd"/>
      <w:r w:rsidR="00362801">
        <w:rPr>
          <w:color w:val="4F81BD" w:themeColor="accent1"/>
        </w:rPr>
        <w:t xml:space="preserve"> reported above, their </w:t>
      </w:r>
      <w:r w:rsidR="0070183D">
        <w:rPr>
          <w:color w:val="4F81BD" w:themeColor="accent1"/>
        </w:rPr>
        <w:t xml:space="preserve">supplementary </w:t>
      </w:r>
      <w:r w:rsidR="00362801">
        <w:rPr>
          <w:color w:val="4F81BD" w:themeColor="accent1"/>
        </w:rPr>
        <w:t>A</w:t>
      </w:r>
      <w:r w:rsidR="00362801" w:rsidRPr="0078414A">
        <w:rPr>
          <w:color w:val="4F81BD" w:themeColor="accent1"/>
        </w:rPr>
        <w:t>dditional Figure 1 reports 50 genes (&lt;1% of coding genes) as segmental/WGD</w:t>
      </w:r>
      <w:r w:rsidR="0070183D">
        <w:rPr>
          <w:color w:val="4F81BD" w:themeColor="accent1"/>
        </w:rPr>
        <w:t>.</w:t>
      </w:r>
      <w:r w:rsidR="00362801" w:rsidRPr="0078414A">
        <w:rPr>
          <w:color w:val="4F81BD" w:themeColor="accent1"/>
        </w:rPr>
        <w:t xml:space="preserve"> </w:t>
      </w:r>
      <w:r w:rsidR="0070183D">
        <w:rPr>
          <w:color w:val="4F81BD" w:themeColor="accent1"/>
        </w:rPr>
        <w:t>Our results using</w:t>
      </w:r>
      <w:r w:rsidR="00362801" w:rsidRPr="0078414A">
        <w:rPr>
          <w:color w:val="4F81BD" w:themeColor="accent1"/>
        </w:rPr>
        <w:t xml:space="preserve"> M</w:t>
      </w:r>
      <w:proofErr w:type="spellStart"/>
      <w:r w:rsidR="00362801" w:rsidRPr="0078414A">
        <w:rPr>
          <w:color w:val="4F81BD" w:themeColor="accent1"/>
        </w:rPr>
        <w:t>CScanX</w:t>
      </w:r>
      <w:proofErr w:type="spellEnd"/>
      <w:r w:rsidR="00362801" w:rsidRPr="0078414A">
        <w:rPr>
          <w:color w:val="4F81BD" w:themeColor="accent1"/>
        </w:rPr>
        <w:t xml:space="preserve"> </w:t>
      </w:r>
      <w:r w:rsidR="0070183D">
        <w:rPr>
          <w:color w:val="4F81BD" w:themeColor="accent1"/>
        </w:rPr>
        <w:t>therefore</w:t>
      </w:r>
      <w:r w:rsidR="00362801" w:rsidRPr="0078414A">
        <w:rPr>
          <w:color w:val="4F81BD" w:themeColor="accent1"/>
        </w:rPr>
        <w:t xml:space="preserve"> recovered a similar number of collinear genes to </w:t>
      </w:r>
      <w:r w:rsidR="0070183D">
        <w:rPr>
          <w:color w:val="4F81BD" w:themeColor="accent1"/>
        </w:rPr>
        <w:t>their</w:t>
      </w:r>
      <w:r w:rsidR="00362801" w:rsidRPr="0078414A">
        <w:rPr>
          <w:color w:val="4F81BD" w:themeColor="accent1"/>
        </w:rPr>
        <w:t xml:space="preserve"> analysis</w:t>
      </w:r>
      <w:r w:rsidR="0070183D">
        <w:rPr>
          <w:color w:val="4F81BD" w:themeColor="accent1"/>
        </w:rPr>
        <w:t>, neither of which showed strong evidence for WGD</w:t>
      </w:r>
      <w:r w:rsidR="00362801" w:rsidRPr="0078414A">
        <w:rPr>
          <w:color w:val="4F81BD" w:themeColor="accent1"/>
        </w:rPr>
        <w:t>.</w:t>
      </w:r>
    </w:p>
    <w:p w14:paraId="541BD63C" w14:textId="77777777" w:rsidR="00362801" w:rsidRDefault="00362801" w:rsidP="00B9119E">
      <w:pPr>
        <w:rPr>
          <w:color w:val="4F81BD" w:themeColor="accent1"/>
        </w:rPr>
      </w:pPr>
    </w:p>
    <w:p w14:paraId="62A0C98A" w14:textId="27450F2F" w:rsidR="00B9119E" w:rsidRPr="0078414A" w:rsidRDefault="00241B65" w:rsidP="00B9119E">
      <w:pPr>
        <w:rPr>
          <w:color w:val="4F81BD" w:themeColor="accent1"/>
        </w:rPr>
      </w:pPr>
      <w:r>
        <w:rPr>
          <w:color w:val="4F81BD" w:themeColor="accent1"/>
        </w:rPr>
        <w:tab/>
      </w:r>
      <w:r w:rsidR="00B9119E" w:rsidRPr="0078414A">
        <w:rPr>
          <w:color w:val="4F81BD" w:themeColor="accent1"/>
        </w:rPr>
        <w:t xml:space="preserve">To overcome </w:t>
      </w:r>
      <w:r w:rsidR="00A35142">
        <w:rPr>
          <w:color w:val="4F81BD" w:themeColor="accent1"/>
        </w:rPr>
        <w:t xml:space="preserve">possible </w:t>
      </w:r>
      <w:r w:rsidR="00B9119E" w:rsidRPr="0078414A">
        <w:rPr>
          <w:color w:val="4F81BD" w:themeColor="accent1"/>
        </w:rPr>
        <w:t>m</w:t>
      </w:r>
      <w:commentRangeStart w:id="11"/>
      <w:commentRangeStart w:id="12"/>
      <w:commentRangeEnd w:id="11"/>
      <w:r w:rsidR="00B9119E" w:rsidRPr="0078414A">
        <w:rPr>
          <w:color w:val="4F81BD" w:themeColor="accent1"/>
        </w:rPr>
        <w:commentReference w:id="11"/>
      </w:r>
      <w:commentRangeEnd w:id="12"/>
      <w:r w:rsidR="00362801">
        <w:rPr>
          <w:rStyle w:val="CommentReference"/>
        </w:rPr>
        <w:commentReference w:id="12"/>
      </w:r>
      <w:r w:rsidR="00B9119E" w:rsidRPr="0078414A">
        <w:rPr>
          <w:color w:val="4F81BD" w:themeColor="accent1"/>
        </w:rPr>
        <w:t xml:space="preserve">ethodological differences, we manually compared the location of the </w:t>
      </w:r>
      <w:commentRangeStart w:id="13"/>
      <w:r w:rsidR="00B9119E" w:rsidRPr="0078414A">
        <w:rPr>
          <w:color w:val="4F81BD" w:themeColor="accent1"/>
        </w:rPr>
        <w:t xml:space="preserve">homeobox </w:t>
      </w:r>
      <w:commentRangeEnd w:id="13"/>
      <w:r w:rsidR="00136E28">
        <w:rPr>
          <w:rStyle w:val="CommentReference"/>
        </w:rPr>
        <w:commentReference w:id="13"/>
      </w:r>
      <w:r w:rsidR="00B9119E" w:rsidRPr="0078414A">
        <w:rPr>
          <w:color w:val="4F81BD" w:themeColor="accent1"/>
        </w:rPr>
        <w:t xml:space="preserve">genes reported in </w:t>
      </w:r>
      <w:proofErr w:type="spellStart"/>
      <w:r w:rsidR="00B9119E" w:rsidRPr="0078414A">
        <w:rPr>
          <w:color w:val="4F81BD" w:themeColor="accent1"/>
        </w:rPr>
        <w:t>Schwager</w:t>
      </w:r>
      <w:proofErr w:type="spellEnd"/>
      <w:r w:rsidR="00B9119E" w:rsidRPr="0078414A">
        <w:rPr>
          <w:color w:val="4F81BD" w:themeColor="accent1"/>
        </w:rPr>
        <w:t xml:space="preserve"> et al (2017) to their location in the </w:t>
      </w:r>
      <w:r w:rsidR="003A1B80" w:rsidRPr="0078414A">
        <w:rPr>
          <w:i/>
          <w:color w:val="4F81BD" w:themeColor="accent1"/>
        </w:rPr>
        <w:t xml:space="preserve">P. </w:t>
      </w:r>
      <w:proofErr w:type="spellStart"/>
      <w:r w:rsidR="003A1B80" w:rsidRPr="0078414A">
        <w:rPr>
          <w:i/>
          <w:color w:val="4F81BD" w:themeColor="accent1"/>
        </w:rPr>
        <w:t>tepidariorum</w:t>
      </w:r>
      <w:proofErr w:type="spellEnd"/>
      <w:r w:rsidR="003A1B80" w:rsidRPr="0078414A">
        <w:rPr>
          <w:i/>
          <w:color w:val="4F81BD" w:themeColor="accent1"/>
        </w:rPr>
        <w:t xml:space="preserve"> </w:t>
      </w:r>
      <w:r w:rsidR="00B9119E" w:rsidRPr="0078414A">
        <w:rPr>
          <w:color w:val="4F81BD" w:themeColor="accent1"/>
        </w:rPr>
        <w:t xml:space="preserve">assembly. Using reciprocal best blast hits, we were able to locate the focal hox cluster in </w:t>
      </w:r>
      <w:r w:rsidR="003A1B80">
        <w:rPr>
          <w:color w:val="4F81BD" w:themeColor="accent1"/>
        </w:rPr>
        <w:t>F</w:t>
      </w:r>
      <w:r w:rsidR="00B9119E" w:rsidRPr="0078414A">
        <w:rPr>
          <w:color w:val="4F81BD" w:themeColor="accent1"/>
        </w:rPr>
        <w:t xml:space="preserve">igure 4 from </w:t>
      </w:r>
      <w:proofErr w:type="spellStart"/>
      <w:r w:rsidR="00B9119E" w:rsidRPr="0078414A">
        <w:rPr>
          <w:color w:val="4F81BD" w:themeColor="accent1"/>
        </w:rPr>
        <w:t>Schwager</w:t>
      </w:r>
      <w:proofErr w:type="spellEnd"/>
      <w:r w:rsidR="00B9119E" w:rsidRPr="0078414A">
        <w:rPr>
          <w:color w:val="4F81BD" w:themeColor="accent1"/>
        </w:rPr>
        <w:t xml:space="preserve"> et al. (2017) in the </w:t>
      </w:r>
      <w:r w:rsidR="003A1B80" w:rsidRPr="0078414A">
        <w:rPr>
          <w:i/>
          <w:color w:val="4F81BD" w:themeColor="accent1"/>
        </w:rPr>
        <w:t xml:space="preserve">P. </w:t>
      </w:r>
      <w:proofErr w:type="spellStart"/>
      <w:r w:rsidR="003A1B80" w:rsidRPr="0078414A">
        <w:rPr>
          <w:i/>
          <w:color w:val="4F81BD" w:themeColor="accent1"/>
        </w:rPr>
        <w:t>tepidariorum</w:t>
      </w:r>
      <w:proofErr w:type="spellEnd"/>
      <w:r w:rsidR="003A1B80" w:rsidRPr="0078414A">
        <w:rPr>
          <w:i/>
          <w:color w:val="4F81BD" w:themeColor="accent1"/>
        </w:rPr>
        <w:t xml:space="preserve"> </w:t>
      </w:r>
      <w:r w:rsidR="00B9119E" w:rsidRPr="0078414A">
        <w:rPr>
          <w:color w:val="4F81BD" w:themeColor="accent1"/>
        </w:rPr>
        <w:t>annotation</w:t>
      </w:r>
      <w:r w:rsidR="003A1B80">
        <w:rPr>
          <w:color w:val="4F81BD" w:themeColor="accent1"/>
        </w:rPr>
        <w:t>;</w:t>
      </w:r>
      <w:r w:rsidR="00B9119E" w:rsidRPr="0078414A">
        <w:rPr>
          <w:color w:val="4F81BD" w:themeColor="accent1"/>
        </w:rPr>
        <w:t xml:space="preserve"> however</w:t>
      </w:r>
      <w:r w:rsidR="003A1B80">
        <w:rPr>
          <w:color w:val="4F81BD" w:themeColor="accent1"/>
        </w:rPr>
        <w:t>,</w:t>
      </w:r>
      <w:r w:rsidR="00B9119E" w:rsidRPr="0078414A">
        <w:rPr>
          <w:color w:val="4F81BD" w:themeColor="accent1"/>
        </w:rPr>
        <w:t xml:space="preserve"> the</w:t>
      </w:r>
      <w:r w:rsidR="003A1B80">
        <w:rPr>
          <w:color w:val="4F81BD" w:themeColor="accent1"/>
        </w:rPr>
        <w:t>se</w:t>
      </w:r>
      <w:r w:rsidR="00B9119E" w:rsidRPr="0078414A">
        <w:rPr>
          <w:color w:val="4F81BD" w:themeColor="accent1"/>
        </w:rPr>
        <w:t xml:space="preserve"> were dispersed across five scaffolds. This may be a result of assembly differences between the two studies, or low divergence among the homeobox gene clusters making homology detection difficult. Finally, </w:t>
      </w:r>
      <w:proofErr w:type="spellStart"/>
      <w:r w:rsidR="00B9119E" w:rsidRPr="0078414A">
        <w:rPr>
          <w:color w:val="4F81BD" w:themeColor="accent1"/>
        </w:rPr>
        <w:t>MCScanX</w:t>
      </w:r>
      <w:proofErr w:type="spellEnd"/>
      <w:r w:rsidR="00B9119E" w:rsidRPr="0078414A">
        <w:rPr>
          <w:color w:val="4F81BD" w:themeColor="accent1"/>
        </w:rPr>
        <w:t xml:space="preserve"> labeled these clusters as tandem duplicates, whereas </w:t>
      </w:r>
      <w:proofErr w:type="spellStart"/>
      <w:r w:rsidR="00B9119E" w:rsidRPr="0078414A">
        <w:rPr>
          <w:color w:val="4F81BD" w:themeColor="accent1"/>
        </w:rPr>
        <w:t>Schwager</w:t>
      </w:r>
      <w:proofErr w:type="spellEnd"/>
      <w:r w:rsidR="00B9119E" w:rsidRPr="0078414A">
        <w:rPr>
          <w:color w:val="4F81BD" w:themeColor="accent1"/>
        </w:rPr>
        <w:t xml:space="preserve"> et al. (2017) concluded they were not tandemly duplicated. </w:t>
      </w:r>
      <w:commentRangeStart w:id="14"/>
      <w:r w:rsidR="00B9119E" w:rsidRPr="0078414A">
        <w:rPr>
          <w:color w:val="4F81BD" w:themeColor="accent1"/>
        </w:rPr>
        <w:t xml:space="preserve">The choice of </w:t>
      </w:r>
      <w:proofErr w:type="spellStart"/>
      <w:r w:rsidR="00B9119E" w:rsidRPr="0078414A">
        <w:rPr>
          <w:color w:val="4F81BD" w:themeColor="accent1"/>
        </w:rPr>
        <w:t>Schwager</w:t>
      </w:r>
      <w:proofErr w:type="spellEnd"/>
      <w:r w:rsidR="00B9119E" w:rsidRPr="0078414A">
        <w:rPr>
          <w:color w:val="4F81BD" w:themeColor="accent1"/>
        </w:rPr>
        <w:t xml:space="preserve"> et al. (2017) to omit the syntenic results from </w:t>
      </w:r>
      <w:proofErr w:type="spellStart"/>
      <w:r w:rsidR="00B9119E" w:rsidRPr="0078414A">
        <w:rPr>
          <w:color w:val="4F81BD" w:themeColor="accent1"/>
        </w:rPr>
        <w:t>MCScanX</w:t>
      </w:r>
      <w:proofErr w:type="spellEnd"/>
      <w:r w:rsidR="00B9119E" w:rsidRPr="0078414A">
        <w:rPr>
          <w:color w:val="4F81BD" w:themeColor="accent1"/>
        </w:rPr>
        <w:t xml:space="preserve"> in favor of </w:t>
      </w:r>
      <w:proofErr w:type="spellStart"/>
      <w:r w:rsidR="00B9119E" w:rsidRPr="0078414A">
        <w:rPr>
          <w:color w:val="4F81BD" w:themeColor="accent1"/>
        </w:rPr>
        <w:t>SatusumaSynteny</w:t>
      </w:r>
      <w:proofErr w:type="spellEnd"/>
      <w:r w:rsidR="00B9119E" w:rsidRPr="0078414A">
        <w:rPr>
          <w:color w:val="4F81BD" w:themeColor="accent1"/>
        </w:rPr>
        <w:t xml:space="preserve"> may </w:t>
      </w:r>
      <w:proofErr w:type="gramStart"/>
      <w:r w:rsidR="00B9119E" w:rsidRPr="0078414A">
        <w:rPr>
          <w:color w:val="4F81BD" w:themeColor="accent1"/>
        </w:rPr>
        <w:t>be a reflection of</w:t>
      </w:r>
      <w:proofErr w:type="gramEnd"/>
      <w:r w:rsidR="00B9119E" w:rsidRPr="0078414A">
        <w:rPr>
          <w:color w:val="4F81BD" w:themeColor="accent1"/>
        </w:rPr>
        <w:t xml:space="preserve"> this result, as </w:t>
      </w:r>
      <w:proofErr w:type="spellStart"/>
      <w:r w:rsidR="00B9119E" w:rsidRPr="0078414A">
        <w:rPr>
          <w:color w:val="4F81BD" w:themeColor="accent1"/>
        </w:rPr>
        <w:t>MCScanX</w:t>
      </w:r>
      <w:proofErr w:type="spellEnd"/>
      <w:r w:rsidR="00B9119E" w:rsidRPr="0078414A">
        <w:rPr>
          <w:color w:val="4F81BD" w:themeColor="accent1"/>
        </w:rPr>
        <w:t xml:space="preserve"> masks tandem duplicates when running </w:t>
      </w:r>
      <w:proofErr w:type="spellStart"/>
      <w:r w:rsidR="00B9119E" w:rsidRPr="0078414A">
        <w:rPr>
          <w:color w:val="4F81BD" w:themeColor="accent1"/>
        </w:rPr>
        <w:t>DAGChainer</w:t>
      </w:r>
      <w:commentRangeEnd w:id="14"/>
      <w:proofErr w:type="spellEnd"/>
      <w:r w:rsidR="00902167">
        <w:rPr>
          <w:rStyle w:val="CommentReference"/>
        </w:rPr>
        <w:commentReference w:id="14"/>
      </w:r>
      <w:r w:rsidR="00B9119E" w:rsidRPr="0078414A">
        <w:rPr>
          <w:color w:val="4F81BD" w:themeColor="accent1"/>
        </w:rPr>
        <w:t xml:space="preserve">. </w:t>
      </w:r>
    </w:p>
    <w:p w14:paraId="1EA8DEFC" w14:textId="4D60B116" w:rsidR="00B9119E" w:rsidRDefault="00B9119E" w:rsidP="00857CEA">
      <w:pPr>
        <w:rPr>
          <w:color w:val="4F81BD" w:themeColor="accent1"/>
        </w:rPr>
      </w:pPr>
    </w:p>
    <w:p w14:paraId="4990E33C" w14:textId="1F64366C" w:rsidR="00902167" w:rsidRDefault="00241B65" w:rsidP="00902167">
      <w:pPr>
        <w:rPr>
          <w:color w:val="4F81BD" w:themeColor="accent1"/>
        </w:rPr>
      </w:pPr>
      <w:r>
        <w:rPr>
          <w:color w:val="4F81BD" w:themeColor="accent1"/>
        </w:rPr>
        <w:tab/>
      </w:r>
      <w:proofErr w:type="spellStart"/>
      <w:r w:rsidR="00902167">
        <w:rPr>
          <w:color w:val="4F81BD" w:themeColor="accent1"/>
        </w:rPr>
        <w:t>Schwager</w:t>
      </w:r>
      <w:proofErr w:type="spellEnd"/>
      <w:r w:rsidR="00902167">
        <w:rPr>
          <w:color w:val="4F81BD" w:themeColor="accent1"/>
        </w:rPr>
        <w:t xml:space="preserve"> et al. (2017) also used</w:t>
      </w:r>
      <w:r w:rsidR="00362801" w:rsidRPr="0078414A">
        <w:rPr>
          <w:color w:val="4F81BD" w:themeColor="accent1"/>
        </w:rPr>
        <w:t xml:space="preserve"> </w:t>
      </w:r>
      <w:proofErr w:type="spellStart"/>
      <w:r w:rsidR="00362801" w:rsidRPr="0078414A">
        <w:rPr>
          <w:color w:val="4F81BD" w:themeColor="accent1"/>
        </w:rPr>
        <w:t>SatusumaSynteny</w:t>
      </w:r>
      <w:proofErr w:type="spellEnd"/>
      <w:r w:rsidR="00362801" w:rsidRPr="0078414A">
        <w:rPr>
          <w:color w:val="4F81BD" w:themeColor="accent1"/>
        </w:rPr>
        <w:t xml:space="preserve"> to assess syntenic blocks within the </w:t>
      </w:r>
      <w:r w:rsidR="00362801" w:rsidRPr="0078414A">
        <w:rPr>
          <w:i/>
          <w:color w:val="4F81BD" w:themeColor="accent1"/>
        </w:rPr>
        <w:t xml:space="preserve">P. </w:t>
      </w:r>
      <w:proofErr w:type="spellStart"/>
      <w:r w:rsidR="00362801" w:rsidRPr="0078414A">
        <w:rPr>
          <w:i/>
          <w:color w:val="4F81BD" w:themeColor="accent1"/>
        </w:rPr>
        <w:t>tepidariorum</w:t>
      </w:r>
      <w:proofErr w:type="spellEnd"/>
      <w:r w:rsidR="00362801" w:rsidRPr="0078414A">
        <w:rPr>
          <w:i/>
          <w:color w:val="4F81BD" w:themeColor="accent1"/>
        </w:rPr>
        <w:t xml:space="preserve"> </w:t>
      </w:r>
      <w:r w:rsidR="00362801" w:rsidRPr="0078414A">
        <w:rPr>
          <w:color w:val="4F81BD" w:themeColor="accent1"/>
        </w:rPr>
        <w:t>genome</w:t>
      </w:r>
      <w:r w:rsidR="00902167">
        <w:rPr>
          <w:color w:val="4F81BD" w:themeColor="accent1"/>
        </w:rPr>
        <w:t>. F</w:t>
      </w:r>
      <w:r w:rsidR="00902167">
        <w:rPr>
          <w:color w:val="4F81BD" w:themeColor="accent1"/>
        </w:rPr>
        <w:t>or context</w:t>
      </w:r>
      <w:r w:rsidR="00902167">
        <w:rPr>
          <w:color w:val="4F81BD" w:themeColor="accent1"/>
        </w:rPr>
        <w:t>, we</w:t>
      </w:r>
      <w:r w:rsidR="00902167">
        <w:rPr>
          <w:color w:val="4F81BD" w:themeColor="accent1"/>
        </w:rPr>
        <w:t xml:space="preserve"> think it is important to consider what the prior results that </w:t>
      </w:r>
      <w:r w:rsidR="00F3339D">
        <w:rPr>
          <w:color w:val="4F81BD" w:themeColor="accent1"/>
        </w:rPr>
        <w:t xml:space="preserve">led to the </w:t>
      </w:r>
      <w:r w:rsidR="00902167">
        <w:rPr>
          <w:color w:val="4F81BD" w:themeColor="accent1"/>
        </w:rPr>
        <w:t>conclu</w:t>
      </w:r>
      <w:r w:rsidR="00F3339D">
        <w:rPr>
          <w:color w:val="4F81BD" w:themeColor="accent1"/>
        </w:rPr>
        <w:t xml:space="preserve">sion of </w:t>
      </w:r>
      <w:r w:rsidR="00902167">
        <w:rPr>
          <w:color w:val="4F81BD" w:themeColor="accent1"/>
        </w:rPr>
        <w:t xml:space="preserve">a WGD looked like. Here is the figure on this from </w:t>
      </w:r>
      <w:proofErr w:type="spellStart"/>
      <w:r w:rsidR="00902167">
        <w:rPr>
          <w:color w:val="4F81BD" w:themeColor="accent1"/>
        </w:rPr>
        <w:t>Schwager</w:t>
      </w:r>
      <w:proofErr w:type="spellEnd"/>
      <w:r w:rsidR="00902167">
        <w:rPr>
          <w:color w:val="4F81BD" w:themeColor="accent1"/>
        </w:rPr>
        <w:t xml:space="preserve"> et al. (their Figure 5):</w:t>
      </w:r>
    </w:p>
    <w:p w14:paraId="566A620B" w14:textId="77777777" w:rsidR="00902167" w:rsidRDefault="00902167" w:rsidP="00902167">
      <w:pPr>
        <w:rPr>
          <w:color w:val="4F81BD" w:themeColor="accent1"/>
        </w:rPr>
      </w:pPr>
      <w:r>
        <w:rPr>
          <w:noProof/>
          <w:color w:val="4F81BD" w:themeColor="accent1"/>
        </w:rPr>
        <w:lastRenderedPageBreak/>
        <w:drawing>
          <wp:inline distT="0" distB="0" distL="0" distR="0" wp14:anchorId="1734C38A" wp14:editId="5E3E414C">
            <wp:extent cx="2764302" cy="2671272"/>
            <wp:effectExtent l="0" t="0" r="4445" b="0"/>
            <wp:docPr id="834212364" name="Picture 1" descr="A grid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12364" name="Picture 1" descr="A grid with purpl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7536" cy="2684060"/>
                    </a:xfrm>
                    <a:prstGeom prst="rect">
                      <a:avLst/>
                    </a:prstGeom>
                  </pic:spPr>
                </pic:pic>
              </a:graphicData>
            </a:graphic>
          </wp:inline>
        </w:drawing>
      </w:r>
    </w:p>
    <w:p w14:paraId="5F5D493D" w14:textId="4A401364" w:rsidR="00B9119E" w:rsidRDefault="00B9119E" w:rsidP="00857CEA">
      <w:pPr>
        <w:rPr>
          <w:color w:val="4F81BD" w:themeColor="accent1"/>
        </w:rPr>
      </w:pPr>
    </w:p>
    <w:p w14:paraId="0D3769CC" w14:textId="77777777" w:rsidR="00857CEA" w:rsidRPr="0078414A" w:rsidRDefault="00857CEA" w:rsidP="00857CEA">
      <w:pPr>
        <w:rPr>
          <w:color w:val="4F81BD" w:themeColor="accent1"/>
        </w:rPr>
      </w:pPr>
    </w:p>
    <w:p w14:paraId="738E3BF1" w14:textId="17DFFBD1" w:rsidR="00CE54B2" w:rsidRDefault="00857CEA" w:rsidP="00857CEA">
      <w:pPr>
        <w:ind w:firstLine="720"/>
        <w:rPr>
          <w:color w:val="4F81BD" w:themeColor="accent1"/>
        </w:rPr>
      </w:pPr>
      <w:commentRangeStart w:id="15"/>
      <w:r w:rsidRPr="0078414A">
        <w:rPr>
          <w:color w:val="4F81BD" w:themeColor="accent1"/>
        </w:rPr>
        <w:t xml:space="preserve"> </w:t>
      </w:r>
      <w:proofErr w:type="spellStart"/>
      <w:r w:rsidRPr="0078414A">
        <w:rPr>
          <w:color w:val="4F81BD" w:themeColor="accent1"/>
        </w:rPr>
        <w:t>SatsumaSynteny</w:t>
      </w:r>
      <w:proofErr w:type="spellEnd"/>
      <w:r w:rsidRPr="0078414A">
        <w:rPr>
          <w:color w:val="4F81BD" w:themeColor="accent1"/>
        </w:rPr>
        <w:t xml:space="preserve"> may be able to recover more synteny than </w:t>
      </w:r>
      <w:proofErr w:type="spellStart"/>
      <w:r w:rsidRPr="0078414A">
        <w:rPr>
          <w:color w:val="4F81BD" w:themeColor="accent1"/>
        </w:rPr>
        <w:t>MCScanX</w:t>
      </w:r>
      <w:proofErr w:type="spellEnd"/>
      <w:r w:rsidRPr="0078414A">
        <w:rPr>
          <w:color w:val="4F81BD" w:themeColor="accent1"/>
        </w:rPr>
        <w:t xml:space="preserve">, as it is reported to handle sparser gene densities than </w:t>
      </w:r>
      <w:proofErr w:type="spellStart"/>
      <w:r w:rsidRPr="0078414A">
        <w:rPr>
          <w:color w:val="4F81BD" w:themeColor="accent1"/>
        </w:rPr>
        <w:t>MCScanX</w:t>
      </w:r>
      <w:proofErr w:type="spellEnd"/>
      <w:r w:rsidRPr="0078414A">
        <w:rPr>
          <w:color w:val="4F81BD" w:themeColor="accent1"/>
        </w:rPr>
        <w:t xml:space="preserve"> (</w:t>
      </w:r>
      <w:commentRangeEnd w:id="15"/>
      <w:r w:rsidRPr="0078414A">
        <w:rPr>
          <w:color w:val="4F81BD" w:themeColor="accent1"/>
        </w:rPr>
        <w:commentReference w:id="15"/>
      </w:r>
      <w:r w:rsidRPr="0078414A">
        <w:rPr>
          <w:color w:val="4F81BD" w:themeColor="accent1"/>
        </w:rPr>
        <w:t>Liu et al. 2018</w:t>
      </w:r>
      <w:commentRangeStart w:id="16"/>
      <w:commentRangeStart w:id="17"/>
      <w:r w:rsidRPr="0078414A">
        <w:rPr>
          <w:color w:val="4F81BD" w:themeColor="accent1"/>
        </w:rPr>
        <w:t xml:space="preserve">). To date, the performance of these methods </w:t>
      </w:r>
      <w:proofErr w:type="gramStart"/>
      <w:r w:rsidRPr="0078414A">
        <w:rPr>
          <w:color w:val="4F81BD" w:themeColor="accent1"/>
        </w:rPr>
        <w:t>have</w:t>
      </w:r>
      <w:proofErr w:type="gramEnd"/>
      <w:r w:rsidRPr="0078414A">
        <w:rPr>
          <w:color w:val="4F81BD" w:themeColor="accent1"/>
        </w:rPr>
        <w:t xml:space="preserve"> not been compared for intraspecific comparisons. However, </w:t>
      </w:r>
      <w:commentRangeEnd w:id="16"/>
      <w:r w:rsidRPr="0078414A">
        <w:rPr>
          <w:color w:val="4F81BD" w:themeColor="accent1"/>
        </w:rPr>
        <w:commentReference w:id="16"/>
      </w:r>
      <w:commentRangeEnd w:id="17"/>
      <w:r w:rsidR="00B849FA">
        <w:rPr>
          <w:rStyle w:val="CommentReference"/>
        </w:rPr>
        <w:commentReference w:id="17"/>
      </w:r>
      <w:proofErr w:type="spellStart"/>
      <w:r w:rsidRPr="0078414A">
        <w:rPr>
          <w:color w:val="4F81BD" w:themeColor="accent1"/>
        </w:rPr>
        <w:t>SatsumaSynteny</w:t>
      </w:r>
      <w:proofErr w:type="spellEnd"/>
      <w:r w:rsidRPr="0078414A">
        <w:rPr>
          <w:color w:val="4F81BD" w:themeColor="accent1"/>
        </w:rPr>
        <w:t xml:space="preserve"> is typically recommended for interspecific comparisons of low divergence, such as comparing multiple individuals in a population (Liu et al. 2018</w:t>
      </w:r>
      <w:proofErr w:type="gramStart"/>
      <w:r w:rsidRPr="0078414A">
        <w:rPr>
          <w:color w:val="4F81BD" w:themeColor="accent1"/>
        </w:rPr>
        <w:t>), and</w:t>
      </w:r>
      <w:proofErr w:type="gramEnd"/>
      <w:r w:rsidRPr="0078414A">
        <w:rPr>
          <w:color w:val="4F81BD" w:themeColor="accent1"/>
        </w:rPr>
        <w:t xml:space="preserve"> may be prone to error at high divergence. </w:t>
      </w:r>
    </w:p>
    <w:p w14:paraId="50C74A95" w14:textId="77777777" w:rsidR="00CE54B2" w:rsidRDefault="00CE54B2" w:rsidP="00A102E5">
      <w:pPr>
        <w:rPr>
          <w:color w:val="4F81BD" w:themeColor="accent1"/>
        </w:rPr>
      </w:pPr>
    </w:p>
    <w:p w14:paraId="00000017" w14:textId="607776E4" w:rsidR="00CF0922" w:rsidRPr="0078414A" w:rsidRDefault="00000000" w:rsidP="00A102E5">
      <w:pPr>
        <w:rPr>
          <w:color w:val="4F81BD" w:themeColor="accent1"/>
        </w:rPr>
      </w:pPr>
      <w:r w:rsidRPr="0078414A">
        <w:rPr>
          <w:color w:val="4F81BD" w:themeColor="accent1"/>
        </w:rPr>
        <w:t xml:space="preserve">3) The homeobox genes likely </w:t>
      </w:r>
      <w:r w:rsidR="00902167">
        <w:rPr>
          <w:color w:val="4F81BD" w:themeColor="accent1"/>
        </w:rPr>
        <w:t>a</w:t>
      </w:r>
      <w:r w:rsidRPr="0078414A">
        <w:rPr>
          <w:color w:val="4F81BD" w:themeColor="accent1"/>
        </w:rPr>
        <w:t>re not syntenic</w:t>
      </w:r>
      <w:r w:rsidR="00902167">
        <w:rPr>
          <w:color w:val="4F81BD" w:themeColor="accent1"/>
        </w:rPr>
        <w:t xml:space="preserve"> (i.e. due to WGD)</w:t>
      </w:r>
      <w:r w:rsidRPr="0078414A">
        <w:rPr>
          <w:color w:val="4F81BD" w:themeColor="accent1"/>
        </w:rPr>
        <w:t xml:space="preserve"> </w:t>
      </w:r>
      <w:r w:rsidR="00902167">
        <w:rPr>
          <w:color w:val="4F81BD" w:themeColor="accent1"/>
        </w:rPr>
        <w:t>as</w:t>
      </w:r>
      <w:r w:rsidRPr="0078414A">
        <w:rPr>
          <w:color w:val="4F81BD" w:themeColor="accent1"/>
        </w:rPr>
        <w:t xml:space="preserve"> </w:t>
      </w:r>
      <w:proofErr w:type="spellStart"/>
      <w:r w:rsidRPr="0078414A">
        <w:rPr>
          <w:color w:val="4F81BD" w:themeColor="accent1"/>
        </w:rPr>
        <w:t>MCScanX</w:t>
      </w:r>
      <w:proofErr w:type="spellEnd"/>
      <w:r w:rsidRPr="0078414A">
        <w:rPr>
          <w:color w:val="4F81BD" w:themeColor="accent1"/>
        </w:rPr>
        <w:t xml:space="preserve"> label</w:t>
      </w:r>
      <w:r w:rsidR="00902167">
        <w:rPr>
          <w:color w:val="4F81BD" w:themeColor="accent1"/>
        </w:rPr>
        <w:t>ed</w:t>
      </w:r>
      <w:r w:rsidRPr="0078414A">
        <w:rPr>
          <w:color w:val="4F81BD" w:themeColor="accent1"/>
        </w:rPr>
        <w:t xml:space="preserve"> many of them as tandem duplicates. </w:t>
      </w:r>
      <w:commentRangeStart w:id="18"/>
      <w:r w:rsidRPr="0078414A">
        <w:rPr>
          <w:color w:val="4F81BD" w:themeColor="accent1"/>
        </w:rPr>
        <w:t xml:space="preserve">Tandem duplicate genes are masked when </w:t>
      </w:r>
      <w:proofErr w:type="spellStart"/>
      <w:r w:rsidRPr="0078414A">
        <w:rPr>
          <w:color w:val="4F81BD" w:themeColor="accent1"/>
        </w:rPr>
        <w:t>DAGChainer</w:t>
      </w:r>
      <w:proofErr w:type="spellEnd"/>
      <w:r w:rsidRPr="0078414A">
        <w:rPr>
          <w:color w:val="4F81BD" w:themeColor="accent1"/>
        </w:rPr>
        <w:t xml:space="preserve"> is used to detect collinear blocks</w:t>
      </w:r>
      <w:commentRangeEnd w:id="18"/>
      <w:r w:rsidR="00351F90">
        <w:rPr>
          <w:rStyle w:val="CommentReference"/>
        </w:rPr>
        <w:commentReference w:id="18"/>
      </w:r>
      <w:r w:rsidRPr="0078414A">
        <w:rPr>
          <w:color w:val="4F81BD" w:themeColor="accent1"/>
        </w:rPr>
        <w:t xml:space="preserve">. This may be representative of these genes being the results of </w:t>
      </w:r>
      <w:proofErr w:type="gramStart"/>
      <w:r w:rsidRPr="0078414A">
        <w:rPr>
          <w:color w:val="4F81BD" w:themeColor="accent1"/>
        </w:rPr>
        <w:t>small scale</w:t>
      </w:r>
      <w:proofErr w:type="gramEnd"/>
      <w:r w:rsidRPr="0078414A">
        <w:rPr>
          <w:color w:val="4F81BD" w:themeColor="accent1"/>
        </w:rPr>
        <w:t xml:space="preserve"> duplications, or highly fractionated genomes</w:t>
      </w:r>
      <w:r w:rsidR="00136E28">
        <w:rPr>
          <w:color w:val="4F81BD" w:themeColor="accent1"/>
        </w:rPr>
        <w:t>,</w:t>
      </w:r>
      <w:r w:rsidRPr="0078414A">
        <w:rPr>
          <w:color w:val="4F81BD" w:themeColor="accent1"/>
        </w:rPr>
        <w:t xml:space="preserve"> as the reviewer suggest</w:t>
      </w:r>
      <w:r w:rsidR="00136E28">
        <w:rPr>
          <w:color w:val="4F81BD" w:themeColor="accent1"/>
        </w:rPr>
        <w:t>s</w:t>
      </w:r>
      <w:r w:rsidRPr="0078414A">
        <w:rPr>
          <w:color w:val="4F81BD" w:themeColor="accent1"/>
        </w:rPr>
        <w:t xml:space="preserve">. </w:t>
      </w:r>
      <w:r w:rsidR="005642B4">
        <w:rPr>
          <w:color w:val="4F81BD" w:themeColor="accent1"/>
        </w:rPr>
        <w:t>However, they clearly do not represent strong evidence for a WGD.</w:t>
      </w:r>
    </w:p>
    <w:p w14:paraId="746E5D40" w14:textId="77777777" w:rsidR="00857CEA" w:rsidRDefault="00857CEA">
      <w:pPr>
        <w:ind w:firstLine="720"/>
        <w:rPr>
          <w:color w:val="4F81BD" w:themeColor="accent1"/>
        </w:rPr>
      </w:pPr>
    </w:p>
    <w:p w14:paraId="0000001B" w14:textId="426A9775" w:rsidR="00CF0922" w:rsidRPr="0078414A" w:rsidRDefault="00000000" w:rsidP="00857CEA">
      <w:pPr>
        <w:rPr>
          <w:color w:val="4F81BD" w:themeColor="accent1"/>
        </w:rPr>
      </w:pPr>
      <w:r w:rsidRPr="0078414A">
        <w:rPr>
          <w:color w:val="4F81BD" w:themeColor="accent1"/>
        </w:rPr>
        <w:t xml:space="preserve">4) As suggested by the reviewer, we used </w:t>
      </w:r>
      <w:proofErr w:type="spellStart"/>
      <w:r w:rsidRPr="0078414A">
        <w:rPr>
          <w:color w:val="4F81BD" w:themeColor="accent1"/>
        </w:rPr>
        <w:t>MCScanX</w:t>
      </w:r>
      <w:proofErr w:type="spellEnd"/>
      <w:r w:rsidRPr="0078414A">
        <w:rPr>
          <w:color w:val="4F81BD" w:themeColor="accent1"/>
        </w:rPr>
        <w:t xml:space="preserve"> to overcome these limitations by comparing </w:t>
      </w:r>
      <w:r w:rsidRPr="00902167">
        <w:rPr>
          <w:i/>
          <w:iCs/>
          <w:color w:val="4F81BD" w:themeColor="accent1"/>
        </w:rPr>
        <w:t xml:space="preserve">P. </w:t>
      </w:r>
      <w:proofErr w:type="spellStart"/>
      <w:r w:rsidRPr="00902167">
        <w:rPr>
          <w:i/>
          <w:iCs/>
          <w:color w:val="4F81BD" w:themeColor="accent1"/>
        </w:rPr>
        <w:t>tepidariorum</w:t>
      </w:r>
      <w:proofErr w:type="spellEnd"/>
      <w:r w:rsidRPr="0078414A">
        <w:rPr>
          <w:color w:val="4F81BD" w:themeColor="accent1"/>
        </w:rPr>
        <w:t xml:space="preserve"> to</w:t>
      </w:r>
      <w:r w:rsidRPr="0078414A">
        <w:rPr>
          <w:i/>
          <w:color w:val="4F81BD" w:themeColor="accent1"/>
        </w:rPr>
        <w:t xml:space="preserve"> </w:t>
      </w:r>
      <w:proofErr w:type="spellStart"/>
      <w:r w:rsidRPr="0078414A">
        <w:rPr>
          <w:i/>
          <w:color w:val="4F81BD" w:themeColor="accent1"/>
        </w:rPr>
        <w:t>Tetranychus</w:t>
      </w:r>
      <w:proofErr w:type="spellEnd"/>
      <w:r w:rsidRPr="0078414A">
        <w:rPr>
          <w:i/>
          <w:color w:val="4F81BD" w:themeColor="accent1"/>
        </w:rPr>
        <w:t xml:space="preserve"> </w:t>
      </w:r>
      <w:proofErr w:type="spellStart"/>
      <w:r w:rsidRPr="0078414A">
        <w:rPr>
          <w:i/>
          <w:color w:val="4F81BD" w:themeColor="accent1"/>
        </w:rPr>
        <w:t>urticae</w:t>
      </w:r>
      <w:proofErr w:type="spellEnd"/>
      <w:r w:rsidRPr="0078414A">
        <w:rPr>
          <w:i/>
          <w:color w:val="4F81BD" w:themeColor="accent1"/>
        </w:rPr>
        <w:t>.</w:t>
      </w:r>
      <w:r w:rsidRPr="0078414A">
        <w:rPr>
          <w:color w:val="4F81BD" w:themeColor="accent1"/>
        </w:rPr>
        <w:t xml:space="preserve"> Although we did recover some collinear genes in this comparison (&lt;1% of the CDS), none of them were homeobox genes. It is possible that the significant difference between </w:t>
      </w:r>
      <w:proofErr w:type="spellStart"/>
      <w:r w:rsidRPr="0078414A">
        <w:rPr>
          <w:color w:val="4F81BD" w:themeColor="accent1"/>
        </w:rPr>
        <w:t>Schwager</w:t>
      </w:r>
      <w:proofErr w:type="spellEnd"/>
      <w:r w:rsidRPr="0078414A">
        <w:rPr>
          <w:color w:val="4F81BD" w:themeColor="accent1"/>
        </w:rPr>
        <w:t xml:space="preserve"> et al. (2017) and our analyses are a result of significant fractionation and the sensitivity of each method</w:t>
      </w:r>
      <w:r w:rsidR="0011237E">
        <w:rPr>
          <w:color w:val="4F81BD" w:themeColor="accent1"/>
        </w:rPr>
        <w:t>.</w:t>
      </w:r>
      <w:r w:rsidRPr="0078414A">
        <w:rPr>
          <w:color w:val="4F81BD" w:themeColor="accent1"/>
        </w:rPr>
        <w:t xml:space="preserve"> </w:t>
      </w:r>
      <w:r w:rsidR="0011237E">
        <w:rPr>
          <w:color w:val="4F81BD" w:themeColor="accent1"/>
        </w:rPr>
        <w:t>H</w:t>
      </w:r>
      <w:r w:rsidRPr="0078414A">
        <w:rPr>
          <w:color w:val="4F81BD" w:themeColor="accent1"/>
        </w:rPr>
        <w:t>owever</w:t>
      </w:r>
      <w:r w:rsidR="0011237E">
        <w:rPr>
          <w:color w:val="4F81BD" w:themeColor="accent1"/>
        </w:rPr>
        <w:t>,</w:t>
      </w:r>
      <w:r w:rsidRPr="0078414A">
        <w:rPr>
          <w:color w:val="4F81BD" w:themeColor="accent1"/>
        </w:rPr>
        <w:t xml:space="preserve"> it is important to report </w:t>
      </w:r>
      <w:r w:rsidR="0011237E">
        <w:rPr>
          <w:color w:val="4F81BD" w:themeColor="accent1"/>
        </w:rPr>
        <w:t xml:space="preserve">that </w:t>
      </w:r>
      <w:r w:rsidRPr="0078414A">
        <w:rPr>
          <w:color w:val="4F81BD" w:themeColor="accent1"/>
        </w:rPr>
        <w:t>the typical genome-wide signatures of WGD are absent from the spiders and scorpions.</w:t>
      </w:r>
    </w:p>
    <w:p w14:paraId="0000001C" w14:textId="77777777" w:rsidR="00CF0922" w:rsidRDefault="00CF0922">
      <w:pPr>
        <w:rPr>
          <w:i/>
        </w:rPr>
      </w:pPr>
    </w:p>
    <w:p w14:paraId="723FA281" w14:textId="77777777" w:rsidR="0078414A" w:rsidRPr="00902167" w:rsidRDefault="0078414A">
      <w:pPr>
        <w:rPr>
          <w:i/>
        </w:rPr>
      </w:pPr>
    </w:p>
    <w:p w14:paraId="0000001D" w14:textId="77777777" w:rsidR="00CF0922" w:rsidRDefault="00000000">
      <w:proofErr w:type="gramStart"/>
      <w:r>
        <w:t>Finally</w:t>
      </w:r>
      <w:proofErr w:type="gramEnd"/>
      <w:r>
        <w:t xml:space="preserve"> the manuscript searches for peaks of Ks. While appealing, this again confuses the start of sequence divergence with the time of gene duplication; in an </w:t>
      </w:r>
      <w:proofErr w:type="spellStart"/>
      <w:r>
        <w:t>autopolyploidy</w:t>
      </w:r>
      <w:proofErr w:type="spellEnd"/>
      <w:r>
        <w:t xml:space="preserve"> these are not the same thing (PMID: 28615063 &amp; 37208359). Nor does this analysis </w:t>
      </w:r>
      <w:proofErr w:type="gramStart"/>
      <w:r>
        <w:t>take into account</w:t>
      </w:r>
      <w:proofErr w:type="gramEnd"/>
      <w:r>
        <w:t xml:space="preserve"> the signal from tandem duplication.</w:t>
      </w:r>
    </w:p>
    <w:p w14:paraId="0000001E" w14:textId="77777777" w:rsidR="00CF0922" w:rsidRPr="005A62A8" w:rsidRDefault="00CF0922">
      <w:pPr>
        <w:rPr>
          <w:color w:val="4F81BD" w:themeColor="accent1"/>
        </w:rPr>
      </w:pPr>
    </w:p>
    <w:p w14:paraId="00000020" w14:textId="3D11F861" w:rsidR="00CF0922" w:rsidRDefault="00000000">
      <w:pPr>
        <w:rPr>
          <w:color w:val="4F81BD" w:themeColor="accent1"/>
        </w:rPr>
      </w:pPr>
      <w:r w:rsidRPr="005A62A8">
        <w:rPr>
          <w:color w:val="4F81BD" w:themeColor="accent1"/>
        </w:rPr>
        <w:tab/>
        <w:t xml:space="preserve">We would like to thank the reviewer for highlighting the nuance of synonymous divergence in paralogs formed by auto- and </w:t>
      </w:r>
      <w:proofErr w:type="spellStart"/>
      <w:r w:rsidRPr="005A62A8">
        <w:rPr>
          <w:color w:val="4F81BD" w:themeColor="accent1"/>
        </w:rPr>
        <w:t>allopolyploidy</w:t>
      </w:r>
      <w:proofErr w:type="spellEnd"/>
      <w:r w:rsidRPr="005A62A8">
        <w:rPr>
          <w:color w:val="4F81BD" w:themeColor="accent1"/>
        </w:rPr>
        <w:t xml:space="preserve">. Both modes of duplication will form </w:t>
      </w:r>
      <w:r w:rsidRPr="005A62A8">
        <w:rPr>
          <w:color w:val="4F81BD" w:themeColor="accent1"/>
        </w:rPr>
        <w:lastRenderedPageBreak/>
        <w:t>peaks in Ks plots representing when duplicated genes begin to diverge</w:t>
      </w:r>
      <w:r w:rsidR="005A62A8">
        <w:rPr>
          <w:color w:val="4F81BD" w:themeColor="accent1"/>
        </w:rPr>
        <w:t xml:space="preserve"> (again, see Figure 1 in Thomas et al. 2017)</w:t>
      </w:r>
      <w:r w:rsidRPr="005A62A8">
        <w:rPr>
          <w:color w:val="4F81BD" w:themeColor="accent1"/>
        </w:rPr>
        <w:t xml:space="preserve">. In the case of allopolyploids, peaks represent the divergence of the parental species, whereas divergence in </w:t>
      </w:r>
      <w:proofErr w:type="spellStart"/>
      <w:r w:rsidRPr="005A62A8">
        <w:rPr>
          <w:color w:val="4F81BD" w:themeColor="accent1"/>
        </w:rPr>
        <w:t>autopolyploids</w:t>
      </w:r>
      <w:proofErr w:type="spellEnd"/>
      <w:r w:rsidRPr="005A62A8">
        <w:rPr>
          <w:color w:val="4F81BD" w:themeColor="accent1"/>
        </w:rPr>
        <w:t xml:space="preserve"> begins when loci return to diploid inheritance patterns.</w:t>
      </w:r>
    </w:p>
    <w:p w14:paraId="4256120B" w14:textId="77777777" w:rsidR="005A62A8" w:rsidRPr="005A62A8" w:rsidRDefault="005A62A8">
      <w:pPr>
        <w:rPr>
          <w:color w:val="4F81BD" w:themeColor="accent1"/>
        </w:rPr>
      </w:pPr>
    </w:p>
    <w:p w14:paraId="00000021" w14:textId="6288977D" w:rsidR="00CF0922" w:rsidRPr="005A62A8" w:rsidRDefault="00241B65">
      <w:pPr>
        <w:rPr>
          <w:color w:val="4F81BD" w:themeColor="accent1"/>
        </w:rPr>
      </w:pPr>
      <w:r>
        <w:rPr>
          <w:color w:val="4F81BD" w:themeColor="accent1"/>
        </w:rPr>
        <w:tab/>
      </w:r>
      <w:r w:rsidR="00000000" w:rsidRPr="005A62A8">
        <w:rPr>
          <w:color w:val="4F81BD" w:themeColor="accent1"/>
        </w:rPr>
        <w:t>The teleost duplication</w:t>
      </w:r>
      <w:r w:rsidR="001D73F3">
        <w:rPr>
          <w:color w:val="4F81BD" w:themeColor="accent1"/>
        </w:rPr>
        <w:t xml:space="preserve"> cited by the reviewer</w:t>
      </w:r>
      <w:r w:rsidR="00000000" w:rsidRPr="005A62A8">
        <w:rPr>
          <w:color w:val="4F81BD" w:themeColor="accent1"/>
        </w:rPr>
        <w:t xml:space="preserve"> is a special case of such a pattern, where diploidization has been delayed in different regions of the genome over millions of years. This delayed diploidization c</w:t>
      </w:r>
      <w:r w:rsidR="00381C04">
        <w:rPr>
          <w:color w:val="4F81BD" w:themeColor="accent1"/>
        </w:rPr>
        <w:t>ould</w:t>
      </w:r>
      <w:r w:rsidR="00000000" w:rsidRPr="005A62A8">
        <w:rPr>
          <w:color w:val="4F81BD" w:themeColor="accent1"/>
        </w:rPr>
        <w:t xml:space="preserve"> mask signatures of WGD in K</w:t>
      </w:r>
      <w:r w:rsidR="00000000" w:rsidRPr="005A62A8">
        <w:rPr>
          <w:i/>
          <w:color w:val="4F81BD" w:themeColor="accent1"/>
          <w:vertAlign w:val="subscript"/>
        </w:rPr>
        <w:t>S</w:t>
      </w:r>
      <w:r w:rsidR="00000000" w:rsidRPr="005A62A8">
        <w:rPr>
          <w:color w:val="4F81BD" w:themeColor="accent1"/>
        </w:rPr>
        <w:t xml:space="preserve"> plots by producing broader peaks that are more difficult to discern from the background exponential distribution of small</w:t>
      </w:r>
      <w:r w:rsidR="00D73466">
        <w:rPr>
          <w:color w:val="4F81BD" w:themeColor="accent1"/>
        </w:rPr>
        <w:t>-</w:t>
      </w:r>
      <w:r w:rsidR="00000000" w:rsidRPr="005A62A8">
        <w:rPr>
          <w:color w:val="4F81BD" w:themeColor="accent1"/>
        </w:rPr>
        <w:t>scale duplicates</w:t>
      </w:r>
      <w:r w:rsidR="005A62A8">
        <w:rPr>
          <w:color w:val="4F81BD" w:themeColor="accent1"/>
        </w:rPr>
        <w:t>,</w:t>
      </w:r>
      <w:r w:rsidR="00000000" w:rsidRPr="005A62A8">
        <w:rPr>
          <w:color w:val="4F81BD" w:themeColor="accent1"/>
        </w:rPr>
        <w:t xml:space="preserve"> including tandem duplications. </w:t>
      </w:r>
      <w:r w:rsidR="005A62A8">
        <w:rPr>
          <w:color w:val="4F81BD" w:themeColor="accent1"/>
        </w:rPr>
        <w:t xml:space="preserve">The machine learning method used in our paper, </w:t>
      </w:r>
      <w:proofErr w:type="spellStart"/>
      <w:r w:rsidR="00000000" w:rsidRPr="005A62A8">
        <w:rPr>
          <w:color w:val="4F81BD" w:themeColor="accent1"/>
        </w:rPr>
        <w:t>SLEDGe</w:t>
      </w:r>
      <w:proofErr w:type="spellEnd"/>
      <w:r w:rsidR="005A62A8">
        <w:rPr>
          <w:color w:val="4F81BD" w:themeColor="accent1"/>
        </w:rPr>
        <w:t xml:space="preserve"> (</w:t>
      </w:r>
      <w:r w:rsidR="005A62A8" w:rsidRPr="005A62A8">
        <w:rPr>
          <w:color w:val="4F81BD" w:themeColor="accent1"/>
          <w:highlight w:val="yellow"/>
        </w:rPr>
        <w:t>cite</w:t>
      </w:r>
      <w:r w:rsidR="005A62A8">
        <w:rPr>
          <w:color w:val="4F81BD" w:themeColor="accent1"/>
        </w:rPr>
        <w:t>),</w:t>
      </w:r>
      <w:r w:rsidR="00000000" w:rsidRPr="005A62A8">
        <w:rPr>
          <w:color w:val="4F81BD" w:themeColor="accent1"/>
        </w:rPr>
        <w:t xml:space="preserve"> was trained to discern peaks formed by WGD from the background distribution of small</w:t>
      </w:r>
      <w:r w:rsidR="00D73466">
        <w:rPr>
          <w:color w:val="4F81BD" w:themeColor="accent1"/>
        </w:rPr>
        <w:t>-</w:t>
      </w:r>
      <w:r w:rsidR="00000000" w:rsidRPr="005A62A8">
        <w:rPr>
          <w:color w:val="4F81BD" w:themeColor="accent1"/>
        </w:rPr>
        <w:t xml:space="preserve">scale duplications across a wide range of duplication and loss rates. It is possible that fractionation is so significant in spiders that the signal is too weak to discern in </w:t>
      </w:r>
      <w:proofErr w:type="gramStart"/>
      <w:r w:rsidR="00000000" w:rsidRPr="005A62A8">
        <w:rPr>
          <w:color w:val="4F81BD" w:themeColor="accent1"/>
        </w:rPr>
        <w:t>K</w:t>
      </w:r>
      <w:r w:rsidR="00000000" w:rsidRPr="005A62A8">
        <w:rPr>
          <w:i/>
          <w:color w:val="4F81BD" w:themeColor="accent1"/>
          <w:vertAlign w:val="subscript"/>
        </w:rPr>
        <w:t xml:space="preserve">S  </w:t>
      </w:r>
      <w:r w:rsidR="00000000" w:rsidRPr="005A62A8">
        <w:rPr>
          <w:color w:val="4F81BD" w:themeColor="accent1"/>
        </w:rPr>
        <w:t>data</w:t>
      </w:r>
      <w:proofErr w:type="gramEnd"/>
      <w:r w:rsidR="00000000" w:rsidRPr="005A62A8">
        <w:rPr>
          <w:color w:val="4F81BD" w:themeColor="accent1"/>
        </w:rPr>
        <w:t xml:space="preserve"> and with methods like </w:t>
      </w:r>
      <w:proofErr w:type="spellStart"/>
      <w:r w:rsidR="00000000" w:rsidRPr="005A62A8">
        <w:rPr>
          <w:color w:val="4F81BD" w:themeColor="accent1"/>
        </w:rPr>
        <w:t>SLEDGe</w:t>
      </w:r>
      <w:proofErr w:type="spellEnd"/>
      <w:r w:rsidR="00000000" w:rsidRPr="005A62A8">
        <w:rPr>
          <w:color w:val="4F81BD" w:themeColor="accent1"/>
        </w:rPr>
        <w:t xml:space="preserve">. However, </w:t>
      </w:r>
      <w:proofErr w:type="gramStart"/>
      <w:r w:rsidR="00000000" w:rsidRPr="005A62A8">
        <w:rPr>
          <w:color w:val="4F81BD" w:themeColor="accent1"/>
        </w:rPr>
        <w:t>similar to</w:t>
      </w:r>
      <w:proofErr w:type="gramEnd"/>
      <w:r w:rsidR="00000000" w:rsidRPr="005A62A8">
        <w:rPr>
          <w:color w:val="4F81BD" w:themeColor="accent1"/>
        </w:rPr>
        <w:t xml:space="preserve"> our syntenic results, </w:t>
      </w:r>
      <w:r w:rsidR="00D73466">
        <w:rPr>
          <w:color w:val="4F81BD" w:themeColor="accent1"/>
        </w:rPr>
        <w:t xml:space="preserve">we think </w:t>
      </w:r>
      <w:r w:rsidR="00000000" w:rsidRPr="005A62A8">
        <w:rPr>
          <w:color w:val="4F81BD" w:themeColor="accent1"/>
        </w:rPr>
        <w:t xml:space="preserve">it is important to report </w:t>
      </w:r>
      <w:r w:rsidR="00D73466">
        <w:rPr>
          <w:color w:val="4F81BD" w:themeColor="accent1"/>
        </w:rPr>
        <w:t xml:space="preserve">in our paper </w:t>
      </w:r>
      <w:r w:rsidR="00000000" w:rsidRPr="005A62A8">
        <w:rPr>
          <w:color w:val="4F81BD" w:themeColor="accent1"/>
        </w:rPr>
        <w:t xml:space="preserve">that </w:t>
      </w:r>
      <w:r w:rsidR="00D73466">
        <w:rPr>
          <w:color w:val="4F81BD" w:themeColor="accent1"/>
        </w:rPr>
        <w:t xml:space="preserve">widely used </w:t>
      </w:r>
      <w:r w:rsidR="00000000" w:rsidRPr="005A62A8">
        <w:rPr>
          <w:color w:val="4F81BD" w:themeColor="accent1"/>
        </w:rPr>
        <w:t>methods for detecting genome wide signatures of WGD</w:t>
      </w:r>
      <w:r w:rsidR="00D73466">
        <w:rPr>
          <w:color w:val="4F81BD" w:themeColor="accent1"/>
        </w:rPr>
        <w:t xml:space="preserve"> (e.g. </w:t>
      </w:r>
      <w:r w:rsidR="00485C5A">
        <w:rPr>
          <w:color w:val="4F81BD" w:themeColor="accent1"/>
        </w:rPr>
        <w:t xml:space="preserve">the Ks-plot in </w:t>
      </w:r>
      <w:r w:rsidR="00D73466">
        <w:rPr>
          <w:color w:val="4F81BD" w:themeColor="accent1"/>
        </w:rPr>
        <w:t xml:space="preserve">Figure 6 </w:t>
      </w:r>
      <w:r w:rsidR="00485C5A">
        <w:rPr>
          <w:color w:val="4F81BD" w:themeColor="accent1"/>
        </w:rPr>
        <w:t>of</w:t>
      </w:r>
      <w:r w:rsidR="00D73466">
        <w:rPr>
          <w:color w:val="4F81BD" w:themeColor="accent1"/>
        </w:rPr>
        <w:t xml:space="preserve"> </w:t>
      </w:r>
      <w:proofErr w:type="spellStart"/>
      <w:r w:rsidR="00D73466">
        <w:rPr>
          <w:color w:val="4F81BD" w:themeColor="accent1"/>
        </w:rPr>
        <w:t>Schwager</w:t>
      </w:r>
      <w:proofErr w:type="spellEnd"/>
      <w:r w:rsidR="00D73466">
        <w:rPr>
          <w:color w:val="4F81BD" w:themeColor="accent1"/>
        </w:rPr>
        <w:t xml:space="preserve"> et al. 2017)</w:t>
      </w:r>
      <w:r w:rsidR="00000000" w:rsidRPr="005A62A8">
        <w:rPr>
          <w:color w:val="4F81BD" w:themeColor="accent1"/>
        </w:rPr>
        <w:t xml:space="preserve"> do not recover evidence of WGD shared by the spiders. </w:t>
      </w:r>
    </w:p>
    <w:p w14:paraId="00000022" w14:textId="77777777" w:rsidR="00CF0922" w:rsidRDefault="00CF0922"/>
    <w:p w14:paraId="00000023" w14:textId="77777777" w:rsidR="00CF0922" w:rsidRDefault="00000000">
      <w:r>
        <w:t xml:space="preserve">The Discussion section greatly overstates the conclusions that can be safely drawn from this study. </w:t>
      </w:r>
      <w:proofErr w:type="gramStart"/>
      <w:r>
        <w:t>Again</w:t>
      </w:r>
      <w:proofErr w:type="gramEnd"/>
      <w:r>
        <w:t xml:space="preserve"> the authors claim that previous studies relied heavily on the Hox cluster, which is false. The authors also mis-quote the studies on insect Hox clusters - these cited papers do not report cases of Hox gene cluster duplication, they discuss tandem duplication within Hox gene clusters which is not the same thing. The insect data is not relevant and does not add support to the authors’ argument. The present manuscript does not critically evaluate the differences between the current work and previous </w:t>
      </w:r>
      <w:proofErr w:type="gramStart"/>
      <w:r>
        <w:t>work, and</w:t>
      </w:r>
      <w:proofErr w:type="gramEnd"/>
      <w:r>
        <w:t xml:space="preserve"> fails to provide strong evidence to overturn previous conclusions. Several lines of investigation presented do not constitute strong tests of the hypothesis under </w:t>
      </w:r>
      <w:r>
        <w:t>investigation.</w:t>
      </w:r>
    </w:p>
    <w:p w14:paraId="7E440302" w14:textId="77777777" w:rsidR="00381C04" w:rsidRDefault="00381C04"/>
    <w:p w14:paraId="2A654FB0" w14:textId="72451AAA" w:rsidR="00381C04" w:rsidRDefault="00381C04" w:rsidP="00381C04">
      <w:pPr>
        <w:rPr>
          <w:color w:val="4F81BD" w:themeColor="accent1"/>
        </w:rPr>
      </w:pPr>
      <w:r w:rsidRPr="005A62A8">
        <w:rPr>
          <w:color w:val="4F81BD" w:themeColor="accent1"/>
        </w:rPr>
        <w:tab/>
      </w:r>
      <w:r w:rsidR="002E010F">
        <w:rPr>
          <w:color w:val="4F81BD" w:themeColor="accent1"/>
        </w:rPr>
        <w:t>As mentioned above, we do apologize for saying "Hox" genes when we meant "homeobox"—this has been fixed throughout. We have also clarified what it is exactly that previous studies of duplication in Hox gene clusters have found. We hope the additional analyses described in the updated manuscript make a comparison of the current work and previous work clearer.</w:t>
      </w:r>
    </w:p>
    <w:p w14:paraId="4FF9D519" w14:textId="77777777" w:rsidR="002E010F" w:rsidRDefault="002E010F" w:rsidP="00381C04"/>
    <w:p w14:paraId="00000024" w14:textId="77777777" w:rsidR="00CF0922" w:rsidRDefault="00CF0922"/>
    <w:p w14:paraId="00000025" w14:textId="77777777" w:rsidR="00CF0922" w:rsidRDefault="00000000">
      <w:r>
        <w:t>Reviewer: 2</w:t>
      </w:r>
    </w:p>
    <w:p w14:paraId="00000026" w14:textId="77777777" w:rsidR="00CF0922" w:rsidRDefault="00CF0922"/>
    <w:p w14:paraId="00000027" w14:textId="77777777" w:rsidR="00CF0922" w:rsidRDefault="00000000">
      <w:r>
        <w:t>Comments to the Author</w:t>
      </w:r>
    </w:p>
    <w:p w14:paraId="00000028" w14:textId="77777777" w:rsidR="00CF0922" w:rsidRDefault="00000000">
      <w:r>
        <w:t xml:space="preserve">This manuscript by Thomas and colleagues represents </w:t>
      </w:r>
      <w:proofErr w:type="spellStart"/>
      <w:proofErr w:type="gramStart"/>
      <w:r>
        <w:t>a</w:t>
      </w:r>
      <w:proofErr w:type="spellEnd"/>
      <w:proofErr w:type="gramEnd"/>
      <w:r>
        <w:t xml:space="preserve"> examination of the evidence for an ancient whole genome duplication in the spider-scorpion ancestor. The study importantly considers multiple lines of evidence to support its claim which contradicts quite a few others now, including Ks distributions, and gene tree and synteny analyses. The work will be important to those interested in genome duplication and its inference, as well as to those studying </w:t>
      </w:r>
      <w:r>
        <w:lastRenderedPageBreak/>
        <w:t>arachnid biology and evolution. I commend the authors on re-examining this issue now that improved genome data are available.</w:t>
      </w:r>
    </w:p>
    <w:p w14:paraId="00000029" w14:textId="77777777" w:rsidR="00CF0922" w:rsidRDefault="00CF0922"/>
    <w:p w14:paraId="0000002A" w14:textId="77777777" w:rsidR="00CF0922" w:rsidRDefault="00000000">
      <w:r>
        <w:t>I have some suggestions and comments that the authors may wish to consider:</w:t>
      </w:r>
    </w:p>
    <w:p w14:paraId="0000002B" w14:textId="77777777" w:rsidR="00CF0922" w:rsidRDefault="00CF0922"/>
    <w:p w14:paraId="0000002C" w14:textId="77777777" w:rsidR="00CF0922" w:rsidRDefault="00000000">
      <w:r>
        <w:t xml:space="preserve">1. The title is perhaps a little strong for me. Although this work supersedes past evidence supporting the WGD, strictly speaking 'A comprehensive examination of chelicerate genomes' is not yet possible since we do not have genomes for even </w:t>
      </w:r>
      <w:proofErr w:type="gramStart"/>
      <w:r>
        <w:t>all of</w:t>
      </w:r>
      <w:proofErr w:type="gramEnd"/>
      <w:r>
        <w:t xml:space="preserve"> the major lineages yet (including some possible closest outgroups to the proposed WGD as well as some other </w:t>
      </w:r>
      <w:proofErr w:type="spellStart"/>
      <w:r>
        <w:t>archnopulmonate</w:t>
      </w:r>
      <w:proofErr w:type="spellEnd"/>
      <w:r>
        <w:t xml:space="preserve"> lineages proposed to share the WGD event), perhaps this section of the title might be dropped? This is not a failure of the current study, rather simply a recognition of the state of play for chelicerate genomics.</w:t>
      </w:r>
    </w:p>
    <w:p w14:paraId="414FEE0D" w14:textId="77777777" w:rsidR="00AD7F30" w:rsidRDefault="00AD7F30"/>
    <w:p w14:paraId="7DD804C4" w14:textId="52371832" w:rsidR="00AD7F30" w:rsidRDefault="00AD7F30" w:rsidP="00AD7F30">
      <w:r w:rsidRPr="005A62A8">
        <w:rPr>
          <w:color w:val="4F81BD" w:themeColor="accent1"/>
        </w:rPr>
        <w:tab/>
        <w:t>We</w:t>
      </w:r>
      <w:r>
        <w:rPr>
          <w:color w:val="4F81BD" w:themeColor="accent1"/>
        </w:rPr>
        <w:t xml:space="preserve"> appreciate this </w:t>
      </w:r>
      <w:proofErr w:type="gramStart"/>
      <w:r>
        <w:rPr>
          <w:color w:val="4F81BD" w:themeColor="accent1"/>
        </w:rPr>
        <w:t>point, and</w:t>
      </w:r>
      <w:proofErr w:type="gramEnd"/>
      <w:r>
        <w:rPr>
          <w:color w:val="4F81BD" w:themeColor="accent1"/>
        </w:rPr>
        <w:t xml:space="preserve"> have now changed the title to "</w:t>
      </w:r>
      <w:commentRangeStart w:id="19"/>
      <w:r>
        <w:rPr>
          <w:color w:val="4F81BD" w:themeColor="accent1"/>
        </w:rPr>
        <w:t>XX</w:t>
      </w:r>
      <w:commentRangeEnd w:id="19"/>
      <w:r>
        <w:rPr>
          <w:rStyle w:val="CommentReference"/>
        </w:rPr>
        <w:commentReference w:id="19"/>
      </w:r>
      <w:r>
        <w:rPr>
          <w:color w:val="4F81BD" w:themeColor="accent1"/>
        </w:rPr>
        <w:t>".</w:t>
      </w:r>
    </w:p>
    <w:p w14:paraId="0000002D" w14:textId="77777777" w:rsidR="00CF0922" w:rsidRDefault="00CF0922"/>
    <w:p w14:paraId="0000002E" w14:textId="77777777" w:rsidR="00CF0922" w:rsidRDefault="00000000">
      <w:r>
        <w:t xml:space="preserve">2. Somewhat related to the above point, Ballesteros et al 2022 is referenced for the placement of horseshoe crabs as sister to spiders and scorpions. To the best of my knowledge that result is not recovered in that study and has never been strongly recovered anywhere. While in the context of the sampled genomes in this study that may be true it is not representative of that study or of phylogenomic evidence to date when more lineages are considered. Acknowledging the improved number and quality used in this study, but still incomplete sampling of chelicerate genomes is warranted in this context. I would like to note however a recent study that does propose a sister group relationship between horseshoe crabs and </w:t>
      </w:r>
      <w:proofErr w:type="spellStart"/>
      <w:r>
        <w:t>arachnopulmonates</w:t>
      </w:r>
      <w:proofErr w:type="spellEnd"/>
      <w:r>
        <w:t xml:space="preserve"> (i.e. made up primarily of, but not only of, spiders and scorpions), and suggests (though without much in the way of evidence) a single WGD may be shared between these lineages and horseshoe crabs (Noah et al. 2020, evolutionary bioinformatics). The authors may wish to discuss/test this further. Similarly, the traditional hypothesis of arachnid monophyly has also been recovered in some recent and very detailed phylogenomic analyses (e.g. Lozano-Fernandez et al 2019), it might be best to acknowledge this as I suspect this difficult phylogenetic problem is far from solved.</w:t>
      </w:r>
    </w:p>
    <w:p w14:paraId="0000002F" w14:textId="77777777" w:rsidR="00CF0922" w:rsidRDefault="00CF0922"/>
    <w:p w14:paraId="6FC9E9AB" w14:textId="73C92AF9" w:rsidR="00AD7F30" w:rsidRDefault="00AD7F30" w:rsidP="00AD7F30">
      <w:r w:rsidRPr="005A62A8">
        <w:rPr>
          <w:color w:val="4F81BD" w:themeColor="accent1"/>
        </w:rPr>
        <w:tab/>
        <w:t>We</w:t>
      </w:r>
      <w:r>
        <w:rPr>
          <w:color w:val="4F81BD" w:themeColor="accent1"/>
        </w:rPr>
        <w:t xml:space="preserve"> acknowledge that Ballesteros et al. (2022) do not conclude that horseshow crabs are sisters to spiders and scorpions, but neither did it propose a strong </w:t>
      </w:r>
      <w:r w:rsidR="00761193">
        <w:rPr>
          <w:color w:val="4F81BD" w:themeColor="accent1"/>
        </w:rPr>
        <w:t xml:space="preserve">alternative </w:t>
      </w:r>
      <w:r>
        <w:rPr>
          <w:color w:val="4F81BD" w:themeColor="accent1"/>
        </w:rPr>
        <w:t>phylogenetic hypothesis</w:t>
      </w:r>
      <w:commentRangeStart w:id="20"/>
      <w:r>
        <w:rPr>
          <w:color w:val="4F81BD" w:themeColor="accent1"/>
        </w:rPr>
        <w:t>.</w:t>
      </w:r>
      <w:commentRangeEnd w:id="20"/>
      <w:r w:rsidR="00D25A43">
        <w:rPr>
          <w:rStyle w:val="CommentReference"/>
        </w:rPr>
        <w:commentReference w:id="20"/>
      </w:r>
      <w:r>
        <w:rPr>
          <w:color w:val="4F81BD" w:themeColor="accent1"/>
        </w:rPr>
        <w:t xml:space="preserve"> Regardless, to clarify this situation we now cite Noah et al. (2020) and discuss its implications for a shared WGD (lines </w:t>
      </w:r>
      <w:r w:rsidRPr="00AD7F30">
        <w:rPr>
          <w:color w:val="4F81BD" w:themeColor="accent1"/>
          <w:highlight w:val="yellow"/>
        </w:rPr>
        <w:t>XX</w:t>
      </w:r>
      <w:r>
        <w:rPr>
          <w:color w:val="4F81BD" w:themeColor="accent1"/>
        </w:rPr>
        <w:t>).</w:t>
      </w:r>
      <w:r w:rsidR="007E6A68">
        <w:rPr>
          <w:color w:val="4F81BD" w:themeColor="accent1"/>
        </w:rPr>
        <w:t xml:space="preserve"> We also now cite Lozano-Fernandez et al. (2019) in the context of </w:t>
      </w:r>
      <w:r w:rsidR="007E6A68" w:rsidRPr="007E6A68">
        <w:rPr>
          <w:color w:val="4F81BD" w:themeColor="accent1"/>
          <w:highlight w:val="yellow"/>
        </w:rPr>
        <w:t>XX.</w:t>
      </w:r>
      <w:r w:rsidR="007E6A68">
        <w:rPr>
          <w:color w:val="4F81BD" w:themeColor="accent1"/>
        </w:rPr>
        <w:t>..</w:t>
      </w:r>
    </w:p>
    <w:p w14:paraId="6200EC60" w14:textId="77777777" w:rsidR="00AD7F30" w:rsidRDefault="00AD7F30"/>
    <w:p w14:paraId="00000030" w14:textId="77777777" w:rsidR="00CF0922" w:rsidRDefault="00000000">
      <w:r>
        <w:t xml:space="preserve">3. Substantial alignment and sequence filtering is performed, as well as relatively high bootstrap values are applied for the </w:t>
      </w:r>
      <w:proofErr w:type="spellStart"/>
      <w:r>
        <w:t>Notung</w:t>
      </w:r>
      <w:proofErr w:type="spellEnd"/>
      <w:r>
        <w:t xml:space="preserve"> step. I do not mean to suggest these are inappropriate but given that the study aims to provide evidence for a negative it might be wise to examine how unfiltered data or data filtered using different parameters or software appear in downstream analyses. I feel that this is especially pertinent given that various factors can affect our ability to infer or discount WGD, e.g. extensive gene loss, rediploidization patterns, species sampling, age of events, genome quality etc.</w:t>
      </w:r>
    </w:p>
    <w:p w14:paraId="36BCF517" w14:textId="77777777" w:rsidR="00761193" w:rsidRDefault="00761193"/>
    <w:p w14:paraId="22292177" w14:textId="7905F4B0" w:rsidR="00761193" w:rsidRDefault="00761193" w:rsidP="00761193">
      <w:r w:rsidRPr="005A62A8">
        <w:rPr>
          <w:color w:val="4F81BD" w:themeColor="accent1"/>
        </w:rPr>
        <w:tab/>
        <w:t>We</w:t>
      </w:r>
      <w:r>
        <w:rPr>
          <w:color w:val="4F81BD" w:themeColor="accent1"/>
        </w:rPr>
        <w:t xml:space="preserve"> have carried out the analyses suggested by the reviewer. </w:t>
      </w:r>
      <w:proofErr w:type="gramStart"/>
      <w:r>
        <w:rPr>
          <w:color w:val="4F81BD" w:themeColor="accent1"/>
        </w:rPr>
        <w:t>In particular,</w:t>
      </w:r>
      <w:r w:rsidR="00E063D3">
        <w:rPr>
          <w:color w:val="4F81BD" w:themeColor="accent1"/>
        </w:rPr>
        <w:t xml:space="preserve"> we</w:t>
      </w:r>
      <w:proofErr w:type="gramEnd"/>
      <w:r w:rsidR="00E063D3">
        <w:rPr>
          <w:color w:val="4F81BD" w:themeColor="accent1"/>
        </w:rPr>
        <w:t xml:space="preserve"> have re-run our reconciliation analyses after using 1) a bootstrap cutoff of 80 (the original was 90), and 2) no bootstrap cutoff. </w:t>
      </w:r>
      <w:r w:rsidR="00E14BE6">
        <w:rPr>
          <w:color w:val="4F81BD" w:themeColor="accent1"/>
        </w:rPr>
        <w:t>For the bootstrap cutoff of 80, the species tree is</w:t>
      </w:r>
      <w:r w:rsidR="00241B65">
        <w:rPr>
          <w:color w:val="4F81BD" w:themeColor="accent1"/>
        </w:rPr>
        <w:t xml:space="preserve"> again</w:t>
      </w:r>
      <w:r w:rsidR="00E14BE6">
        <w:rPr>
          <w:color w:val="4F81BD" w:themeColor="accent1"/>
        </w:rPr>
        <w:t xml:space="preserve"> the best tree found by GRAMPA</w:t>
      </w:r>
      <w:r w:rsidR="00D63E04">
        <w:rPr>
          <w:color w:val="4F81BD" w:themeColor="accent1"/>
        </w:rPr>
        <w:t>, while the tree with the horseshoe crab WGD is second-best</w:t>
      </w:r>
      <w:r w:rsidR="00E14BE6">
        <w:rPr>
          <w:color w:val="4F81BD" w:themeColor="accent1"/>
        </w:rPr>
        <w:t xml:space="preserve">. For the no-bootstrap runs, </w:t>
      </w:r>
      <w:r w:rsidR="00E456C5">
        <w:rPr>
          <w:color w:val="4F81BD" w:themeColor="accent1"/>
        </w:rPr>
        <w:t>the species tree is the sixth-best tree, but none of the top 5 trees include a WGD confined to spiders and scorpions. Instead, they all imply biologically unrealistic hybridizations leading to allopolyploids (none</w:t>
      </w:r>
      <w:r w:rsidR="00D428B6">
        <w:rPr>
          <w:color w:val="4F81BD" w:themeColor="accent1"/>
        </w:rPr>
        <w:t xml:space="preserve"> of the trees</w:t>
      </w:r>
      <w:r w:rsidR="00E456C5">
        <w:rPr>
          <w:color w:val="4F81BD" w:themeColor="accent1"/>
        </w:rPr>
        <w:t xml:space="preserve"> </w:t>
      </w:r>
      <w:r w:rsidR="00D428B6">
        <w:rPr>
          <w:color w:val="4F81BD" w:themeColor="accent1"/>
        </w:rPr>
        <w:t>imply</w:t>
      </w:r>
      <w:r w:rsidR="00E456C5">
        <w:rPr>
          <w:color w:val="4F81BD" w:themeColor="accent1"/>
        </w:rPr>
        <w:t xml:space="preserve"> the horseshoe crab WGD). As possibly predicted by the reviewer, filtering was likely the best course. Nevertheless, we now report </w:t>
      </w:r>
      <w:proofErr w:type="gramStart"/>
      <w:r w:rsidR="00E456C5">
        <w:rPr>
          <w:color w:val="4F81BD" w:themeColor="accent1"/>
        </w:rPr>
        <w:t>all of</w:t>
      </w:r>
      <w:proofErr w:type="gramEnd"/>
      <w:r w:rsidR="00E456C5">
        <w:rPr>
          <w:color w:val="4F81BD" w:themeColor="accent1"/>
        </w:rPr>
        <w:t xml:space="preserve"> these results in the main text (lines </w:t>
      </w:r>
      <w:r w:rsidR="00E456C5" w:rsidRPr="00E456C5">
        <w:rPr>
          <w:color w:val="4F81BD" w:themeColor="accent1"/>
          <w:highlight w:val="yellow"/>
        </w:rPr>
        <w:t>XX</w:t>
      </w:r>
      <w:r w:rsidR="00E456C5">
        <w:rPr>
          <w:color w:val="4F81BD" w:themeColor="accent1"/>
        </w:rPr>
        <w:t>).</w:t>
      </w:r>
    </w:p>
    <w:p w14:paraId="00000031" w14:textId="77777777" w:rsidR="00CF0922" w:rsidRDefault="00CF0922"/>
    <w:p w14:paraId="00000032" w14:textId="77777777" w:rsidR="00CF0922" w:rsidRDefault="00000000">
      <w:r>
        <w:t xml:space="preserve">4. For </w:t>
      </w:r>
      <w:proofErr w:type="spellStart"/>
      <w:r>
        <w:t>MCScanX</w:t>
      </w:r>
      <w:proofErr w:type="spellEnd"/>
      <w:r>
        <w:t xml:space="preserve"> (lin</w:t>
      </w:r>
      <w:commentRangeStart w:id="21"/>
      <w:r>
        <w:t>e 157-162</w:t>
      </w:r>
      <w:commentRangeEnd w:id="21"/>
      <w:r>
        <w:commentReference w:id="21"/>
      </w:r>
      <w:r>
        <w:t>) it is not clear what input data were used, was an all-against-all blast applied for the self-</w:t>
      </w:r>
      <w:proofErr w:type="spellStart"/>
      <w:r>
        <w:t>self syntenic</w:t>
      </w:r>
      <w:proofErr w:type="spellEnd"/>
      <w:r>
        <w:t xml:space="preserve"> analysis or were intraspecies duplicates carried forward from the filtered phylogenetic analyses?</w:t>
      </w:r>
    </w:p>
    <w:p w14:paraId="00000033" w14:textId="77777777" w:rsidR="00CF0922" w:rsidRDefault="00CF0922"/>
    <w:p w14:paraId="00000034" w14:textId="40C04837" w:rsidR="00CF0922" w:rsidRPr="00E063D3" w:rsidRDefault="00E7749B">
      <w:pPr>
        <w:rPr>
          <w:color w:val="4F81BD" w:themeColor="accent1"/>
        </w:rPr>
      </w:pPr>
      <w:r>
        <w:rPr>
          <w:color w:val="4F81BD" w:themeColor="accent1"/>
        </w:rPr>
        <w:tab/>
      </w:r>
      <w:r w:rsidR="00000000" w:rsidRPr="00E063D3">
        <w:rPr>
          <w:color w:val="4F81BD" w:themeColor="accent1"/>
        </w:rPr>
        <w:t>Thank you for pointing out this omission in our methods section. We have amended the text in the methods section to specify we performed all-against-all blast searches for the interspecific syntenic comparisons</w:t>
      </w:r>
      <w:r w:rsidR="00E063D3">
        <w:rPr>
          <w:color w:val="4F81BD" w:themeColor="accent1"/>
        </w:rPr>
        <w:t xml:space="preserve"> (lines </w:t>
      </w:r>
      <w:r w:rsidR="00E063D3" w:rsidRPr="00E063D3">
        <w:rPr>
          <w:color w:val="4F81BD" w:themeColor="accent1"/>
          <w:highlight w:val="yellow"/>
        </w:rPr>
        <w:t>XX</w:t>
      </w:r>
      <w:r w:rsidR="00E063D3">
        <w:rPr>
          <w:color w:val="4F81BD" w:themeColor="accent1"/>
        </w:rPr>
        <w:t>)</w:t>
      </w:r>
      <w:r w:rsidR="00000000" w:rsidRPr="00E063D3">
        <w:rPr>
          <w:color w:val="4F81BD" w:themeColor="accent1"/>
        </w:rPr>
        <w:t>.</w:t>
      </w:r>
    </w:p>
    <w:p w14:paraId="00000035" w14:textId="77777777" w:rsidR="00CF0922" w:rsidRDefault="00CF0922"/>
    <w:p w14:paraId="00000036" w14:textId="77777777" w:rsidR="00CF0922" w:rsidRDefault="00000000">
      <w:r>
        <w:t>5. Line 120-121: it is not clear what is meant by the phrase 'correcting for inconsistencies resulting from the data originating from various sources'. What inconsistencies and sources were corrected for and how should be described.</w:t>
      </w:r>
    </w:p>
    <w:p w14:paraId="40D4AD75" w14:textId="77777777" w:rsidR="00241B65" w:rsidRDefault="00241B65"/>
    <w:p w14:paraId="69A2CD86" w14:textId="4EDE10C3" w:rsidR="00E17854" w:rsidRPr="005A62A8" w:rsidRDefault="00E17854" w:rsidP="00E17854">
      <w:pPr>
        <w:rPr>
          <w:color w:val="4F81BD" w:themeColor="accent1"/>
        </w:rPr>
      </w:pPr>
      <w:r>
        <w:rPr>
          <w:color w:val="4F81BD" w:themeColor="accent1"/>
        </w:rPr>
        <w:t>(</w:t>
      </w:r>
      <w:r w:rsidRPr="00E17854">
        <w:rPr>
          <w:color w:val="4F81BD" w:themeColor="accent1"/>
          <w:highlight w:val="yellow"/>
        </w:rPr>
        <w:t>I have no idea --MWH</w:t>
      </w:r>
      <w:r>
        <w:rPr>
          <w:color w:val="4F81BD" w:themeColor="accent1"/>
        </w:rPr>
        <w:t>)</w:t>
      </w:r>
    </w:p>
    <w:p w14:paraId="00000037" w14:textId="440097E6" w:rsidR="00CF0922" w:rsidRDefault="00E17854" w:rsidP="00E17854">
      <w:r w:rsidRPr="005A62A8">
        <w:rPr>
          <w:color w:val="4F81BD" w:themeColor="accent1"/>
        </w:rPr>
        <w:tab/>
      </w:r>
    </w:p>
    <w:p w14:paraId="00000038" w14:textId="77777777" w:rsidR="00CF0922" w:rsidRDefault="00000000">
      <w:r>
        <w:t>Line 299: should metazoans be vertebrates/</w:t>
      </w:r>
      <w:proofErr w:type="spellStart"/>
      <w:r>
        <w:t>teleosts</w:t>
      </w:r>
      <w:proofErr w:type="spellEnd"/>
      <w:r>
        <w:t>?</w:t>
      </w:r>
    </w:p>
    <w:p w14:paraId="44F5C7FF" w14:textId="77777777" w:rsidR="00792414" w:rsidRDefault="00792414"/>
    <w:p w14:paraId="00000039" w14:textId="21DD442B" w:rsidR="00CF0922" w:rsidRDefault="00792414" w:rsidP="00792414">
      <w:r>
        <w:rPr>
          <w:color w:val="4F81BD" w:themeColor="accent1"/>
        </w:rPr>
        <w:tab/>
        <w:t xml:space="preserve">Thank you for catching this. The text has now been </w:t>
      </w:r>
      <w:r w:rsidRPr="005E4D96">
        <w:rPr>
          <w:color w:val="4F81BD" w:themeColor="accent1"/>
          <w:highlight w:val="yellow"/>
        </w:rPr>
        <w:t>updated</w:t>
      </w:r>
      <w:r>
        <w:rPr>
          <w:color w:val="4F81BD" w:themeColor="accent1"/>
        </w:rPr>
        <w:t xml:space="preserve"> to read "vertebrates".</w:t>
      </w:r>
    </w:p>
    <w:sectPr w:rsidR="00CF09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ichael Thomas William McKibben" w:date="2024-08-09T17:15:00Z" w:initials="">
    <w:p w14:paraId="0000003A" w14:textId="77777777" w:rsidR="00CF0922" w:rsidRDefault="00000000">
      <w:pPr>
        <w:widowControl w:val="0"/>
        <w:pBdr>
          <w:top w:val="nil"/>
          <w:left w:val="nil"/>
          <w:bottom w:val="nil"/>
          <w:right w:val="nil"/>
          <w:between w:val="nil"/>
        </w:pBdr>
        <w:spacing w:line="240" w:lineRule="auto"/>
        <w:rPr>
          <w:color w:val="000000"/>
        </w:rPr>
      </w:pPr>
      <w:r>
        <w:rPr>
          <w:color w:val="000000"/>
        </w:rPr>
        <w:t>https://docs.google.com/spreadsheets/d/1mEgL-lYvjw3vmuxQXKJDRd4x5muJPhVe9XMs2vHqNjQ/edit?gid=0#gid=0</w:t>
      </w:r>
    </w:p>
  </w:comment>
  <w:comment w:id="5" w:author="Hahn, Matthew" w:date="2024-09-25T15:49:00Z" w:initials="HM">
    <w:p w14:paraId="71B6FF7F" w14:textId="77777777" w:rsidR="007C3416" w:rsidRDefault="007C3416" w:rsidP="007C3416">
      <w:r>
        <w:rPr>
          <w:rStyle w:val="CommentReference"/>
        </w:rPr>
        <w:annotationRef/>
      </w:r>
      <w:r>
        <w:rPr>
          <w:color w:val="000000"/>
          <w:sz w:val="20"/>
          <w:szCs w:val="20"/>
        </w:rPr>
        <w:t>I think of it as both. Best to just be conciliatory about this</w:t>
      </w:r>
    </w:p>
    <w:p w14:paraId="216B403A" w14:textId="77777777" w:rsidR="007C3416" w:rsidRDefault="007C3416" w:rsidP="007C3416"/>
  </w:comment>
  <w:comment w:id="7" w:author="Michael Thomas William McKibben" w:date="2024-08-08T19:53:00Z" w:initials="">
    <w:p w14:paraId="00000040" w14:textId="5BA1718F" w:rsidR="00CF0922" w:rsidRDefault="00000000">
      <w:pPr>
        <w:widowControl w:val="0"/>
        <w:pBdr>
          <w:top w:val="nil"/>
          <w:left w:val="nil"/>
          <w:bottom w:val="nil"/>
          <w:right w:val="nil"/>
          <w:between w:val="nil"/>
        </w:pBdr>
        <w:spacing w:line="240" w:lineRule="auto"/>
        <w:rPr>
          <w:color w:val="000000"/>
        </w:rPr>
      </w:pPr>
      <w:r>
        <w:rPr>
          <w:color w:val="000000"/>
        </w:rPr>
        <w:t>I am going to re-run the intraspecific syntenic analyses to copy Schwager et all using relaxed settings. I will add the results tomorrow.</w:t>
      </w:r>
    </w:p>
  </w:comment>
  <w:comment w:id="10" w:author="Hahn, Matthew" w:date="2024-09-25T16:18:00Z" w:initials="HM">
    <w:p w14:paraId="6B1BED77" w14:textId="77777777" w:rsidR="00CE54B2" w:rsidRDefault="00CE54B2" w:rsidP="00CE54B2">
      <w:r>
        <w:rPr>
          <w:rStyle w:val="CommentReference"/>
        </w:rPr>
        <w:annotationRef/>
      </w:r>
      <w:hyperlink r:id="rId1" w:history="1">
        <w:r w:rsidRPr="00BD4798">
          <w:rPr>
            <w:rStyle w:val="Hyperlink"/>
            <w:sz w:val="20"/>
            <w:szCs w:val="20"/>
          </w:rPr>
          <w:t>https://drive.google.com/drive/u/0/folders/185Gyg7eawJlCP1B5eXjhYkq0ac51H1hm</w:t>
        </w:r>
      </w:hyperlink>
    </w:p>
    <w:p w14:paraId="2971D5C8" w14:textId="77777777" w:rsidR="00CE54B2" w:rsidRDefault="00CE54B2" w:rsidP="00CE54B2"/>
    <w:p w14:paraId="60B8DB70" w14:textId="77777777" w:rsidR="00CE54B2" w:rsidRDefault="00CE54B2" w:rsidP="00CE54B2">
      <w:r>
        <w:rPr>
          <w:sz w:val="20"/>
          <w:szCs w:val="20"/>
        </w:rPr>
        <w:t>(I just moved Michael’s comment here)</w:t>
      </w:r>
    </w:p>
  </w:comment>
  <w:comment w:id="11" w:author="Michael Thomas William McKibben" w:date="2024-09-11T19:44:00Z" w:initials="">
    <w:p w14:paraId="11767FCC" w14:textId="77777777" w:rsidR="00B9119E" w:rsidRDefault="00B9119E" w:rsidP="00B9119E">
      <w:pPr>
        <w:widowControl w:val="0"/>
        <w:pBdr>
          <w:top w:val="nil"/>
          <w:left w:val="nil"/>
          <w:bottom w:val="nil"/>
          <w:right w:val="nil"/>
          <w:between w:val="nil"/>
        </w:pBdr>
        <w:spacing w:line="240" w:lineRule="auto"/>
        <w:rPr>
          <w:color w:val="000000"/>
        </w:rPr>
      </w:pPr>
      <w:r>
        <w:rPr>
          <w:color w:val="000000"/>
        </w:rPr>
        <w:t>Perhaps this section is too aggressive. But the reviewer misrepresents the prior results heavily.</w:t>
      </w:r>
    </w:p>
  </w:comment>
  <w:comment w:id="12" w:author="Hahn, Matthew" w:date="2024-09-25T16:30:00Z" w:initials="HM">
    <w:p w14:paraId="657E87C5" w14:textId="77777777" w:rsidR="00362801" w:rsidRDefault="00362801" w:rsidP="00362801">
      <w:r>
        <w:rPr>
          <w:rStyle w:val="CommentReference"/>
        </w:rPr>
        <w:annotationRef/>
      </w:r>
      <w:r>
        <w:rPr>
          <w:color w:val="000000"/>
          <w:sz w:val="20"/>
          <w:szCs w:val="20"/>
        </w:rPr>
        <w:t>Maybe I’m misreading what you’re saying, but Schwager et al. do report the MCScanX results in their main text</w:t>
      </w:r>
    </w:p>
  </w:comment>
  <w:comment w:id="13" w:author="Hahn, Matthew" w:date="2024-09-25T16:43:00Z" w:initials="HM">
    <w:p w14:paraId="573D901B" w14:textId="77777777" w:rsidR="00136E28" w:rsidRDefault="00136E28" w:rsidP="00136E28">
      <w:r>
        <w:rPr>
          <w:rStyle w:val="CommentReference"/>
        </w:rPr>
        <w:annotationRef/>
      </w:r>
      <w:r>
        <w:rPr>
          <w:color w:val="000000"/>
          <w:sz w:val="20"/>
          <w:szCs w:val="20"/>
        </w:rPr>
        <w:t>do we mean homeobox or how?</w:t>
      </w:r>
    </w:p>
  </w:comment>
  <w:comment w:id="14" w:author="Hahn, Matthew" w:date="2024-09-25T16:35:00Z" w:initials="HM">
    <w:p w14:paraId="0DF2EC37" w14:textId="3FADC136" w:rsidR="00902167" w:rsidRDefault="00902167" w:rsidP="00902167">
      <w:r>
        <w:rPr>
          <w:rStyle w:val="CommentReference"/>
        </w:rPr>
        <w:annotationRef/>
      </w:r>
      <w:r>
        <w:rPr>
          <w:color w:val="000000"/>
          <w:sz w:val="20"/>
          <w:szCs w:val="20"/>
        </w:rPr>
        <w:t>I’m not sure what we’re saying here</w:t>
      </w:r>
    </w:p>
  </w:comment>
  <w:comment w:id="15" w:author="Michael Thomas William McKibben" w:date="2024-08-08T20:02:00Z" w:initials="">
    <w:p w14:paraId="21A4B6C8" w14:textId="00384C7F" w:rsidR="00857CEA" w:rsidRDefault="00857CEA" w:rsidP="00857CEA">
      <w:pPr>
        <w:widowControl w:val="0"/>
        <w:pBdr>
          <w:top w:val="nil"/>
          <w:left w:val="nil"/>
          <w:bottom w:val="nil"/>
          <w:right w:val="nil"/>
          <w:between w:val="nil"/>
        </w:pBdr>
        <w:spacing w:line="240" w:lineRule="auto"/>
        <w:rPr>
          <w:color w:val="000000"/>
        </w:rPr>
      </w:pPr>
      <w:r>
        <w:rPr>
          <w:color w:val="000000"/>
        </w:rPr>
        <w:t>https://link.springer.com/article/10.1186/s12859-018-2026-4</w:t>
      </w:r>
    </w:p>
  </w:comment>
  <w:comment w:id="16" w:author="Michael Thomas William McKibben" w:date="2024-08-08T20:02:00Z" w:initials="">
    <w:p w14:paraId="4704D54C" w14:textId="77777777" w:rsidR="00857CEA" w:rsidRDefault="00857CEA" w:rsidP="00857CEA">
      <w:pPr>
        <w:widowControl w:val="0"/>
        <w:pBdr>
          <w:top w:val="nil"/>
          <w:left w:val="nil"/>
          <w:bottom w:val="nil"/>
          <w:right w:val="nil"/>
          <w:between w:val="nil"/>
        </w:pBdr>
        <w:spacing w:line="240" w:lineRule="auto"/>
        <w:rPr>
          <w:color w:val="000000"/>
        </w:rPr>
      </w:pPr>
      <w:r>
        <w:rPr>
          <w:color w:val="000000"/>
        </w:rPr>
        <w:t>https://link.springer.com/article/10.1186/s12859-018-2026-4</w:t>
      </w:r>
    </w:p>
  </w:comment>
  <w:comment w:id="17" w:author="Hahn, Matthew" w:date="2024-09-25T16:37:00Z" w:initials="HM">
    <w:p w14:paraId="3327D872" w14:textId="77777777" w:rsidR="00B849FA" w:rsidRDefault="00B849FA" w:rsidP="00B849FA">
      <w:r>
        <w:rPr>
          <w:rStyle w:val="CommentReference"/>
        </w:rPr>
        <w:annotationRef/>
      </w:r>
      <w:r>
        <w:rPr>
          <w:color w:val="000000"/>
          <w:sz w:val="20"/>
          <w:szCs w:val="20"/>
        </w:rPr>
        <w:t>Not sure what we’re trying to say here. Are we presenting Satsuma results?</w:t>
      </w:r>
    </w:p>
  </w:comment>
  <w:comment w:id="18" w:author="Hahn, Matthew" w:date="2024-09-25T16:40:00Z" w:initials="HM">
    <w:p w14:paraId="04F9E3E8" w14:textId="77777777" w:rsidR="00351F90" w:rsidRDefault="00351F90" w:rsidP="00351F90">
      <w:r>
        <w:rPr>
          <w:rStyle w:val="CommentReference"/>
        </w:rPr>
        <w:annotationRef/>
      </w:r>
      <w:r>
        <w:rPr>
          <w:color w:val="000000"/>
          <w:sz w:val="20"/>
          <w:szCs w:val="20"/>
        </w:rPr>
        <w:t>Again, I think I’m missing the importance of this</w:t>
      </w:r>
    </w:p>
  </w:comment>
  <w:comment w:id="19" w:author="Hahn, Matthew" w:date="2024-09-25T17:09:00Z" w:initials="HM">
    <w:p w14:paraId="26A8164D" w14:textId="77777777" w:rsidR="00AD7F30" w:rsidRDefault="00AD7F30" w:rsidP="00AD7F30">
      <w:r>
        <w:rPr>
          <w:rStyle w:val="CommentReference"/>
        </w:rPr>
        <w:annotationRef/>
      </w:r>
      <w:r>
        <w:rPr>
          <w:color w:val="000000"/>
          <w:sz w:val="20"/>
          <w:szCs w:val="20"/>
        </w:rPr>
        <w:t>suggestions? Just drop “comprehensive”?</w:t>
      </w:r>
    </w:p>
  </w:comment>
  <w:comment w:id="20" w:author="Hahn, Matthew" w:date="2024-09-25T17:28:00Z" w:initials="MH">
    <w:p w14:paraId="0152A052" w14:textId="77777777" w:rsidR="00D25A43" w:rsidRDefault="00D25A43" w:rsidP="00D25A43">
      <w:r>
        <w:rPr>
          <w:rStyle w:val="CommentReference"/>
        </w:rPr>
        <w:annotationRef/>
      </w:r>
      <w:r>
        <w:rPr>
          <w:color w:val="000000"/>
          <w:sz w:val="20"/>
          <w:szCs w:val="20"/>
        </w:rPr>
        <w:t>Gregg will have to make sure this is all correct.</w:t>
      </w:r>
    </w:p>
  </w:comment>
  <w:comment w:id="21" w:author="Michael Thomas William McKibben" w:date="2024-08-10T00:47:00Z" w:initials="">
    <w:p w14:paraId="0000003D" w14:textId="2839325B" w:rsidR="00CF0922" w:rsidRDefault="00000000">
      <w:pPr>
        <w:widowControl w:val="0"/>
        <w:pBdr>
          <w:top w:val="nil"/>
          <w:left w:val="nil"/>
          <w:bottom w:val="nil"/>
          <w:right w:val="nil"/>
          <w:between w:val="nil"/>
        </w:pBdr>
        <w:spacing w:line="240" w:lineRule="auto"/>
        <w:rPr>
          <w:color w:val="000000"/>
        </w:rPr>
      </w:pPr>
      <w:r>
        <w:rPr>
          <w:color w:val="000000"/>
        </w:rPr>
        <w:t>I do not have a copy of the manuscript with line numbers. I uploaded the last copy from our email thread to edit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3A" w15:done="0"/>
  <w15:commentEx w15:paraId="216B403A" w15:done="0"/>
  <w15:commentEx w15:paraId="00000040" w15:done="0"/>
  <w15:commentEx w15:paraId="60B8DB70" w15:done="0"/>
  <w15:commentEx w15:paraId="11767FCC" w15:done="0"/>
  <w15:commentEx w15:paraId="657E87C5" w15:paraIdParent="11767FCC" w15:done="0"/>
  <w15:commentEx w15:paraId="573D901B" w15:done="0"/>
  <w15:commentEx w15:paraId="0DF2EC37" w15:done="0"/>
  <w15:commentEx w15:paraId="21A4B6C8" w15:done="0"/>
  <w15:commentEx w15:paraId="4704D54C" w15:done="0"/>
  <w15:commentEx w15:paraId="3327D872" w15:paraIdParent="4704D54C" w15:done="0"/>
  <w15:commentEx w15:paraId="04F9E3E8" w15:done="0"/>
  <w15:commentEx w15:paraId="26A8164D" w15:done="0"/>
  <w15:commentEx w15:paraId="0152A052" w15:done="0"/>
  <w15:commentEx w15:paraId="00000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44B490" w16cex:dateUtc="2024-09-25T19:49:00Z"/>
  <w16cex:commentExtensible w16cex:durableId="351321C1" w16cex:dateUtc="2024-09-25T20:18:00Z"/>
  <w16cex:commentExtensible w16cex:durableId="73458ED8" w16cex:dateUtc="2024-09-25T20:30:00Z"/>
  <w16cex:commentExtensible w16cex:durableId="1C461E47" w16cex:dateUtc="2024-09-25T20:43:00Z"/>
  <w16cex:commentExtensible w16cex:durableId="2F0BB026" w16cex:dateUtc="2024-09-25T20:35:00Z"/>
  <w16cex:commentExtensible w16cex:durableId="44B42379" w16cex:dateUtc="2024-09-25T20:37:00Z"/>
  <w16cex:commentExtensible w16cex:durableId="73F33902" w16cex:dateUtc="2024-09-25T20:40:00Z"/>
  <w16cex:commentExtensible w16cex:durableId="05BE068B" w16cex:dateUtc="2024-09-25T21:09:00Z"/>
  <w16cex:commentExtensible w16cex:durableId="352C7616" w16cex:dateUtc="2024-09-25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3A" w16cid:durableId="45BB8F35"/>
  <w16cid:commentId w16cid:paraId="216B403A" w16cid:durableId="2044B490"/>
  <w16cid:commentId w16cid:paraId="00000040" w16cid:durableId="3FE50727"/>
  <w16cid:commentId w16cid:paraId="60B8DB70" w16cid:durableId="351321C1"/>
  <w16cid:commentId w16cid:paraId="11767FCC" w16cid:durableId="4D4966B7"/>
  <w16cid:commentId w16cid:paraId="657E87C5" w16cid:durableId="73458ED8"/>
  <w16cid:commentId w16cid:paraId="573D901B" w16cid:durableId="1C461E47"/>
  <w16cid:commentId w16cid:paraId="0DF2EC37" w16cid:durableId="2F0BB026"/>
  <w16cid:commentId w16cid:paraId="21A4B6C8" w16cid:durableId="3452B1BD"/>
  <w16cid:commentId w16cid:paraId="4704D54C" w16cid:durableId="412B802C"/>
  <w16cid:commentId w16cid:paraId="3327D872" w16cid:durableId="44B42379"/>
  <w16cid:commentId w16cid:paraId="04F9E3E8" w16cid:durableId="73F33902"/>
  <w16cid:commentId w16cid:paraId="26A8164D" w16cid:durableId="05BE068B"/>
  <w16cid:commentId w16cid:paraId="0152A052" w16cid:durableId="352C7616"/>
  <w16cid:commentId w16cid:paraId="0000003D" w16cid:durableId="6B504B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hn, Matthew">
    <w15:presenceInfo w15:providerId="AD" w15:userId="S::mwh@iu.edu::aaa78b62-8e08-4bd2-90b8-fe988daeb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922"/>
    <w:rsid w:val="0011237E"/>
    <w:rsid w:val="00136E28"/>
    <w:rsid w:val="001D73F3"/>
    <w:rsid w:val="00203E76"/>
    <w:rsid w:val="00241B65"/>
    <w:rsid w:val="002E010F"/>
    <w:rsid w:val="0034057F"/>
    <w:rsid w:val="00341FE2"/>
    <w:rsid w:val="00351F90"/>
    <w:rsid w:val="003572F4"/>
    <w:rsid w:val="00362801"/>
    <w:rsid w:val="00381C04"/>
    <w:rsid w:val="003A1B80"/>
    <w:rsid w:val="003A4783"/>
    <w:rsid w:val="00485C5A"/>
    <w:rsid w:val="00492C5E"/>
    <w:rsid w:val="004F5393"/>
    <w:rsid w:val="00514112"/>
    <w:rsid w:val="005157C0"/>
    <w:rsid w:val="005642B4"/>
    <w:rsid w:val="005A62A8"/>
    <w:rsid w:val="005C65DB"/>
    <w:rsid w:val="005D146B"/>
    <w:rsid w:val="005E4D96"/>
    <w:rsid w:val="00602C5D"/>
    <w:rsid w:val="00623A8B"/>
    <w:rsid w:val="00642EAF"/>
    <w:rsid w:val="006B5BFB"/>
    <w:rsid w:val="0070183D"/>
    <w:rsid w:val="00755879"/>
    <w:rsid w:val="00761193"/>
    <w:rsid w:val="00771AD4"/>
    <w:rsid w:val="0078414A"/>
    <w:rsid w:val="00792414"/>
    <w:rsid w:val="007A7867"/>
    <w:rsid w:val="007B5D88"/>
    <w:rsid w:val="007C3416"/>
    <w:rsid w:val="007C7D82"/>
    <w:rsid w:val="007E6A68"/>
    <w:rsid w:val="00857CEA"/>
    <w:rsid w:val="00902167"/>
    <w:rsid w:val="00932A44"/>
    <w:rsid w:val="00A102E5"/>
    <w:rsid w:val="00A35142"/>
    <w:rsid w:val="00AB39E1"/>
    <w:rsid w:val="00AC55CF"/>
    <w:rsid w:val="00AD7F30"/>
    <w:rsid w:val="00B567FE"/>
    <w:rsid w:val="00B65C51"/>
    <w:rsid w:val="00B8261F"/>
    <w:rsid w:val="00B849FA"/>
    <w:rsid w:val="00B9119E"/>
    <w:rsid w:val="00BE7C8A"/>
    <w:rsid w:val="00C322FA"/>
    <w:rsid w:val="00C77ED3"/>
    <w:rsid w:val="00CB2A46"/>
    <w:rsid w:val="00CE54B2"/>
    <w:rsid w:val="00CF0922"/>
    <w:rsid w:val="00D24CBF"/>
    <w:rsid w:val="00D25A43"/>
    <w:rsid w:val="00D41CEC"/>
    <w:rsid w:val="00D428B6"/>
    <w:rsid w:val="00D63E04"/>
    <w:rsid w:val="00D73466"/>
    <w:rsid w:val="00D74433"/>
    <w:rsid w:val="00D76423"/>
    <w:rsid w:val="00DB73A0"/>
    <w:rsid w:val="00DC0F9C"/>
    <w:rsid w:val="00E063D3"/>
    <w:rsid w:val="00E14BE6"/>
    <w:rsid w:val="00E17854"/>
    <w:rsid w:val="00E456C5"/>
    <w:rsid w:val="00E7749B"/>
    <w:rsid w:val="00F3339D"/>
    <w:rsid w:val="00F8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56753"/>
  <w15:docId w15:val="{79EDBD1C-2E41-1F49-A48E-11B1614E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A7867"/>
    <w:pPr>
      <w:spacing w:line="240" w:lineRule="auto"/>
    </w:pPr>
  </w:style>
  <w:style w:type="paragraph" w:styleId="CommentSubject">
    <w:name w:val="annotation subject"/>
    <w:basedOn w:val="CommentText"/>
    <w:next w:val="CommentText"/>
    <w:link w:val="CommentSubjectChar"/>
    <w:uiPriority w:val="99"/>
    <w:semiHidden/>
    <w:unhideWhenUsed/>
    <w:rsid w:val="007C3416"/>
    <w:rPr>
      <w:b/>
      <w:bCs/>
    </w:rPr>
  </w:style>
  <w:style w:type="character" w:customStyle="1" w:styleId="CommentSubjectChar">
    <w:name w:val="Comment Subject Char"/>
    <w:basedOn w:val="CommentTextChar"/>
    <w:link w:val="CommentSubject"/>
    <w:uiPriority w:val="99"/>
    <w:semiHidden/>
    <w:rsid w:val="007C3416"/>
    <w:rPr>
      <w:b/>
      <w:bCs/>
      <w:sz w:val="20"/>
      <w:szCs w:val="20"/>
    </w:rPr>
  </w:style>
  <w:style w:type="character" w:styleId="Hyperlink">
    <w:name w:val="Hyperlink"/>
    <w:basedOn w:val="DefaultParagraphFont"/>
    <w:uiPriority w:val="99"/>
    <w:unhideWhenUsed/>
    <w:rsid w:val="00CE54B2"/>
    <w:rPr>
      <w:color w:val="0000FF" w:themeColor="hyperlink"/>
      <w:u w:val="single"/>
    </w:rPr>
  </w:style>
  <w:style w:type="character" w:styleId="UnresolvedMention">
    <w:name w:val="Unresolved Mention"/>
    <w:basedOn w:val="DefaultParagraphFont"/>
    <w:uiPriority w:val="99"/>
    <w:semiHidden/>
    <w:unhideWhenUsed/>
    <w:rsid w:val="00CE5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s://drive.google.com/drive/u/0/folders/185Gyg7eawJlCP1B5eXjhYkq0ac51H1h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3407</Words>
  <Characters>19426</Characters>
  <Application>Microsoft Office Word</Application>
  <DocSecurity>0</DocSecurity>
  <Lines>161</Lines>
  <Paragraphs>45</Paragraphs>
  <ScaleCrop>false</ScaleCrop>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Hahn, Matthew</cp:lastModifiedBy>
  <cp:revision>76</cp:revision>
  <dcterms:created xsi:type="dcterms:W3CDTF">2024-09-25T19:23:00Z</dcterms:created>
  <dcterms:modified xsi:type="dcterms:W3CDTF">2024-09-25T21:28:00Z</dcterms:modified>
</cp:coreProperties>
</file>